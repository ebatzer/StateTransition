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161BD" w14:textId="77777777" w:rsidR="00D109E8" w:rsidRDefault="005804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Tables:</w:t>
      </w:r>
    </w:p>
    <w:p w14:paraId="241F7710" w14:textId="77777777" w:rsidR="00D109E8" w:rsidRDefault="005804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1:</w:t>
      </w:r>
    </w:p>
    <w:p w14:paraId="66276DC3" w14:textId="77777777"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sz w:val="24"/>
          <w:szCs w:val="24"/>
        </w:rPr>
        <w:t>Species mixtures used in initial plot seeding. Distinctions between “Native”, “Naturalized”, and “Invasive” species groups reflect species origins in California grasslands.</w:t>
      </w:r>
    </w:p>
    <w:tbl>
      <w:tblPr>
        <w:tblStyle w:val="a"/>
        <w:tblW w:w="9552" w:type="dxa"/>
        <w:tblBorders>
          <w:top w:val="nil"/>
          <w:left w:val="nil"/>
          <w:bottom w:val="nil"/>
          <w:right w:val="nil"/>
          <w:insideH w:val="nil"/>
          <w:insideV w:val="nil"/>
        </w:tblBorders>
        <w:tblLayout w:type="fixed"/>
        <w:tblLook w:val="0400" w:firstRow="0" w:lastRow="0" w:firstColumn="0" w:lastColumn="0" w:noHBand="0" w:noVBand="1"/>
      </w:tblPr>
      <w:tblGrid>
        <w:gridCol w:w="2905"/>
        <w:gridCol w:w="3690"/>
        <w:gridCol w:w="2957"/>
      </w:tblGrid>
      <w:tr w:rsidR="00D109E8" w14:paraId="4537EE92" w14:textId="77777777">
        <w:trPr>
          <w:trHeight w:val="380"/>
        </w:trPr>
        <w:tc>
          <w:tcPr>
            <w:tcW w:w="2905" w:type="dxa"/>
            <w:tcBorders>
              <w:bottom w:val="single" w:sz="4" w:space="0" w:color="000000"/>
              <w:right w:val="single" w:sz="4" w:space="0" w:color="000000"/>
            </w:tcBorders>
            <w:vAlign w:val="center"/>
          </w:tcPr>
          <w:p w14:paraId="11AAC096" w14:textId="77777777" w:rsidR="00D109E8" w:rsidRDefault="005804B6">
            <w:pPr>
              <w:rPr>
                <w:rFonts w:ascii="Arial" w:eastAsia="Arial" w:hAnsi="Arial" w:cs="Arial"/>
                <w:sz w:val="24"/>
                <w:szCs w:val="24"/>
              </w:rPr>
            </w:pPr>
            <w:r>
              <w:rPr>
                <w:rFonts w:ascii="Arial" w:eastAsia="Arial" w:hAnsi="Arial" w:cs="Arial"/>
                <w:sz w:val="24"/>
                <w:szCs w:val="24"/>
              </w:rPr>
              <w:t>Native</w:t>
            </w:r>
          </w:p>
        </w:tc>
        <w:tc>
          <w:tcPr>
            <w:tcW w:w="3690" w:type="dxa"/>
            <w:tcBorders>
              <w:left w:val="single" w:sz="4" w:space="0" w:color="000000"/>
              <w:bottom w:val="single" w:sz="4" w:space="0" w:color="000000"/>
              <w:right w:val="single" w:sz="4" w:space="0" w:color="000000"/>
            </w:tcBorders>
            <w:vAlign w:val="center"/>
          </w:tcPr>
          <w:p w14:paraId="5EAAFFCD" w14:textId="77777777" w:rsidR="00D109E8" w:rsidRDefault="005804B6">
            <w:pPr>
              <w:rPr>
                <w:rFonts w:ascii="Arial" w:eastAsia="Arial" w:hAnsi="Arial" w:cs="Arial"/>
                <w:sz w:val="24"/>
                <w:szCs w:val="24"/>
              </w:rPr>
            </w:pPr>
            <w:r>
              <w:rPr>
                <w:rFonts w:ascii="Arial" w:eastAsia="Arial" w:hAnsi="Arial" w:cs="Arial"/>
                <w:sz w:val="24"/>
                <w:szCs w:val="24"/>
              </w:rPr>
              <w:t>Naturalized</w:t>
            </w:r>
          </w:p>
        </w:tc>
        <w:tc>
          <w:tcPr>
            <w:tcW w:w="2957" w:type="dxa"/>
            <w:tcBorders>
              <w:left w:val="single" w:sz="4" w:space="0" w:color="000000"/>
              <w:bottom w:val="single" w:sz="4" w:space="0" w:color="000000"/>
              <w:right w:val="single" w:sz="4" w:space="0" w:color="000000"/>
            </w:tcBorders>
            <w:vAlign w:val="center"/>
          </w:tcPr>
          <w:p w14:paraId="612435FC" w14:textId="77777777" w:rsidR="00D109E8" w:rsidRDefault="005804B6">
            <w:pPr>
              <w:rPr>
                <w:rFonts w:ascii="Arial" w:eastAsia="Arial" w:hAnsi="Arial" w:cs="Arial"/>
                <w:sz w:val="24"/>
                <w:szCs w:val="24"/>
              </w:rPr>
            </w:pPr>
            <w:r>
              <w:rPr>
                <w:rFonts w:ascii="Arial" w:eastAsia="Arial" w:hAnsi="Arial" w:cs="Arial"/>
                <w:sz w:val="24"/>
                <w:szCs w:val="24"/>
              </w:rPr>
              <w:t>Invasive</w:t>
            </w:r>
          </w:p>
        </w:tc>
      </w:tr>
      <w:tr w:rsidR="00D109E8" w14:paraId="7B006A39" w14:textId="77777777">
        <w:trPr>
          <w:trHeight w:val="380"/>
        </w:trPr>
        <w:tc>
          <w:tcPr>
            <w:tcW w:w="2905" w:type="dxa"/>
            <w:tcBorders>
              <w:top w:val="single" w:sz="4" w:space="0" w:color="000000"/>
              <w:right w:val="single" w:sz="4" w:space="0" w:color="000000"/>
            </w:tcBorders>
            <w:vAlign w:val="center"/>
          </w:tcPr>
          <w:p w14:paraId="0DC831B5" w14:textId="77777777" w:rsidR="00D109E8" w:rsidRDefault="005804B6">
            <w:pPr>
              <w:rPr>
                <w:rFonts w:ascii="Arial" w:eastAsia="Arial" w:hAnsi="Arial" w:cs="Arial"/>
                <w:i/>
                <w:sz w:val="20"/>
                <w:szCs w:val="20"/>
              </w:rPr>
            </w:pPr>
            <w:proofErr w:type="spellStart"/>
            <w:r>
              <w:rPr>
                <w:rFonts w:ascii="Arial" w:eastAsia="Arial" w:hAnsi="Arial" w:cs="Arial"/>
                <w:i/>
                <w:sz w:val="20"/>
                <w:szCs w:val="20"/>
              </w:rPr>
              <w:t>Acmispon</w:t>
            </w:r>
            <w:proofErr w:type="spellEnd"/>
            <w:r>
              <w:rPr>
                <w:rFonts w:ascii="Arial" w:eastAsia="Arial" w:hAnsi="Arial" w:cs="Arial"/>
                <w:i/>
                <w:sz w:val="20"/>
                <w:szCs w:val="20"/>
              </w:rPr>
              <w:t xml:space="preserve"> </w:t>
            </w:r>
            <w:proofErr w:type="spellStart"/>
            <w:r>
              <w:rPr>
                <w:rFonts w:ascii="Arial" w:eastAsia="Arial" w:hAnsi="Arial" w:cs="Arial"/>
                <w:i/>
                <w:sz w:val="20"/>
                <w:szCs w:val="20"/>
              </w:rPr>
              <w:t>americanus</w:t>
            </w:r>
            <w:proofErr w:type="spellEnd"/>
          </w:p>
        </w:tc>
        <w:tc>
          <w:tcPr>
            <w:tcW w:w="3690" w:type="dxa"/>
            <w:tcBorders>
              <w:top w:val="single" w:sz="4" w:space="0" w:color="000000"/>
              <w:left w:val="single" w:sz="4" w:space="0" w:color="000000"/>
              <w:right w:val="single" w:sz="4" w:space="0" w:color="000000"/>
            </w:tcBorders>
            <w:vAlign w:val="center"/>
          </w:tcPr>
          <w:p w14:paraId="542797FD" w14:textId="77777777" w:rsidR="00D109E8" w:rsidRDefault="005804B6">
            <w:pPr>
              <w:rPr>
                <w:rFonts w:ascii="Arial" w:eastAsia="Arial" w:hAnsi="Arial" w:cs="Arial"/>
                <w:i/>
                <w:sz w:val="20"/>
                <w:szCs w:val="20"/>
              </w:rPr>
            </w:pPr>
            <w:proofErr w:type="spellStart"/>
            <w:r>
              <w:rPr>
                <w:rFonts w:ascii="Arial" w:eastAsia="Arial" w:hAnsi="Arial" w:cs="Arial"/>
                <w:i/>
                <w:sz w:val="20"/>
                <w:szCs w:val="20"/>
              </w:rPr>
              <w:t>Avena</w:t>
            </w:r>
            <w:proofErr w:type="spellEnd"/>
            <w:r>
              <w:rPr>
                <w:rFonts w:ascii="Arial" w:eastAsia="Arial" w:hAnsi="Arial" w:cs="Arial"/>
                <w:i/>
                <w:sz w:val="20"/>
                <w:szCs w:val="20"/>
              </w:rPr>
              <w:t xml:space="preserve"> </w:t>
            </w:r>
            <w:proofErr w:type="spellStart"/>
            <w:r>
              <w:rPr>
                <w:rFonts w:ascii="Arial" w:eastAsia="Arial" w:hAnsi="Arial" w:cs="Arial"/>
                <w:i/>
                <w:sz w:val="20"/>
                <w:szCs w:val="20"/>
              </w:rPr>
              <w:t>fatua</w:t>
            </w:r>
            <w:proofErr w:type="spellEnd"/>
          </w:p>
        </w:tc>
        <w:tc>
          <w:tcPr>
            <w:tcW w:w="2957" w:type="dxa"/>
            <w:tcBorders>
              <w:top w:val="single" w:sz="4" w:space="0" w:color="000000"/>
              <w:left w:val="single" w:sz="4" w:space="0" w:color="000000"/>
              <w:right w:val="single" w:sz="4" w:space="0" w:color="000000"/>
            </w:tcBorders>
            <w:vAlign w:val="center"/>
          </w:tcPr>
          <w:p w14:paraId="0DFE9756" w14:textId="77777777" w:rsidR="00D109E8" w:rsidRDefault="005804B6">
            <w:pPr>
              <w:rPr>
                <w:rFonts w:ascii="Arial" w:eastAsia="Arial" w:hAnsi="Arial" w:cs="Arial"/>
                <w:i/>
                <w:sz w:val="20"/>
                <w:szCs w:val="20"/>
              </w:rPr>
            </w:pPr>
            <w:r>
              <w:rPr>
                <w:rFonts w:ascii="Arial" w:eastAsia="Arial" w:hAnsi="Arial" w:cs="Arial"/>
                <w:i/>
                <w:sz w:val="20"/>
                <w:szCs w:val="20"/>
              </w:rPr>
              <w:t xml:space="preserve">Aegilops </w:t>
            </w:r>
            <w:proofErr w:type="spellStart"/>
            <w:r>
              <w:rPr>
                <w:rFonts w:ascii="Arial" w:eastAsia="Arial" w:hAnsi="Arial" w:cs="Arial"/>
                <w:i/>
                <w:sz w:val="20"/>
                <w:szCs w:val="20"/>
              </w:rPr>
              <w:t>triuncialis</w:t>
            </w:r>
            <w:proofErr w:type="spellEnd"/>
          </w:p>
        </w:tc>
      </w:tr>
      <w:tr w:rsidR="00D109E8" w14:paraId="522AE0CC" w14:textId="77777777">
        <w:trPr>
          <w:trHeight w:val="380"/>
        </w:trPr>
        <w:tc>
          <w:tcPr>
            <w:tcW w:w="2905" w:type="dxa"/>
            <w:tcBorders>
              <w:right w:val="single" w:sz="4" w:space="0" w:color="000000"/>
            </w:tcBorders>
            <w:vAlign w:val="center"/>
          </w:tcPr>
          <w:p w14:paraId="59F7FE72" w14:textId="77777777" w:rsidR="00D109E8" w:rsidRDefault="005804B6">
            <w:pPr>
              <w:rPr>
                <w:rFonts w:ascii="Arial" w:eastAsia="Arial" w:hAnsi="Arial" w:cs="Arial"/>
                <w:i/>
                <w:sz w:val="20"/>
                <w:szCs w:val="20"/>
              </w:rPr>
            </w:pPr>
            <w:r>
              <w:rPr>
                <w:rFonts w:ascii="Arial" w:eastAsia="Arial" w:hAnsi="Arial" w:cs="Arial"/>
                <w:i/>
                <w:sz w:val="20"/>
                <w:szCs w:val="20"/>
              </w:rPr>
              <w:t xml:space="preserve">Elymus </w:t>
            </w:r>
            <w:proofErr w:type="spellStart"/>
            <w:r>
              <w:rPr>
                <w:rFonts w:ascii="Arial" w:eastAsia="Arial" w:hAnsi="Arial" w:cs="Arial"/>
                <w:i/>
                <w:sz w:val="20"/>
                <w:szCs w:val="20"/>
              </w:rPr>
              <w:t>glaucus</w:t>
            </w:r>
            <w:proofErr w:type="spellEnd"/>
          </w:p>
        </w:tc>
        <w:tc>
          <w:tcPr>
            <w:tcW w:w="3690" w:type="dxa"/>
            <w:tcBorders>
              <w:left w:val="single" w:sz="4" w:space="0" w:color="000000"/>
              <w:right w:val="single" w:sz="4" w:space="0" w:color="000000"/>
            </w:tcBorders>
            <w:vAlign w:val="center"/>
          </w:tcPr>
          <w:p w14:paraId="19E9516E" w14:textId="77777777" w:rsidR="00D109E8" w:rsidRDefault="005804B6">
            <w:pPr>
              <w:rPr>
                <w:rFonts w:ascii="Arial" w:eastAsia="Arial" w:hAnsi="Arial" w:cs="Arial"/>
                <w:i/>
                <w:sz w:val="20"/>
                <w:szCs w:val="20"/>
              </w:rPr>
            </w:pPr>
            <w:proofErr w:type="spellStart"/>
            <w:r>
              <w:rPr>
                <w:rFonts w:ascii="Arial" w:eastAsia="Arial" w:hAnsi="Arial" w:cs="Arial"/>
                <w:i/>
                <w:sz w:val="20"/>
                <w:szCs w:val="20"/>
              </w:rPr>
              <w:t>Bromus</w:t>
            </w:r>
            <w:proofErr w:type="spellEnd"/>
            <w:r>
              <w:rPr>
                <w:rFonts w:ascii="Arial" w:eastAsia="Arial" w:hAnsi="Arial" w:cs="Arial"/>
                <w:i/>
                <w:sz w:val="20"/>
                <w:szCs w:val="20"/>
              </w:rPr>
              <w:t xml:space="preserve"> </w:t>
            </w:r>
            <w:proofErr w:type="spellStart"/>
            <w:r>
              <w:rPr>
                <w:rFonts w:ascii="Arial" w:eastAsia="Arial" w:hAnsi="Arial" w:cs="Arial"/>
                <w:i/>
                <w:sz w:val="20"/>
                <w:szCs w:val="20"/>
              </w:rPr>
              <w:t>hordeacous</w:t>
            </w:r>
            <w:proofErr w:type="spellEnd"/>
          </w:p>
        </w:tc>
        <w:tc>
          <w:tcPr>
            <w:tcW w:w="2957" w:type="dxa"/>
            <w:tcBorders>
              <w:left w:val="single" w:sz="4" w:space="0" w:color="000000"/>
              <w:right w:val="single" w:sz="4" w:space="0" w:color="000000"/>
            </w:tcBorders>
            <w:vAlign w:val="center"/>
          </w:tcPr>
          <w:p w14:paraId="26E59FA9" w14:textId="77777777" w:rsidR="00D109E8" w:rsidRDefault="005804B6">
            <w:pPr>
              <w:rPr>
                <w:rFonts w:ascii="Arial" w:eastAsia="Arial" w:hAnsi="Arial" w:cs="Arial"/>
                <w:i/>
                <w:sz w:val="20"/>
                <w:szCs w:val="20"/>
              </w:rPr>
            </w:pPr>
            <w:r>
              <w:rPr>
                <w:rFonts w:ascii="Arial" w:eastAsia="Arial" w:hAnsi="Arial" w:cs="Arial"/>
                <w:i/>
                <w:sz w:val="20"/>
                <w:szCs w:val="20"/>
              </w:rPr>
              <w:t>Elymus caput-medusae</w:t>
            </w:r>
          </w:p>
        </w:tc>
      </w:tr>
      <w:tr w:rsidR="00D109E8" w14:paraId="6C1D45AB" w14:textId="77777777">
        <w:trPr>
          <w:trHeight w:val="380"/>
        </w:trPr>
        <w:tc>
          <w:tcPr>
            <w:tcW w:w="2905" w:type="dxa"/>
            <w:tcBorders>
              <w:right w:val="single" w:sz="4" w:space="0" w:color="000000"/>
            </w:tcBorders>
            <w:vAlign w:val="center"/>
          </w:tcPr>
          <w:p w14:paraId="51FEDA1C" w14:textId="77777777" w:rsidR="00D109E8" w:rsidRDefault="005804B6">
            <w:pPr>
              <w:rPr>
                <w:rFonts w:ascii="Arial" w:eastAsia="Arial" w:hAnsi="Arial" w:cs="Arial"/>
                <w:i/>
                <w:sz w:val="20"/>
                <w:szCs w:val="20"/>
              </w:rPr>
            </w:pPr>
            <w:r>
              <w:rPr>
                <w:rFonts w:ascii="Arial" w:eastAsia="Arial" w:hAnsi="Arial" w:cs="Arial"/>
                <w:i/>
                <w:sz w:val="20"/>
                <w:szCs w:val="20"/>
              </w:rPr>
              <w:t xml:space="preserve">Elymus </w:t>
            </w:r>
            <w:proofErr w:type="spellStart"/>
            <w:r>
              <w:rPr>
                <w:rFonts w:ascii="Arial" w:eastAsia="Arial" w:hAnsi="Arial" w:cs="Arial"/>
                <w:i/>
                <w:sz w:val="20"/>
                <w:szCs w:val="20"/>
              </w:rPr>
              <w:t>triticoides</w:t>
            </w:r>
            <w:proofErr w:type="spellEnd"/>
          </w:p>
        </w:tc>
        <w:tc>
          <w:tcPr>
            <w:tcW w:w="3690" w:type="dxa"/>
            <w:tcBorders>
              <w:left w:val="single" w:sz="4" w:space="0" w:color="000000"/>
              <w:right w:val="single" w:sz="4" w:space="0" w:color="000000"/>
            </w:tcBorders>
            <w:vAlign w:val="center"/>
          </w:tcPr>
          <w:p w14:paraId="39024282" w14:textId="5E20F840" w:rsidR="00D109E8" w:rsidRDefault="00B84DAE">
            <w:pPr>
              <w:rPr>
                <w:rFonts w:ascii="Arial" w:eastAsia="Arial" w:hAnsi="Arial" w:cs="Arial"/>
                <w:i/>
                <w:sz w:val="20"/>
                <w:szCs w:val="20"/>
              </w:rPr>
            </w:pPr>
            <w:r>
              <w:rPr>
                <w:rFonts w:ascii="Arial" w:eastAsia="Arial" w:hAnsi="Arial" w:cs="Arial"/>
                <w:i/>
                <w:sz w:val="20"/>
                <w:szCs w:val="20"/>
              </w:rPr>
              <w:t xml:space="preserve">Festuca </w:t>
            </w:r>
            <w:r w:rsidR="005804B6">
              <w:rPr>
                <w:rFonts w:ascii="Arial" w:eastAsia="Arial" w:hAnsi="Arial" w:cs="Arial"/>
                <w:i/>
                <w:sz w:val="20"/>
                <w:szCs w:val="20"/>
              </w:rPr>
              <w:t>perenn</w:t>
            </w:r>
            <w:r w:rsidR="007B52D1">
              <w:rPr>
                <w:rFonts w:ascii="Arial" w:eastAsia="Arial" w:hAnsi="Arial" w:cs="Arial"/>
                <w:i/>
                <w:sz w:val="20"/>
                <w:szCs w:val="20"/>
              </w:rPr>
              <w:t>is</w:t>
            </w:r>
            <w:r w:rsidR="005804B6">
              <w:rPr>
                <w:rFonts w:ascii="Arial" w:eastAsia="Arial" w:hAnsi="Arial" w:cs="Arial"/>
                <w:i/>
                <w:sz w:val="20"/>
                <w:szCs w:val="20"/>
              </w:rPr>
              <w:t xml:space="preserve"> var. </w:t>
            </w:r>
            <w:proofErr w:type="spellStart"/>
            <w:r w:rsidR="005804B6">
              <w:rPr>
                <w:rFonts w:ascii="Arial" w:eastAsia="Arial" w:hAnsi="Arial" w:cs="Arial"/>
                <w:i/>
                <w:sz w:val="20"/>
                <w:szCs w:val="20"/>
              </w:rPr>
              <w:t>multiflorum</w:t>
            </w:r>
            <w:proofErr w:type="spellEnd"/>
          </w:p>
        </w:tc>
        <w:tc>
          <w:tcPr>
            <w:tcW w:w="2957" w:type="dxa"/>
            <w:tcBorders>
              <w:left w:val="single" w:sz="4" w:space="0" w:color="000000"/>
              <w:right w:val="single" w:sz="4" w:space="0" w:color="000000"/>
            </w:tcBorders>
            <w:vAlign w:val="center"/>
          </w:tcPr>
          <w:p w14:paraId="26BE4301" w14:textId="77777777" w:rsidR="00D109E8" w:rsidRDefault="00D109E8">
            <w:pPr>
              <w:rPr>
                <w:rFonts w:ascii="Arial" w:eastAsia="Arial" w:hAnsi="Arial" w:cs="Arial"/>
                <w:i/>
                <w:sz w:val="20"/>
                <w:szCs w:val="20"/>
              </w:rPr>
            </w:pPr>
          </w:p>
        </w:tc>
      </w:tr>
      <w:tr w:rsidR="00D109E8" w14:paraId="03D98FCF" w14:textId="77777777">
        <w:trPr>
          <w:trHeight w:val="380"/>
        </w:trPr>
        <w:tc>
          <w:tcPr>
            <w:tcW w:w="2905" w:type="dxa"/>
            <w:tcBorders>
              <w:right w:val="single" w:sz="4" w:space="0" w:color="000000"/>
            </w:tcBorders>
            <w:vAlign w:val="center"/>
          </w:tcPr>
          <w:p w14:paraId="3A0695D3" w14:textId="77777777" w:rsidR="00D109E8" w:rsidRDefault="005804B6">
            <w:pPr>
              <w:rPr>
                <w:rFonts w:ascii="Arial" w:eastAsia="Arial" w:hAnsi="Arial" w:cs="Arial"/>
                <w:i/>
                <w:sz w:val="20"/>
                <w:szCs w:val="20"/>
              </w:rPr>
            </w:pPr>
            <w:r>
              <w:rPr>
                <w:rFonts w:ascii="Arial" w:eastAsia="Arial" w:hAnsi="Arial" w:cs="Arial"/>
                <w:i/>
                <w:sz w:val="20"/>
                <w:szCs w:val="20"/>
              </w:rPr>
              <w:t xml:space="preserve">Festuca </w:t>
            </w:r>
            <w:proofErr w:type="spellStart"/>
            <w:r>
              <w:rPr>
                <w:rFonts w:ascii="Arial" w:eastAsia="Arial" w:hAnsi="Arial" w:cs="Arial"/>
                <w:i/>
                <w:sz w:val="20"/>
                <w:szCs w:val="20"/>
              </w:rPr>
              <w:t>microstachys</w:t>
            </w:r>
            <w:proofErr w:type="spellEnd"/>
          </w:p>
        </w:tc>
        <w:tc>
          <w:tcPr>
            <w:tcW w:w="3690" w:type="dxa"/>
            <w:tcBorders>
              <w:left w:val="single" w:sz="4" w:space="0" w:color="000000"/>
              <w:right w:val="single" w:sz="4" w:space="0" w:color="000000"/>
            </w:tcBorders>
            <w:vAlign w:val="center"/>
          </w:tcPr>
          <w:p w14:paraId="29AE9E4A" w14:textId="77777777" w:rsidR="00D109E8" w:rsidRDefault="005804B6">
            <w:pPr>
              <w:rPr>
                <w:rFonts w:ascii="Arial" w:eastAsia="Arial" w:hAnsi="Arial" w:cs="Arial"/>
                <w:i/>
                <w:sz w:val="20"/>
                <w:szCs w:val="20"/>
              </w:rPr>
            </w:pPr>
            <w:proofErr w:type="spellStart"/>
            <w:r>
              <w:rPr>
                <w:rFonts w:ascii="Arial" w:eastAsia="Arial" w:hAnsi="Arial" w:cs="Arial"/>
                <w:i/>
                <w:sz w:val="20"/>
                <w:szCs w:val="20"/>
              </w:rPr>
              <w:t>Trifolium</w:t>
            </w:r>
            <w:proofErr w:type="spellEnd"/>
            <w:r>
              <w:rPr>
                <w:rFonts w:ascii="Arial" w:eastAsia="Arial" w:hAnsi="Arial" w:cs="Arial"/>
                <w:i/>
                <w:sz w:val="20"/>
                <w:szCs w:val="20"/>
              </w:rPr>
              <w:t xml:space="preserve"> </w:t>
            </w:r>
            <w:proofErr w:type="spellStart"/>
            <w:r>
              <w:rPr>
                <w:rFonts w:ascii="Arial" w:eastAsia="Arial" w:hAnsi="Arial" w:cs="Arial"/>
                <w:i/>
                <w:sz w:val="20"/>
                <w:szCs w:val="20"/>
              </w:rPr>
              <w:t>subterraneum</w:t>
            </w:r>
            <w:proofErr w:type="spellEnd"/>
          </w:p>
        </w:tc>
        <w:tc>
          <w:tcPr>
            <w:tcW w:w="2957" w:type="dxa"/>
            <w:tcBorders>
              <w:left w:val="single" w:sz="4" w:space="0" w:color="000000"/>
              <w:right w:val="single" w:sz="4" w:space="0" w:color="000000"/>
            </w:tcBorders>
            <w:vAlign w:val="center"/>
          </w:tcPr>
          <w:p w14:paraId="2AFB402C" w14:textId="77777777" w:rsidR="00D109E8" w:rsidRDefault="00D109E8">
            <w:pPr>
              <w:rPr>
                <w:rFonts w:ascii="Arial" w:eastAsia="Arial" w:hAnsi="Arial" w:cs="Arial"/>
                <w:i/>
                <w:sz w:val="20"/>
                <w:szCs w:val="20"/>
              </w:rPr>
            </w:pPr>
          </w:p>
        </w:tc>
      </w:tr>
      <w:tr w:rsidR="00D109E8" w14:paraId="063C6F70" w14:textId="77777777">
        <w:trPr>
          <w:trHeight w:val="380"/>
        </w:trPr>
        <w:tc>
          <w:tcPr>
            <w:tcW w:w="2905" w:type="dxa"/>
            <w:tcBorders>
              <w:right w:val="single" w:sz="4" w:space="0" w:color="000000"/>
            </w:tcBorders>
            <w:vAlign w:val="center"/>
          </w:tcPr>
          <w:p w14:paraId="4C6EB80A" w14:textId="77777777" w:rsidR="00D109E8" w:rsidRDefault="005804B6">
            <w:pPr>
              <w:rPr>
                <w:rFonts w:ascii="Arial" w:eastAsia="Arial" w:hAnsi="Arial" w:cs="Arial"/>
                <w:i/>
                <w:sz w:val="20"/>
                <w:szCs w:val="20"/>
              </w:rPr>
            </w:pPr>
            <w:proofErr w:type="spellStart"/>
            <w:r>
              <w:rPr>
                <w:rFonts w:ascii="Arial" w:eastAsia="Arial" w:hAnsi="Arial" w:cs="Arial"/>
                <w:i/>
                <w:sz w:val="20"/>
                <w:szCs w:val="20"/>
              </w:rPr>
              <w:t>Lupinus</w:t>
            </w:r>
            <w:proofErr w:type="spellEnd"/>
            <w:r>
              <w:rPr>
                <w:rFonts w:ascii="Arial" w:eastAsia="Arial" w:hAnsi="Arial" w:cs="Arial"/>
                <w:i/>
                <w:sz w:val="20"/>
                <w:szCs w:val="20"/>
              </w:rPr>
              <w:t xml:space="preserve"> bicolor</w:t>
            </w:r>
          </w:p>
        </w:tc>
        <w:tc>
          <w:tcPr>
            <w:tcW w:w="3690" w:type="dxa"/>
            <w:tcBorders>
              <w:left w:val="single" w:sz="4" w:space="0" w:color="000000"/>
              <w:right w:val="single" w:sz="4" w:space="0" w:color="000000"/>
            </w:tcBorders>
            <w:vAlign w:val="center"/>
          </w:tcPr>
          <w:p w14:paraId="4E97282E" w14:textId="77777777" w:rsidR="00D109E8" w:rsidRDefault="00D109E8">
            <w:pPr>
              <w:rPr>
                <w:rFonts w:ascii="Arial" w:eastAsia="Arial" w:hAnsi="Arial" w:cs="Arial"/>
                <w:i/>
                <w:sz w:val="20"/>
                <w:szCs w:val="20"/>
              </w:rPr>
            </w:pPr>
          </w:p>
        </w:tc>
        <w:tc>
          <w:tcPr>
            <w:tcW w:w="2957" w:type="dxa"/>
            <w:tcBorders>
              <w:left w:val="single" w:sz="4" w:space="0" w:color="000000"/>
              <w:right w:val="single" w:sz="4" w:space="0" w:color="000000"/>
            </w:tcBorders>
            <w:vAlign w:val="center"/>
          </w:tcPr>
          <w:p w14:paraId="17ED50AB" w14:textId="77777777" w:rsidR="00D109E8" w:rsidRDefault="00D109E8">
            <w:pPr>
              <w:rPr>
                <w:rFonts w:ascii="Arial" w:eastAsia="Arial" w:hAnsi="Arial" w:cs="Arial"/>
                <w:i/>
                <w:sz w:val="20"/>
                <w:szCs w:val="20"/>
              </w:rPr>
            </w:pPr>
          </w:p>
        </w:tc>
      </w:tr>
      <w:tr w:rsidR="00D109E8" w14:paraId="329919E9" w14:textId="77777777">
        <w:trPr>
          <w:trHeight w:val="380"/>
        </w:trPr>
        <w:tc>
          <w:tcPr>
            <w:tcW w:w="2905" w:type="dxa"/>
            <w:tcBorders>
              <w:right w:val="single" w:sz="4" w:space="0" w:color="000000"/>
            </w:tcBorders>
            <w:vAlign w:val="center"/>
          </w:tcPr>
          <w:p w14:paraId="578BE1D2" w14:textId="77777777" w:rsidR="00D109E8" w:rsidRDefault="005804B6">
            <w:pPr>
              <w:rPr>
                <w:rFonts w:ascii="Arial" w:eastAsia="Arial" w:hAnsi="Arial" w:cs="Arial"/>
                <w:i/>
                <w:sz w:val="20"/>
                <w:szCs w:val="20"/>
              </w:rPr>
            </w:pPr>
            <w:proofErr w:type="spellStart"/>
            <w:r>
              <w:rPr>
                <w:rFonts w:ascii="Arial" w:eastAsia="Arial" w:hAnsi="Arial" w:cs="Arial"/>
                <w:i/>
                <w:sz w:val="20"/>
                <w:szCs w:val="20"/>
              </w:rPr>
              <w:t>Poa</w:t>
            </w:r>
            <w:proofErr w:type="spellEnd"/>
            <w:r>
              <w:rPr>
                <w:rFonts w:ascii="Arial" w:eastAsia="Arial" w:hAnsi="Arial" w:cs="Arial"/>
                <w:i/>
                <w:sz w:val="20"/>
                <w:szCs w:val="20"/>
              </w:rPr>
              <w:t xml:space="preserve"> </w:t>
            </w:r>
            <w:proofErr w:type="spellStart"/>
            <w:r>
              <w:rPr>
                <w:rFonts w:ascii="Arial" w:eastAsia="Arial" w:hAnsi="Arial" w:cs="Arial"/>
                <w:i/>
                <w:sz w:val="20"/>
                <w:szCs w:val="20"/>
              </w:rPr>
              <w:t>secunda</w:t>
            </w:r>
            <w:proofErr w:type="spellEnd"/>
          </w:p>
        </w:tc>
        <w:tc>
          <w:tcPr>
            <w:tcW w:w="3690" w:type="dxa"/>
            <w:tcBorders>
              <w:left w:val="single" w:sz="4" w:space="0" w:color="000000"/>
              <w:right w:val="single" w:sz="4" w:space="0" w:color="000000"/>
            </w:tcBorders>
            <w:vAlign w:val="center"/>
          </w:tcPr>
          <w:p w14:paraId="2C630FBB" w14:textId="77777777" w:rsidR="00D109E8" w:rsidRDefault="00D109E8">
            <w:pPr>
              <w:rPr>
                <w:rFonts w:ascii="Arial" w:eastAsia="Arial" w:hAnsi="Arial" w:cs="Arial"/>
                <w:i/>
                <w:sz w:val="20"/>
                <w:szCs w:val="20"/>
              </w:rPr>
            </w:pPr>
          </w:p>
        </w:tc>
        <w:tc>
          <w:tcPr>
            <w:tcW w:w="2957" w:type="dxa"/>
            <w:tcBorders>
              <w:left w:val="single" w:sz="4" w:space="0" w:color="000000"/>
              <w:right w:val="single" w:sz="4" w:space="0" w:color="000000"/>
            </w:tcBorders>
            <w:vAlign w:val="center"/>
          </w:tcPr>
          <w:p w14:paraId="6F5F359F" w14:textId="77777777" w:rsidR="00D109E8" w:rsidRDefault="00D109E8">
            <w:pPr>
              <w:rPr>
                <w:rFonts w:ascii="Arial" w:eastAsia="Arial" w:hAnsi="Arial" w:cs="Arial"/>
                <w:i/>
                <w:sz w:val="20"/>
                <w:szCs w:val="20"/>
              </w:rPr>
            </w:pPr>
          </w:p>
        </w:tc>
      </w:tr>
      <w:tr w:rsidR="00D109E8" w14:paraId="01E1A3FC" w14:textId="77777777">
        <w:trPr>
          <w:trHeight w:val="380"/>
        </w:trPr>
        <w:tc>
          <w:tcPr>
            <w:tcW w:w="2905" w:type="dxa"/>
            <w:tcBorders>
              <w:right w:val="single" w:sz="4" w:space="0" w:color="000000"/>
            </w:tcBorders>
            <w:vAlign w:val="center"/>
          </w:tcPr>
          <w:p w14:paraId="3683D0F1" w14:textId="77777777" w:rsidR="00D109E8" w:rsidRDefault="005804B6">
            <w:pPr>
              <w:rPr>
                <w:rFonts w:ascii="Arial" w:eastAsia="Arial" w:hAnsi="Arial" w:cs="Arial"/>
                <w:i/>
                <w:sz w:val="20"/>
                <w:szCs w:val="20"/>
              </w:rPr>
            </w:pPr>
            <w:proofErr w:type="spellStart"/>
            <w:r>
              <w:rPr>
                <w:rFonts w:ascii="Arial" w:eastAsia="Arial" w:hAnsi="Arial" w:cs="Arial"/>
                <w:i/>
                <w:sz w:val="20"/>
                <w:szCs w:val="20"/>
              </w:rPr>
              <w:t>Stipa</w:t>
            </w:r>
            <w:proofErr w:type="spellEnd"/>
            <w:r>
              <w:rPr>
                <w:rFonts w:ascii="Arial" w:eastAsia="Arial" w:hAnsi="Arial" w:cs="Arial"/>
                <w:i/>
                <w:sz w:val="20"/>
                <w:szCs w:val="20"/>
              </w:rPr>
              <w:t xml:space="preserve"> pulchra</w:t>
            </w:r>
          </w:p>
        </w:tc>
        <w:tc>
          <w:tcPr>
            <w:tcW w:w="3690" w:type="dxa"/>
            <w:tcBorders>
              <w:left w:val="single" w:sz="4" w:space="0" w:color="000000"/>
              <w:right w:val="single" w:sz="4" w:space="0" w:color="000000"/>
            </w:tcBorders>
            <w:vAlign w:val="center"/>
          </w:tcPr>
          <w:p w14:paraId="79F38A75" w14:textId="77777777" w:rsidR="00D109E8" w:rsidRDefault="00D109E8">
            <w:pPr>
              <w:rPr>
                <w:rFonts w:ascii="Arial" w:eastAsia="Arial" w:hAnsi="Arial" w:cs="Arial"/>
                <w:i/>
                <w:sz w:val="20"/>
                <w:szCs w:val="20"/>
              </w:rPr>
            </w:pPr>
          </w:p>
        </w:tc>
        <w:tc>
          <w:tcPr>
            <w:tcW w:w="2957" w:type="dxa"/>
            <w:tcBorders>
              <w:left w:val="single" w:sz="4" w:space="0" w:color="000000"/>
              <w:right w:val="single" w:sz="4" w:space="0" w:color="000000"/>
            </w:tcBorders>
            <w:vAlign w:val="center"/>
          </w:tcPr>
          <w:p w14:paraId="0F13B3B3" w14:textId="77777777" w:rsidR="00D109E8" w:rsidRDefault="00D109E8">
            <w:pPr>
              <w:rPr>
                <w:rFonts w:ascii="Arial" w:eastAsia="Arial" w:hAnsi="Arial" w:cs="Arial"/>
                <w:i/>
                <w:sz w:val="20"/>
                <w:szCs w:val="20"/>
              </w:rPr>
            </w:pPr>
          </w:p>
        </w:tc>
      </w:tr>
    </w:tbl>
    <w:p w14:paraId="485CB8BD" w14:textId="77777777" w:rsidR="00D109E8" w:rsidRDefault="00D109E8">
      <w:pPr>
        <w:rPr>
          <w:rFonts w:ascii="Times New Roman" w:eastAsia="Times New Roman" w:hAnsi="Times New Roman" w:cs="Times New Roman"/>
          <w:sz w:val="24"/>
          <w:szCs w:val="24"/>
        </w:rPr>
      </w:pPr>
    </w:p>
    <w:p w14:paraId="2827FB5D" w14:textId="77777777" w:rsidR="00D109E8" w:rsidRDefault="005804B6">
      <w:pPr>
        <w:rPr>
          <w:rFonts w:ascii="Times New Roman" w:eastAsia="Times New Roman" w:hAnsi="Times New Roman" w:cs="Times New Roman"/>
          <w:b/>
          <w:sz w:val="24"/>
          <w:szCs w:val="24"/>
        </w:rPr>
      </w:pPr>
      <w:commentRangeStart w:id="0"/>
      <w:commentRangeStart w:id="1"/>
      <w:r>
        <w:rPr>
          <w:rFonts w:ascii="Times New Roman" w:eastAsia="Times New Roman" w:hAnsi="Times New Roman" w:cs="Times New Roman"/>
          <w:b/>
          <w:sz w:val="24"/>
          <w:szCs w:val="24"/>
        </w:rPr>
        <w:t>Table</w:t>
      </w:r>
      <w:commentRangeEnd w:id="0"/>
      <w:r w:rsidR="00717995">
        <w:rPr>
          <w:rStyle w:val="CommentReference"/>
        </w:rPr>
        <w:commentReference w:id="0"/>
      </w:r>
      <w:commentRangeEnd w:id="1"/>
      <w:r w:rsidR="004B49E4">
        <w:rPr>
          <w:rStyle w:val="CommentReference"/>
        </w:rPr>
        <w:commentReference w:id="1"/>
      </w:r>
      <w:r>
        <w:rPr>
          <w:rFonts w:ascii="Times New Roman" w:eastAsia="Times New Roman" w:hAnsi="Times New Roman" w:cs="Times New Roman"/>
          <w:b/>
          <w:sz w:val="24"/>
          <w:szCs w:val="24"/>
        </w:rPr>
        <w:t xml:space="preserve"> 2:</w:t>
      </w:r>
    </w:p>
    <w:p w14:paraId="20E2DAF4" w14:textId="77777777"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Results of indicator species analysis using state assignments generated from K-medoids clustering. High “Statistic” values reflect strong associations between a </w:t>
      </w:r>
      <w:proofErr w:type="spellStart"/>
      <w:r>
        <w:rPr>
          <w:rFonts w:ascii="Times New Roman" w:eastAsia="Times New Roman" w:hAnsi="Times New Roman" w:cs="Times New Roman"/>
          <w:sz w:val="24"/>
          <w:szCs w:val="24"/>
        </w:rPr>
        <w:t>taxon</w:t>
      </w:r>
      <w:proofErr w:type="spellEnd"/>
      <w:r>
        <w:rPr>
          <w:rFonts w:ascii="Times New Roman" w:eastAsia="Times New Roman" w:hAnsi="Times New Roman" w:cs="Times New Roman"/>
          <w:sz w:val="24"/>
          <w:szCs w:val="24"/>
        </w:rPr>
        <w:t xml:space="preserve"> and a given state assignment.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-values were calculated using 1,000 permutations.</w:t>
      </w:r>
    </w:p>
    <w:tbl>
      <w:tblPr>
        <w:tblStyle w:val="a0"/>
        <w:tblW w:w="5352" w:type="dxa"/>
        <w:tblLayout w:type="fixed"/>
        <w:tblLook w:val="0400" w:firstRow="0" w:lastRow="0" w:firstColumn="0" w:lastColumn="0" w:noHBand="0" w:noVBand="1"/>
      </w:tblPr>
      <w:tblGrid>
        <w:gridCol w:w="1220"/>
        <w:gridCol w:w="2000"/>
        <w:gridCol w:w="1072"/>
        <w:gridCol w:w="1060"/>
      </w:tblGrid>
      <w:tr w:rsidR="00D109E8" w14:paraId="1CA2222E" w14:textId="77777777">
        <w:trPr>
          <w:trHeight w:val="300"/>
        </w:trPr>
        <w:tc>
          <w:tcPr>
            <w:tcW w:w="1220" w:type="dxa"/>
            <w:tcBorders>
              <w:bottom w:val="single" w:sz="4" w:space="0" w:color="000000"/>
              <w:right w:val="single" w:sz="4" w:space="0" w:color="000000"/>
            </w:tcBorders>
            <w:shd w:val="clear" w:color="auto" w:fill="auto"/>
            <w:vAlign w:val="bottom"/>
          </w:tcPr>
          <w:p w14:paraId="39F69703" w14:textId="77777777" w:rsidR="00D109E8" w:rsidRDefault="005804B6">
            <w:pPr>
              <w:rPr>
                <w:rFonts w:ascii="Arial" w:eastAsia="Arial" w:hAnsi="Arial" w:cs="Arial"/>
                <w:color w:val="000000"/>
              </w:rPr>
            </w:pPr>
            <w:r>
              <w:rPr>
                <w:rFonts w:ascii="Arial" w:eastAsia="Arial" w:hAnsi="Arial" w:cs="Arial"/>
                <w:color w:val="000000"/>
              </w:rPr>
              <w:t>Cluster</w:t>
            </w:r>
          </w:p>
        </w:tc>
        <w:tc>
          <w:tcPr>
            <w:tcW w:w="2000" w:type="dxa"/>
            <w:tcBorders>
              <w:left w:val="single" w:sz="4" w:space="0" w:color="000000"/>
              <w:bottom w:val="single" w:sz="4" w:space="0" w:color="000000"/>
            </w:tcBorders>
            <w:shd w:val="clear" w:color="auto" w:fill="auto"/>
            <w:vAlign w:val="bottom"/>
          </w:tcPr>
          <w:p w14:paraId="440C15CC" w14:textId="77777777" w:rsidR="00D109E8" w:rsidRDefault="005804B6">
            <w:pPr>
              <w:rPr>
                <w:rFonts w:ascii="Arial" w:eastAsia="Arial" w:hAnsi="Arial" w:cs="Arial"/>
                <w:color w:val="000000"/>
              </w:rPr>
            </w:pPr>
            <w:r>
              <w:rPr>
                <w:rFonts w:ascii="Arial" w:eastAsia="Arial" w:hAnsi="Arial" w:cs="Arial"/>
                <w:color w:val="000000"/>
              </w:rPr>
              <w:t>Species</w:t>
            </w:r>
          </w:p>
        </w:tc>
        <w:tc>
          <w:tcPr>
            <w:tcW w:w="1072" w:type="dxa"/>
            <w:tcBorders>
              <w:bottom w:val="single" w:sz="4" w:space="0" w:color="000000"/>
            </w:tcBorders>
            <w:shd w:val="clear" w:color="auto" w:fill="auto"/>
            <w:vAlign w:val="bottom"/>
          </w:tcPr>
          <w:p w14:paraId="1EAD066F" w14:textId="77777777" w:rsidR="00D109E8" w:rsidRDefault="005804B6">
            <w:pPr>
              <w:jc w:val="right"/>
              <w:rPr>
                <w:rFonts w:ascii="Arial" w:eastAsia="Arial" w:hAnsi="Arial" w:cs="Arial"/>
                <w:color w:val="000000"/>
              </w:rPr>
            </w:pPr>
            <w:r>
              <w:rPr>
                <w:rFonts w:ascii="Arial" w:eastAsia="Arial" w:hAnsi="Arial" w:cs="Arial"/>
                <w:color w:val="000000"/>
              </w:rPr>
              <w:t>Statistic</w:t>
            </w:r>
          </w:p>
        </w:tc>
        <w:tc>
          <w:tcPr>
            <w:tcW w:w="1060" w:type="dxa"/>
            <w:tcBorders>
              <w:bottom w:val="single" w:sz="4" w:space="0" w:color="000000"/>
            </w:tcBorders>
            <w:shd w:val="clear" w:color="auto" w:fill="auto"/>
            <w:vAlign w:val="bottom"/>
          </w:tcPr>
          <w:p w14:paraId="6EDC8333" w14:textId="77777777" w:rsidR="00D109E8" w:rsidRDefault="005804B6">
            <w:pPr>
              <w:jc w:val="right"/>
              <w:rPr>
                <w:rFonts w:ascii="Arial" w:eastAsia="Arial" w:hAnsi="Arial" w:cs="Arial"/>
                <w:color w:val="000000"/>
              </w:rPr>
            </w:pPr>
            <w:r>
              <w:rPr>
                <w:rFonts w:ascii="Arial" w:eastAsia="Arial" w:hAnsi="Arial" w:cs="Arial"/>
                <w:i/>
                <w:color w:val="000000"/>
              </w:rPr>
              <w:t>P</w:t>
            </w:r>
            <w:r>
              <w:rPr>
                <w:rFonts w:ascii="Arial" w:eastAsia="Arial" w:hAnsi="Arial" w:cs="Arial"/>
                <w:color w:val="000000"/>
              </w:rPr>
              <w:t>-value</w:t>
            </w:r>
          </w:p>
        </w:tc>
      </w:tr>
      <w:tr w:rsidR="00D109E8" w14:paraId="349204A4" w14:textId="77777777">
        <w:trPr>
          <w:trHeight w:val="280"/>
        </w:trPr>
        <w:tc>
          <w:tcPr>
            <w:tcW w:w="1220" w:type="dxa"/>
            <w:vMerge w:val="restart"/>
            <w:tcBorders>
              <w:top w:val="single" w:sz="4" w:space="0" w:color="000000"/>
              <w:right w:val="single" w:sz="4" w:space="0" w:color="000000"/>
            </w:tcBorders>
            <w:shd w:val="clear" w:color="auto" w:fill="auto"/>
            <w:vAlign w:val="center"/>
          </w:tcPr>
          <w:p w14:paraId="130612DC" w14:textId="77777777" w:rsidR="00D109E8" w:rsidRDefault="005804B6">
            <w:pPr>
              <w:jc w:val="center"/>
              <w:rPr>
                <w:rFonts w:ascii="Arial" w:eastAsia="Arial" w:hAnsi="Arial" w:cs="Arial"/>
                <w:color w:val="000000"/>
              </w:rPr>
            </w:pPr>
            <w:r>
              <w:rPr>
                <w:rFonts w:ascii="Arial" w:eastAsia="Arial" w:hAnsi="Arial" w:cs="Arial"/>
                <w:color w:val="000000"/>
              </w:rPr>
              <w:t>1</w:t>
            </w:r>
          </w:p>
        </w:tc>
        <w:tc>
          <w:tcPr>
            <w:tcW w:w="2000" w:type="dxa"/>
            <w:tcBorders>
              <w:top w:val="single" w:sz="4" w:space="0" w:color="000000"/>
              <w:left w:val="single" w:sz="4" w:space="0" w:color="000000"/>
            </w:tcBorders>
            <w:shd w:val="clear" w:color="auto" w:fill="auto"/>
            <w:vAlign w:val="bottom"/>
          </w:tcPr>
          <w:p w14:paraId="6B0E34B9" w14:textId="77777777" w:rsidR="00D109E8" w:rsidRDefault="005804B6">
            <w:pPr>
              <w:rPr>
                <w:rFonts w:ascii="Times New Roman" w:eastAsia="Times New Roman" w:hAnsi="Times New Roman" w:cs="Times New Roman"/>
                <w:i/>
                <w:color w:val="000000"/>
              </w:rPr>
            </w:pPr>
            <w:r>
              <w:rPr>
                <w:rFonts w:ascii="Arial" w:eastAsia="Arial" w:hAnsi="Arial" w:cs="Arial"/>
                <w:i/>
                <w:color w:val="000000"/>
              </w:rPr>
              <w:t xml:space="preserve">E. </w:t>
            </w:r>
            <w:proofErr w:type="spellStart"/>
            <w:r>
              <w:rPr>
                <w:rFonts w:ascii="Arial" w:eastAsia="Arial" w:hAnsi="Arial" w:cs="Arial"/>
                <w:i/>
                <w:color w:val="000000"/>
              </w:rPr>
              <w:t>glaucus</w:t>
            </w:r>
            <w:proofErr w:type="spellEnd"/>
          </w:p>
        </w:tc>
        <w:tc>
          <w:tcPr>
            <w:tcW w:w="1072" w:type="dxa"/>
            <w:tcBorders>
              <w:top w:val="single" w:sz="4" w:space="0" w:color="000000"/>
            </w:tcBorders>
            <w:shd w:val="clear" w:color="auto" w:fill="auto"/>
            <w:vAlign w:val="bottom"/>
          </w:tcPr>
          <w:p w14:paraId="1B097CE5" w14:textId="77777777" w:rsidR="00D109E8" w:rsidRDefault="005804B6">
            <w:pPr>
              <w:jc w:val="right"/>
              <w:rPr>
                <w:rFonts w:ascii="Arial" w:eastAsia="Arial" w:hAnsi="Arial" w:cs="Arial"/>
                <w:color w:val="000000"/>
              </w:rPr>
            </w:pPr>
            <w:r>
              <w:rPr>
                <w:rFonts w:ascii="Arial" w:eastAsia="Arial" w:hAnsi="Arial" w:cs="Arial"/>
                <w:color w:val="000000"/>
              </w:rPr>
              <w:t>0.801</w:t>
            </w:r>
          </w:p>
        </w:tc>
        <w:tc>
          <w:tcPr>
            <w:tcW w:w="1060" w:type="dxa"/>
            <w:tcBorders>
              <w:top w:val="single" w:sz="4" w:space="0" w:color="000000"/>
            </w:tcBorders>
            <w:shd w:val="clear" w:color="auto" w:fill="auto"/>
            <w:vAlign w:val="bottom"/>
          </w:tcPr>
          <w:p w14:paraId="56090F05" w14:textId="77777777" w:rsidR="00D109E8" w:rsidRDefault="005804B6">
            <w:pPr>
              <w:jc w:val="right"/>
              <w:rPr>
                <w:rFonts w:ascii="Arial" w:eastAsia="Arial" w:hAnsi="Arial" w:cs="Arial"/>
                <w:color w:val="000000"/>
              </w:rPr>
            </w:pPr>
            <w:r>
              <w:rPr>
                <w:rFonts w:ascii="Arial" w:eastAsia="Arial" w:hAnsi="Arial" w:cs="Arial"/>
                <w:color w:val="000000"/>
              </w:rPr>
              <w:t>0.001</w:t>
            </w:r>
          </w:p>
        </w:tc>
      </w:tr>
      <w:tr w:rsidR="00D109E8" w14:paraId="494F158C" w14:textId="77777777">
        <w:trPr>
          <w:trHeight w:val="280"/>
        </w:trPr>
        <w:tc>
          <w:tcPr>
            <w:tcW w:w="1220" w:type="dxa"/>
            <w:vMerge/>
            <w:tcBorders>
              <w:top w:val="single" w:sz="4" w:space="0" w:color="000000"/>
              <w:right w:val="single" w:sz="4" w:space="0" w:color="000000"/>
            </w:tcBorders>
            <w:shd w:val="clear" w:color="auto" w:fill="auto"/>
            <w:vAlign w:val="center"/>
          </w:tcPr>
          <w:p w14:paraId="60C8C88A" w14:textId="77777777" w:rsidR="00D109E8" w:rsidRDefault="00D109E8">
            <w:pPr>
              <w:widowControl w:val="0"/>
              <w:pBdr>
                <w:top w:val="nil"/>
                <w:left w:val="nil"/>
                <w:bottom w:val="nil"/>
                <w:right w:val="nil"/>
                <w:between w:val="nil"/>
              </w:pBdr>
              <w:spacing w:line="276" w:lineRule="auto"/>
              <w:rPr>
                <w:rFonts w:ascii="Arial" w:eastAsia="Arial" w:hAnsi="Arial" w:cs="Arial"/>
                <w:color w:val="000000"/>
              </w:rPr>
            </w:pPr>
          </w:p>
        </w:tc>
        <w:tc>
          <w:tcPr>
            <w:tcW w:w="2000" w:type="dxa"/>
            <w:tcBorders>
              <w:left w:val="single" w:sz="4" w:space="0" w:color="000000"/>
            </w:tcBorders>
            <w:shd w:val="clear" w:color="auto" w:fill="auto"/>
            <w:vAlign w:val="bottom"/>
          </w:tcPr>
          <w:p w14:paraId="11C2427B" w14:textId="77777777" w:rsidR="00D109E8" w:rsidRDefault="005804B6">
            <w:pPr>
              <w:rPr>
                <w:rFonts w:ascii="Arial" w:eastAsia="Arial" w:hAnsi="Arial" w:cs="Arial"/>
                <w:i/>
                <w:color w:val="000000"/>
              </w:rPr>
            </w:pPr>
            <w:r>
              <w:rPr>
                <w:rFonts w:ascii="Arial" w:eastAsia="Arial" w:hAnsi="Arial" w:cs="Arial"/>
                <w:i/>
                <w:color w:val="000000"/>
              </w:rPr>
              <w:t>S. pulchra</w:t>
            </w:r>
          </w:p>
        </w:tc>
        <w:tc>
          <w:tcPr>
            <w:tcW w:w="1072" w:type="dxa"/>
            <w:shd w:val="clear" w:color="auto" w:fill="auto"/>
            <w:vAlign w:val="bottom"/>
          </w:tcPr>
          <w:p w14:paraId="647D352F" w14:textId="77777777" w:rsidR="00D109E8" w:rsidRDefault="005804B6">
            <w:pPr>
              <w:jc w:val="right"/>
              <w:rPr>
                <w:rFonts w:ascii="Arial" w:eastAsia="Arial" w:hAnsi="Arial" w:cs="Arial"/>
                <w:color w:val="000000"/>
              </w:rPr>
            </w:pPr>
            <w:r>
              <w:rPr>
                <w:rFonts w:ascii="Arial" w:eastAsia="Arial" w:hAnsi="Arial" w:cs="Arial"/>
                <w:color w:val="000000"/>
              </w:rPr>
              <w:t>0.574</w:t>
            </w:r>
          </w:p>
        </w:tc>
        <w:tc>
          <w:tcPr>
            <w:tcW w:w="1060" w:type="dxa"/>
            <w:shd w:val="clear" w:color="auto" w:fill="auto"/>
            <w:vAlign w:val="bottom"/>
          </w:tcPr>
          <w:p w14:paraId="326E375F" w14:textId="77777777" w:rsidR="00D109E8" w:rsidRDefault="005804B6">
            <w:pPr>
              <w:jc w:val="right"/>
              <w:rPr>
                <w:rFonts w:ascii="Arial" w:eastAsia="Arial" w:hAnsi="Arial" w:cs="Arial"/>
                <w:color w:val="000000"/>
              </w:rPr>
            </w:pPr>
            <w:r>
              <w:rPr>
                <w:rFonts w:ascii="Arial" w:eastAsia="Arial" w:hAnsi="Arial" w:cs="Arial"/>
                <w:color w:val="000000"/>
              </w:rPr>
              <w:t>0.001</w:t>
            </w:r>
          </w:p>
        </w:tc>
      </w:tr>
      <w:tr w:rsidR="00D109E8" w14:paraId="361E29FA" w14:textId="77777777">
        <w:trPr>
          <w:trHeight w:val="280"/>
        </w:trPr>
        <w:tc>
          <w:tcPr>
            <w:tcW w:w="1220" w:type="dxa"/>
            <w:vMerge/>
            <w:tcBorders>
              <w:top w:val="single" w:sz="4" w:space="0" w:color="000000"/>
              <w:right w:val="single" w:sz="4" w:space="0" w:color="000000"/>
            </w:tcBorders>
            <w:shd w:val="clear" w:color="auto" w:fill="auto"/>
            <w:vAlign w:val="center"/>
          </w:tcPr>
          <w:p w14:paraId="79FA741F" w14:textId="77777777" w:rsidR="00D109E8" w:rsidRDefault="00D109E8">
            <w:pPr>
              <w:widowControl w:val="0"/>
              <w:pBdr>
                <w:top w:val="nil"/>
                <w:left w:val="nil"/>
                <w:bottom w:val="nil"/>
                <w:right w:val="nil"/>
                <w:between w:val="nil"/>
              </w:pBdr>
              <w:spacing w:line="276" w:lineRule="auto"/>
              <w:rPr>
                <w:rFonts w:ascii="Arial" w:eastAsia="Arial" w:hAnsi="Arial" w:cs="Arial"/>
                <w:color w:val="000000"/>
              </w:rPr>
            </w:pPr>
          </w:p>
        </w:tc>
        <w:tc>
          <w:tcPr>
            <w:tcW w:w="2000" w:type="dxa"/>
            <w:tcBorders>
              <w:left w:val="single" w:sz="4" w:space="0" w:color="000000"/>
            </w:tcBorders>
            <w:shd w:val="clear" w:color="auto" w:fill="auto"/>
            <w:vAlign w:val="bottom"/>
          </w:tcPr>
          <w:p w14:paraId="1845C86B" w14:textId="77777777" w:rsidR="00D109E8" w:rsidRDefault="005804B6">
            <w:pPr>
              <w:rPr>
                <w:rFonts w:ascii="Arial" w:eastAsia="Arial" w:hAnsi="Arial" w:cs="Arial"/>
                <w:i/>
                <w:color w:val="000000"/>
              </w:rPr>
            </w:pPr>
            <w:r>
              <w:rPr>
                <w:rFonts w:ascii="Arial" w:eastAsia="Arial" w:hAnsi="Arial" w:cs="Arial"/>
                <w:i/>
                <w:color w:val="000000"/>
              </w:rPr>
              <w:t xml:space="preserve">B. </w:t>
            </w:r>
            <w:proofErr w:type="spellStart"/>
            <w:r>
              <w:rPr>
                <w:rFonts w:ascii="Arial" w:eastAsia="Arial" w:hAnsi="Arial" w:cs="Arial"/>
                <w:i/>
                <w:color w:val="000000"/>
              </w:rPr>
              <w:t>carinatus</w:t>
            </w:r>
            <w:proofErr w:type="spellEnd"/>
          </w:p>
        </w:tc>
        <w:tc>
          <w:tcPr>
            <w:tcW w:w="1072" w:type="dxa"/>
            <w:shd w:val="clear" w:color="auto" w:fill="auto"/>
            <w:vAlign w:val="bottom"/>
          </w:tcPr>
          <w:p w14:paraId="48266DCA" w14:textId="77777777" w:rsidR="00D109E8" w:rsidRDefault="005804B6">
            <w:pPr>
              <w:jc w:val="right"/>
              <w:rPr>
                <w:rFonts w:ascii="Arial" w:eastAsia="Arial" w:hAnsi="Arial" w:cs="Arial"/>
                <w:color w:val="000000"/>
              </w:rPr>
            </w:pPr>
            <w:r>
              <w:rPr>
                <w:rFonts w:ascii="Arial" w:eastAsia="Arial" w:hAnsi="Arial" w:cs="Arial"/>
                <w:color w:val="000000"/>
              </w:rPr>
              <w:t>0.548</w:t>
            </w:r>
          </w:p>
        </w:tc>
        <w:tc>
          <w:tcPr>
            <w:tcW w:w="1060" w:type="dxa"/>
            <w:shd w:val="clear" w:color="auto" w:fill="auto"/>
            <w:vAlign w:val="bottom"/>
          </w:tcPr>
          <w:p w14:paraId="054EABB6" w14:textId="77777777" w:rsidR="00D109E8" w:rsidRDefault="005804B6">
            <w:pPr>
              <w:jc w:val="right"/>
              <w:rPr>
                <w:rFonts w:ascii="Arial" w:eastAsia="Arial" w:hAnsi="Arial" w:cs="Arial"/>
                <w:color w:val="000000"/>
              </w:rPr>
            </w:pPr>
            <w:r>
              <w:rPr>
                <w:rFonts w:ascii="Arial" w:eastAsia="Arial" w:hAnsi="Arial" w:cs="Arial"/>
                <w:color w:val="000000"/>
              </w:rPr>
              <w:t>0.001</w:t>
            </w:r>
          </w:p>
        </w:tc>
      </w:tr>
      <w:tr w:rsidR="00D109E8" w14:paraId="7D44FC04" w14:textId="77777777">
        <w:trPr>
          <w:trHeight w:val="300"/>
        </w:trPr>
        <w:tc>
          <w:tcPr>
            <w:tcW w:w="1220" w:type="dxa"/>
            <w:vMerge/>
            <w:tcBorders>
              <w:top w:val="single" w:sz="4" w:space="0" w:color="000000"/>
              <w:right w:val="single" w:sz="4" w:space="0" w:color="000000"/>
            </w:tcBorders>
            <w:shd w:val="clear" w:color="auto" w:fill="auto"/>
            <w:vAlign w:val="center"/>
          </w:tcPr>
          <w:p w14:paraId="3E3D32E3" w14:textId="77777777" w:rsidR="00D109E8" w:rsidRDefault="00D109E8">
            <w:pPr>
              <w:widowControl w:val="0"/>
              <w:pBdr>
                <w:top w:val="nil"/>
                <w:left w:val="nil"/>
                <w:bottom w:val="nil"/>
                <w:right w:val="nil"/>
                <w:between w:val="nil"/>
              </w:pBdr>
              <w:spacing w:line="276" w:lineRule="auto"/>
              <w:rPr>
                <w:rFonts w:ascii="Arial" w:eastAsia="Arial" w:hAnsi="Arial" w:cs="Arial"/>
                <w:color w:val="000000"/>
              </w:rPr>
            </w:pPr>
          </w:p>
        </w:tc>
        <w:tc>
          <w:tcPr>
            <w:tcW w:w="2000" w:type="dxa"/>
            <w:tcBorders>
              <w:left w:val="single" w:sz="4" w:space="0" w:color="000000"/>
              <w:bottom w:val="single" w:sz="4" w:space="0" w:color="000000"/>
            </w:tcBorders>
            <w:shd w:val="clear" w:color="auto" w:fill="auto"/>
            <w:vAlign w:val="bottom"/>
          </w:tcPr>
          <w:p w14:paraId="4CD60ADA" w14:textId="77777777" w:rsidR="00D109E8" w:rsidRDefault="005804B6">
            <w:pPr>
              <w:rPr>
                <w:rFonts w:ascii="Arial" w:eastAsia="Arial" w:hAnsi="Arial" w:cs="Arial"/>
                <w:i/>
                <w:color w:val="000000"/>
              </w:rPr>
            </w:pPr>
            <w:r>
              <w:rPr>
                <w:rFonts w:ascii="Arial" w:eastAsia="Arial" w:hAnsi="Arial" w:cs="Arial"/>
                <w:i/>
                <w:color w:val="000000"/>
              </w:rPr>
              <w:t xml:space="preserve">F. </w:t>
            </w:r>
            <w:proofErr w:type="spellStart"/>
            <w:r>
              <w:rPr>
                <w:rFonts w:ascii="Arial" w:eastAsia="Arial" w:hAnsi="Arial" w:cs="Arial"/>
                <w:i/>
                <w:color w:val="000000"/>
              </w:rPr>
              <w:t>microstachys</w:t>
            </w:r>
            <w:proofErr w:type="spellEnd"/>
          </w:p>
        </w:tc>
        <w:tc>
          <w:tcPr>
            <w:tcW w:w="1072" w:type="dxa"/>
            <w:tcBorders>
              <w:bottom w:val="single" w:sz="4" w:space="0" w:color="000000"/>
            </w:tcBorders>
            <w:shd w:val="clear" w:color="auto" w:fill="auto"/>
            <w:vAlign w:val="bottom"/>
          </w:tcPr>
          <w:p w14:paraId="4A6B259C" w14:textId="77777777" w:rsidR="00D109E8" w:rsidRDefault="005804B6">
            <w:pPr>
              <w:jc w:val="right"/>
              <w:rPr>
                <w:rFonts w:ascii="Arial" w:eastAsia="Arial" w:hAnsi="Arial" w:cs="Arial"/>
                <w:color w:val="000000"/>
              </w:rPr>
            </w:pPr>
            <w:r>
              <w:rPr>
                <w:rFonts w:ascii="Arial" w:eastAsia="Arial" w:hAnsi="Arial" w:cs="Arial"/>
                <w:color w:val="000000"/>
              </w:rPr>
              <w:t>0.284</w:t>
            </w:r>
          </w:p>
        </w:tc>
        <w:tc>
          <w:tcPr>
            <w:tcW w:w="1060" w:type="dxa"/>
            <w:tcBorders>
              <w:bottom w:val="single" w:sz="4" w:space="0" w:color="000000"/>
            </w:tcBorders>
            <w:shd w:val="clear" w:color="auto" w:fill="auto"/>
            <w:vAlign w:val="bottom"/>
          </w:tcPr>
          <w:p w14:paraId="0B8EB867" w14:textId="77777777" w:rsidR="00D109E8" w:rsidRDefault="005804B6">
            <w:pPr>
              <w:jc w:val="right"/>
              <w:rPr>
                <w:rFonts w:ascii="Arial" w:eastAsia="Arial" w:hAnsi="Arial" w:cs="Arial"/>
                <w:color w:val="000000"/>
              </w:rPr>
            </w:pPr>
            <w:r>
              <w:rPr>
                <w:rFonts w:ascii="Arial" w:eastAsia="Arial" w:hAnsi="Arial" w:cs="Arial"/>
                <w:color w:val="000000"/>
              </w:rPr>
              <w:t>0.001</w:t>
            </w:r>
          </w:p>
        </w:tc>
      </w:tr>
      <w:tr w:rsidR="00D109E8" w14:paraId="6C68A2CE" w14:textId="77777777">
        <w:trPr>
          <w:trHeight w:val="280"/>
        </w:trPr>
        <w:tc>
          <w:tcPr>
            <w:tcW w:w="1220" w:type="dxa"/>
            <w:vMerge w:val="restart"/>
            <w:tcBorders>
              <w:top w:val="single" w:sz="4" w:space="0" w:color="000000"/>
              <w:right w:val="single" w:sz="4" w:space="0" w:color="000000"/>
            </w:tcBorders>
            <w:shd w:val="clear" w:color="auto" w:fill="auto"/>
            <w:vAlign w:val="center"/>
          </w:tcPr>
          <w:p w14:paraId="5A8512EC" w14:textId="77777777" w:rsidR="00D109E8" w:rsidRDefault="005804B6">
            <w:pPr>
              <w:jc w:val="center"/>
              <w:rPr>
                <w:rFonts w:ascii="Arial" w:eastAsia="Arial" w:hAnsi="Arial" w:cs="Arial"/>
                <w:color w:val="000000"/>
              </w:rPr>
            </w:pPr>
            <w:r>
              <w:rPr>
                <w:rFonts w:ascii="Arial" w:eastAsia="Arial" w:hAnsi="Arial" w:cs="Arial"/>
                <w:color w:val="000000"/>
              </w:rPr>
              <w:t>2</w:t>
            </w:r>
          </w:p>
        </w:tc>
        <w:tc>
          <w:tcPr>
            <w:tcW w:w="2000" w:type="dxa"/>
            <w:tcBorders>
              <w:top w:val="single" w:sz="4" w:space="0" w:color="000000"/>
              <w:left w:val="single" w:sz="4" w:space="0" w:color="000000"/>
            </w:tcBorders>
            <w:shd w:val="clear" w:color="auto" w:fill="auto"/>
            <w:vAlign w:val="bottom"/>
          </w:tcPr>
          <w:p w14:paraId="3E33D01C" w14:textId="33307749" w:rsidR="00D109E8" w:rsidRDefault="007B52D1">
            <w:pPr>
              <w:rPr>
                <w:rFonts w:ascii="Arial" w:eastAsia="Arial" w:hAnsi="Arial" w:cs="Arial"/>
                <w:i/>
                <w:color w:val="000000"/>
              </w:rPr>
            </w:pPr>
            <w:r>
              <w:rPr>
                <w:rFonts w:ascii="Arial" w:eastAsia="Arial" w:hAnsi="Arial" w:cs="Arial"/>
                <w:i/>
              </w:rPr>
              <w:t>F. perennis</w:t>
            </w:r>
            <w:r w:rsidR="005804B6">
              <w:rPr>
                <w:rFonts w:ascii="Arial" w:eastAsia="Arial" w:hAnsi="Arial" w:cs="Arial"/>
                <w:i/>
              </w:rPr>
              <w:t xml:space="preserve"> </w:t>
            </w:r>
          </w:p>
        </w:tc>
        <w:tc>
          <w:tcPr>
            <w:tcW w:w="1072" w:type="dxa"/>
            <w:tcBorders>
              <w:top w:val="single" w:sz="4" w:space="0" w:color="000000"/>
            </w:tcBorders>
            <w:shd w:val="clear" w:color="auto" w:fill="auto"/>
            <w:vAlign w:val="bottom"/>
          </w:tcPr>
          <w:p w14:paraId="64C39CFC" w14:textId="77777777" w:rsidR="00D109E8" w:rsidRDefault="005804B6">
            <w:pPr>
              <w:jc w:val="right"/>
              <w:rPr>
                <w:rFonts w:ascii="Arial" w:eastAsia="Arial" w:hAnsi="Arial" w:cs="Arial"/>
                <w:color w:val="000000"/>
              </w:rPr>
            </w:pPr>
            <w:r>
              <w:rPr>
                <w:rFonts w:ascii="Arial" w:eastAsia="Arial" w:hAnsi="Arial" w:cs="Arial"/>
                <w:color w:val="000000"/>
              </w:rPr>
              <w:t>0.825</w:t>
            </w:r>
          </w:p>
        </w:tc>
        <w:tc>
          <w:tcPr>
            <w:tcW w:w="1060" w:type="dxa"/>
            <w:tcBorders>
              <w:top w:val="single" w:sz="4" w:space="0" w:color="000000"/>
            </w:tcBorders>
            <w:shd w:val="clear" w:color="auto" w:fill="auto"/>
            <w:vAlign w:val="bottom"/>
          </w:tcPr>
          <w:p w14:paraId="3F6A4F15" w14:textId="77777777" w:rsidR="00D109E8" w:rsidRDefault="005804B6">
            <w:pPr>
              <w:jc w:val="right"/>
              <w:rPr>
                <w:rFonts w:ascii="Arial" w:eastAsia="Arial" w:hAnsi="Arial" w:cs="Arial"/>
                <w:color w:val="000000"/>
              </w:rPr>
            </w:pPr>
            <w:r>
              <w:rPr>
                <w:rFonts w:ascii="Arial" w:eastAsia="Arial" w:hAnsi="Arial" w:cs="Arial"/>
                <w:color w:val="000000"/>
              </w:rPr>
              <w:t>0.001</w:t>
            </w:r>
          </w:p>
        </w:tc>
      </w:tr>
      <w:tr w:rsidR="00D109E8" w14:paraId="4AB8FEDB" w14:textId="77777777">
        <w:trPr>
          <w:trHeight w:val="280"/>
        </w:trPr>
        <w:tc>
          <w:tcPr>
            <w:tcW w:w="1220" w:type="dxa"/>
            <w:vMerge/>
            <w:tcBorders>
              <w:top w:val="single" w:sz="4" w:space="0" w:color="000000"/>
              <w:right w:val="single" w:sz="4" w:space="0" w:color="000000"/>
            </w:tcBorders>
            <w:shd w:val="clear" w:color="auto" w:fill="auto"/>
            <w:vAlign w:val="center"/>
          </w:tcPr>
          <w:p w14:paraId="053AB24C" w14:textId="77777777" w:rsidR="00D109E8" w:rsidRDefault="00D109E8">
            <w:pPr>
              <w:widowControl w:val="0"/>
              <w:pBdr>
                <w:top w:val="nil"/>
                <w:left w:val="nil"/>
                <w:bottom w:val="nil"/>
                <w:right w:val="nil"/>
                <w:between w:val="nil"/>
              </w:pBdr>
              <w:spacing w:line="276" w:lineRule="auto"/>
              <w:rPr>
                <w:rFonts w:ascii="Arial" w:eastAsia="Arial" w:hAnsi="Arial" w:cs="Arial"/>
                <w:color w:val="000000"/>
              </w:rPr>
            </w:pPr>
          </w:p>
        </w:tc>
        <w:tc>
          <w:tcPr>
            <w:tcW w:w="2000" w:type="dxa"/>
            <w:tcBorders>
              <w:left w:val="single" w:sz="4" w:space="0" w:color="000000"/>
            </w:tcBorders>
            <w:shd w:val="clear" w:color="auto" w:fill="auto"/>
            <w:vAlign w:val="bottom"/>
          </w:tcPr>
          <w:p w14:paraId="37D6D205" w14:textId="77777777" w:rsidR="00D109E8" w:rsidRDefault="005804B6">
            <w:pPr>
              <w:rPr>
                <w:rFonts w:ascii="Arial" w:eastAsia="Arial" w:hAnsi="Arial" w:cs="Arial"/>
                <w:i/>
                <w:color w:val="000000"/>
              </w:rPr>
            </w:pPr>
            <w:r>
              <w:rPr>
                <w:rFonts w:ascii="Arial" w:eastAsia="Arial" w:hAnsi="Arial" w:cs="Arial"/>
                <w:i/>
                <w:color w:val="000000"/>
              </w:rPr>
              <w:t xml:space="preserve">B. </w:t>
            </w:r>
            <w:proofErr w:type="spellStart"/>
            <w:r>
              <w:rPr>
                <w:rFonts w:ascii="Arial" w:eastAsia="Arial" w:hAnsi="Arial" w:cs="Arial"/>
                <w:i/>
                <w:color w:val="000000"/>
              </w:rPr>
              <w:t>hordeacous</w:t>
            </w:r>
            <w:proofErr w:type="spellEnd"/>
          </w:p>
        </w:tc>
        <w:tc>
          <w:tcPr>
            <w:tcW w:w="1072" w:type="dxa"/>
            <w:shd w:val="clear" w:color="auto" w:fill="auto"/>
            <w:vAlign w:val="bottom"/>
          </w:tcPr>
          <w:p w14:paraId="4743DD70" w14:textId="77777777" w:rsidR="00D109E8" w:rsidRDefault="005804B6">
            <w:pPr>
              <w:jc w:val="right"/>
              <w:rPr>
                <w:rFonts w:ascii="Arial" w:eastAsia="Arial" w:hAnsi="Arial" w:cs="Arial"/>
                <w:color w:val="000000"/>
              </w:rPr>
            </w:pPr>
            <w:r>
              <w:rPr>
                <w:rFonts w:ascii="Arial" w:eastAsia="Arial" w:hAnsi="Arial" w:cs="Arial"/>
                <w:color w:val="000000"/>
              </w:rPr>
              <w:t>0.723</w:t>
            </w:r>
          </w:p>
        </w:tc>
        <w:tc>
          <w:tcPr>
            <w:tcW w:w="1060" w:type="dxa"/>
            <w:shd w:val="clear" w:color="auto" w:fill="auto"/>
            <w:vAlign w:val="bottom"/>
          </w:tcPr>
          <w:p w14:paraId="1192E071" w14:textId="77777777" w:rsidR="00D109E8" w:rsidRDefault="005804B6">
            <w:pPr>
              <w:jc w:val="right"/>
              <w:rPr>
                <w:rFonts w:ascii="Arial" w:eastAsia="Arial" w:hAnsi="Arial" w:cs="Arial"/>
                <w:color w:val="000000"/>
              </w:rPr>
            </w:pPr>
            <w:r>
              <w:rPr>
                <w:rFonts w:ascii="Arial" w:eastAsia="Arial" w:hAnsi="Arial" w:cs="Arial"/>
                <w:color w:val="000000"/>
              </w:rPr>
              <w:t>0.001</w:t>
            </w:r>
          </w:p>
        </w:tc>
      </w:tr>
      <w:tr w:rsidR="00D109E8" w14:paraId="0BADB893" w14:textId="77777777">
        <w:trPr>
          <w:trHeight w:val="300"/>
        </w:trPr>
        <w:tc>
          <w:tcPr>
            <w:tcW w:w="1220" w:type="dxa"/>
            <w:vMerge/>
            <w:tcBorders>
              <w:top w:val="single" w:sz="4" w:space="0" w:color="000000"/>
              <w:right w:val="single" w:sz="4" w:space="0" w:color="000000"/>
            </w:tcBorders>
            <w:shd w:val="clear" w:color="auto" w:fill="auto"/>
            <w:vAlign w:val="center"/>
          </w:tcPr>
          <w:p w14:paraId="3615ED0D" w14:textId="77777777" w:rsidR="00D109E8" w:rsidRDefault="00D109E8">
            <w:pPr>
              <w:widowControl w:val="0"/>
              <w:pBdr>
                <w:top w:val="nil"/>
                <w:left w:val="nil"/>
                <w:bottom w:val="nil"/>
                <w:right w:val="nil"/>
                <w:between w:val="nil"/>
              </w:pBdr>
              <w:spacing w:line="276" w:lineRule="auto"/>
              <w:rPr>
                <w:rFonts w:ascii="Arial" w:eastAsia="Arial" w:hAnsi="Arial" w:cs="Arial"/>
                <w:color w:val="000000"/>
              </w:rPr>
            </w:pPr>
          </w:p>
        </w:tc>
        <w:tc>
          <w:tcPr>
            <w:tcW w:w="2000" w:type="dxa"/>
            <w:tcBorders>
              <w:left w:val="single" w:sz="4" w:space="0" w:color="000000"/>
              <w:bottom w:val="single" w:sz="4" w:space="0" w:color="000000"/>
            </w:tcBorders>
            <w:shd w:val="clear" w:color="auto" w:fill="auto"/>
            <w:vAlign w:val="bottom"/>
          </w:tcPr>
          <w:p w14:paraId="0233EF3B" w14:textId="77777777" w:rsidR="00D109E8" w:rsidRDefault="005804B6">
            <w:pPr>
              <w:rPr>
                <w:rFonts w:ascii="Arial" w:eastAsia="Arial" w:hAnsi="Arial" w:cs="Arial"/>
                <w:i/>
                <w:color w:val="000000"/>
              </w:rPr>
            </w:pPr>
            <w:r>
              <w:rPr>
                <w:rFonts w:ascii="Arial" w:eastAsia="Arial" w:hAnsi="Arial" w:cs="Arial"/>
                <w:i/>
                <w:color w:val="000000"/>
              </w:rPr>
              <w:t xml:space="preserve">T. </w:t>
            </w:r>
            <w:proofErr w:type="spellStart"/>
            <w:r>
              <w:rPr>
                <w:rFonts w:ascii="Arial" w:eastAsia="Arial" w:hAnsi="Arial" w:cs="Arial"/>
                <w:i/>
                <w:color w:val="000000"/>
              </w:rPr>
              <w:t>subterraneum</w:t>
            </w:r>
            <w:proofErr w:type="spellEnd"/>
          </w:p>
        </w:tc>
        <w:tc>
          <w:tcPr>
            <w:tcW w:w="1072" w:type="dxa"/>
            <w:tcBorders>
              <w:bottom w:val="single" w:sz="4" w:space="0" w:color="000000"/>
            </w:tcBorders>
            <w:shd w:val="clear" w:color="auto" w:fill="auto"/>
            <w:vAlign w:val="bottom"/>
          </w:tcPr>
          <w:p w14:paraId="1D6D664E" w14:textId="77777777" w:rsidR="00D109E8" w:rsidRDefault="005804B6">
            <w:pPr>
              <w:jc w:val="right"/>
              <w:rPr>
                <w:rFonts w:ascii="Arial" w:eastAsia="Arial" w:hAnsi="Arial" w:cs="Arial"/>
                <w:color w:val="000000"/>
              </w:rPr>
            </w:pPr>
            <w:r>
              <w:rPr>
                <w:rFonts w:ascii="Arial" w:eastAsia="Arial" w:hAnsi="Arial" w:cs="Arial"/>
                <w:color w:val="000000"/>
              </w:rPr>
              <w:t>0.607</w:t>
            </w:r>
          </w:p>
        </w:tc>
        <w:tc>
          <w:tcPr>
            <w:tcW w:w="1060" w:type="dxa"/>
            <w:tcBorders>
              <w:bottom w:val="single" w:sz="4" w:space="0" w:color="000000"/>
            </w:tcBorders>
            <w:shd w:val="clear" w:color="auto" w:fill="auto"/>
            <w:vAlign w:val="bottom"/>
          </w:tcPr>
          <w:p w14:paraId="08FA76D7" w14:textId="77777777" w:rsidR="00D109E8" w:rsidRDefault="005804B6">
            <w:pPr>
              <w:jc w:val="right"/>
              <w:rPr>
                <w:rFonts w:ascii="Arial" w:eastAsia="Arial" w:hAnsi="Arial" w:cs="Arial"/>
                <w:color w:val="000000"/>
              </w:rPr>
            </w:pPr>
            <w:r>
              <w:rPr>
                <w:rFonts w:ascii="Arial" w:eastAsia="Arial" w:hAnsi="Arial" w:cs="Arial"/>
                <w:color w:val="000000"/>
              </w:rPr>
              <w:t>0.001</w:t>
            </w:r>
          </w:p>
        </w:tc>
      </w:tr>
      <w:tr w:rsidR="00D109E8" w14:paraId="72E1AC2E" w14:textId="77777777">
        <w:trPr>
          <w:trHeight w:val="280"/>
        </w:trPr>
        <w:tc>
          <w:tcPr>
            <w:tcW w:w="1220" w:type="dxa"/>
            <w:vMerge w:val="restart"/>
            <w:tcBorders>
              <w:top w:val="single" w:sz="4" w:space="0" w:color="000000"/>
              <w:right w:val="single" w:sz="4" w:space="0" w:color="000000"/>
            </w:tcBorders>
            <w:shd w:val="clear" w:color="auto" w:fill="auto"/>
            <w:vAlign w:val="center"/>
          </w:tcPr>
          <w:p w14:paraId="228EA829" w14:textId="77777777" w:rsidR="00D109E8" w:rsidRDefault="005804B6">
            <w:pPr>
              <w:jc w:val="center"/>
              <w:rPr>
                <w:rFonts w:ascii="Arial" w:eastAsia="Arial" w:hAnsi="Arial" w:cs="Arial"/>
                <w:color w:val="000000"/>
              </w:rPr>
            </w:pPr>
            <w:r>
              <w:rPr>
                <w:rFonts w:ascii="Arial" w:eastAsia="Arial" w:hAnsi="Arial" w:cs="Arial"/>
                <w:color w:val="000000"/>
              </w:rPr>
              <w:t>3</w:t>
            </w:r>
          </w:p>
        </w:tc>
        <w:tc>
          <w:tcPr>
            <w:tcW w:w="2000" w:type="dxa"/>
            <w:tcBorders>
              <w:top w:val="single" w:sz="4" w:space="0" w:color="000000"/>
              <w:left w:val="single" w:sz="4" w:space="0" w:color="000000"/>
            </w:tcBorders>
            <w:shd w:val="clear" w:color="auto" w:fill="auto"/>
            <w:vAlign w:val="bottom"/>
          </w:tcPr>
          <w:p w14:paraId="55D5EEAE" w14:textId="77777777" w:rsidR="00D109E8" w:rsidRDefault="005804B6">
            <w:pPr>
              <w:rPr>
                <w:rFonts w:ascii="Arial" w:eastAsia="Arial" w:hAnsi="Arial" w:cs="Arial"/>
                <w:i/>
                <w:color w:val="000000"/>
              </w:rPr>
            </w:pPr>
            <w:r>
              <w:rPr>
                <w:rFonts w:ascii="Arial" w:eastAsia="Arial" w:hAnsi="Arial" w:cs="Arial"/>
                <w:i/>
                <w:color w:val="000000"/>
              </w:rPr>
              <w:t>E. caput-medusae</w:t>
            </w:r>
          </w:p>
        </w:tc>
        <w:tc>
          <w:tcPr>
            <w:tcW w:w="1072" w:type="dxa"/>
            <w:tcBorders>
              <w:top w:val="single" w:sz="4" w:space="0" w:color="000000"/>
            </w:tcBorders>
            <w:shd w:val="clear" w:color="auto" w:fill="auto"/>
            <w:vAlign w:val="bottom"/>
          </w:tcPr>
          <w:p w14:paraId="0B32757C" w14:textId="77777777" w:rsidR="00D109E8" w:rsidRDefault="005804B6">
            <w:pPr>
              <w:jc w:val="right"/>
              <w:rPr>
                <w:rFonts w:ascii="Arial" w:eastAsia="Arial" w:hAnsi="Arial" w:cs="Arial"/>
                <w:color w:val="000000"/>
              </w:rPr>
            </w:pPr>
            <w:r>
              <w:rPr>
                <w:rFonts w:ascii="Arial" w:eastAsia="Arial" w:hAnsi="Arial" w:cs="Arial"/>
                <w:color w:val="000000"/>
              </w:rPr>
              <w:t>0.871</w:t>
            </w:r>
          </w:p>
        </w:tc>
        <w:tc>
          <w:tcPr>
            <w:tcW w:w="1060" w:type="dxa"/>
            <w:tcBorders>
              <w:top w:val="single" w:sz="4" w:space="0" w:color="000000"/>
            </w:tcBorders>
            <w:shd w:val="clear" w:color="auto" w:fill="auto"/>
            <w:vAlign w:val="bottom"/>
          </w:tcPr>
          <w:p w14:paraId="29D1DB95" w14:textId="77777777" w:rsidR="00D109E8" w:rsidRDefault="005804B6">
            <w:pPr>
              <w:jc w:val="right"/>
              <w:rPr>
                <w:rFonts w:ascii="Arial" w:eastAsia="Arial" w:hAnsi="Arial" w:cs="Arial"/>
                <w:color w:val="000000"/>
              </w:rPr>
            </w:pPr>
            <w:r>
              <w:rPr>
                <w:rFonts w:ascii="Arial" w:eastAsia="Arial" w:hAnsi="Arial" w:cs="Arial"/>
                <w:color w:val="000000"/>
              </w:rPr>
              <w:t>0.001</w:t>
            </w:r>
          </w:p>
        </w:tc>
      </w:tr>
      <w:tr w:rsidR="00D109E8" w14:paraId="14CC1C0A" w14:textId="77777777">
        <w:trPr>
          <w:trHeight w:val="300"/>
        </w:trPr>
        <w:tc>
          <w:tcPr>
            <w:tcW w:w="1220" w:type="dxa"/>
            <w:vMerge/>
            <w:tcBorders>
              <w:top w:val="single" w:sz="4" w:space="0" w:color="000000"/>
              <w:right w:val="single" w:sz="4" w:space="0" w:color="000000"/>
            </w:tcBorders>
            <w:shd w:val="clear" w:color="auto" w:fill="auto"/>
            <w:vAlign w:val="center"/>
          </w:tcPr>
          <w:p w14:paraId="569764BC" w14:textId="77777777" w:rsidR="00D109E8" w:rsidRDefault="00D109E8">
            <w:pPr>
              <w:widowControl w:val="0"/>
              <w:pBdr>
                <w:top w:val="nil"/>
                <w:left w:val="nil"/>
                <w:bottom w:val="nil"/>
                <w:right w:val="nil"/>
                <w:between w:val="nil"/>
              </w:pBdr>
              <w:spacing w:line="276" w:lineRule="auto"/>
              <w:rPr>
                <w:rFonts w:ascii="Arial" w:eastAsia="Arial" w:hAnsi="Arial" w:cs="Arial"/>
                <w:color w:val="000000"/>
              </w:rPr>
            </w:pPr>
          </w:p>
        </w:tc>
        <w:tc>
          <w:tcPr>
            <w:tcW w:w="2000" w:type="dxa"/>
            <w:tcBorders>
              <w:left w:val="single" w:sz="4" w:space="0" w:color="000000"/>
              <w:bottom w:val="single" w:sz="4" w:space="0" w:color="000000"/>
            </w:tcBorders>
            <w:shd w:val="clear" w:color="auto" w:fill="auto"/>
            <w:vAlign w:val="bottom"/>
          </w:tcPr>
          <w:p w14:paraId="09005C3D" w14:textId="77777777" w:rsidR="00D109E8" w:rsidRDefault="005804B6">
            <w:pPr>
              <w:rPr>
                <w:rFonts w:ascii="Arial" w:eastAsia="Arial" w:hAnsi="Arial" w:cs="Arial"/>
                <w:i/>
                <w:color w:val="000000"/>
              </w:rPr>
            </w:pPr>
            <w:r>
              <w:rPr>
                <w:rFonts w:ascii="Arial" w:eastAsia="Arial" w:hAnsi="Arial" w:cs="Arial"/>
                <w:i/>
                <w:color w:val="000000"/>
              </w:rPr>
              <w:t xml:space="preserve">A. </w:t>
            </w:r>
            <w:proofErr w:type="spellStart"/>
            <w:r>
              <w:rPr>
                <w:rFonts w:ascii="Arial" w:eastAsia="Arial" w:hAnsi="Arial" w:cs="Arial"/>
                <w:i/>
                <w:color w:val="000000"/>
              </w:rPr>
              <w:t>triuncialis</w:t>
            </w:r>
            <w:proofErr w:type="spellEnd"/>
          </w:p>
        </w:tc>
        <w:tc>
          <w:tcPr>
            <w:tcW w:w="1072" w:type="dxa"/>
            <w:tcBorders>
              <w:bottom w:val="single" w:sz="4" w:space="0" w:color="000000"/>
            </w:tcBorders>
            <w:shd w:val="clear" w:color="auto" w:fill="auto"/>
            <w:vAlign w:val="bottom"/>
          </w:tcPr>
          <w:p w14:paraId="6DDF3EC3" w14:textId="77777777" w:rsidR="00D109E8" w:rsidRDefault="005804B6">
            <w:pPr>
              <w:jc w:val="right"/>
              <w:rPr>
                <w:rFonts w:ascii="Arial" w:eastAsia="Arial" w:hAnsi="Arial" w:cs="Arial"/>
                <w:color w:val="000000"/>
              </w:rPr>
            </w:pPr>
            <w:r>
              <w:rPr>
                <w:rFonts w:ascii="Arial" w:eastAsia="Arial" w:hAnsi="Arial" w:cs="Arial"/>
                <w:color w:val="000000"/>
              </w:rPr>
              <w:t>0.741</w:t>
            </w:r>
          </w:p>
        </w:tc>
        <w:tc>
          <w:tcPr>
            <w:tcW w:w="1060" w:type="dxa"/>
            <w:tcBorders>
              <w:bottom w:val="single" w:sz="4" w:space="0" w:color="000000"/>
            </w:tcBorders>
            <w:shd w:val="clear" w:color="auto" w:fill="auto"/>
            <w:vAlign w:val="bottom"/>
          </w:tcPr>
          <w:p w14:paraId="2877BE4B" w14:textId="77777777" w:rsidR="00D109E8" w:rsidRDefault="005804B6">
            <w:pPr>
              <w:jc w:val="right"/>
              <w:rPr>
                <w:rFonts w:ascii="Arial" w:eastAsia="Arial" w:hAnsi="Arial" w:cs="Arial"/>
                <w:color w:val="000000"/>
              </w:rPr>
            </w:pPr>
            <w:r>
              <w:rPr>
                <w:rFonts w:ascii="Arial" w:eastAsia="Arial" w:hAnsi="Arial" w:cs="Arial"/>
                <w:color w:val="000000"/>
              </w:rPr>
              <w:t>0.001</w:t>
            </w:r>
          </w:p>
        </w:tc>
      </w:tr>
      <w:tr w:rsidR="00D109E8" w14:paraId="5754AB71" w14:textId="77777777">
        <w:trPr>
          <w:trHeight w:val="280"/>
        </w:trPr>
        <w:tc>
          <w:tcPr>
            <w:tcW w:w="1220" w:type="dxa"/>
            <w:vMerge w:val="restart"/>
            <w:tcBorders>
              <w:top w:val="single" w:sz="4" w:space="0" w:color="000000"/>
              <w:right w:val="single" w:sz="4" w:space="0" w:color="000000"/>
            </w:tcBorders>
            <w:shd w:val="clear" w:color="auto" w:fill="auto"/>
            <w:vAlign w:val="center"/>
          </w:tcPr>
          <w:p w14:paraId="755C6879" w14:textId="77777777" w:rsidR="00D109E8" w:rsidRDefault="005804B6">
            <w:pPr>
              <w:jc w:val="center"/>
              <w:rPr>
                <w:rFonts w:ascii="Arial" w:eastAsia="Arial" w:hAnsi="Arial" w:cs="Arial"/>
                <w:color w:val="000000"/>
              </w:rPr>
            </w:pPr>
            <w:r>
              <w:rPr>
                <w:rFonts w:ascii="Arial" w:eastAsia="Arial" w:hAnsi="Arial" w:cs="Arial"/>
                <w:color w:val="000000"/>
              </w:rPr>
              <w:t>4</w:t>
            </w:r>
          </w:p>
        </w:tc>
        <w:tc>
          <w:tcPr>
            <w:tcW w:w="2000" w:type="dxa"/>
            <w:tcBorders>
              <w:top w:val="single" w:sz="4" w:space="0" w:color="000000"/>
              <w:left w:val="single" w:sz="4" w:space="0" w:color="000000"/>
            </w:tcBorders>
            <w:shd w:val="clear" w:color="auto" w:fill="auto"/>
            <w:vAlign w:val="bottom"/>
          </w:tcPr>
          <w:p w14:paraId="7520D6AD" w14:textId="77777777" w:rsidR="00D109E8" w:rsidRDefault="005804B6">
            <w:pPr>
              <w:rPr>
                <w:rFonts w:ascii="Arial" w:eastAsia="Arial" w:hAnsi="Arial" w:cs="Arial"/>
                <w:i/>
                <w:color w:val="000000"/>
              </w:rPr>
            </w:pPr>
            <w:r>
              <w:rPr>
                <w:rFonts w:ascii="Arial" w:eastAsia="Arial" w:hAnsi="Arial" w:cs="Arial"/>
                <w:i/>
                <w:color w:val="000000"/>
              </w:rPr>
              <w:t xml:space="preserve">A. </w:t>
            </w:r>
            <w:proofErr w:type="spellStart"/>
            <w:r>
              <w:rPr>
                <w:rFonts w:ascii="Arial" w:eastAsia="Arial" w:hAnsi="Arial" w:cs="Arial"/>
                <w:i/>
                <w:color w:val="000000"/>
              </w:rPr>
              <w:t>fatua</w:t>
            </w:r>
            <w:proofErr w:type="spellEnd"/>
          </w:p>
        </w:tc>
        <w:tc>
          <w:tcPr>
            <w:tcW w:w="1072" w:type="dxa"/>
            <w:tcBorders>
              <w:top w:val="single" w:sz="4" w:space="0" w:color="000000"/>
            </w:tcBorders>
            <w:shd w:val="clear" w:color="auto" w:fill="auto"/>
            <w:vAlign w:val="bottom"/>
          </w:tcPr>
          <w:p w14:paraId="07D89A45" w14:textId="77777777" w:rsidR="00D109E8" w:rsidRDefault="005804B6">
            <w:pPr>
              <w:jc w:val="right"/>
              <w:rPr>
                <w:rFonts w:ascii="Arial" w:eastAsia="Arial" w:hAnsi="Arial" w:cs="Arial"/>
                <w:color w:val="000000"/>
              </w:rPr>
            </w:pPr>
            <w:r>
              <w:rPr>
                <w:rFonts w:ascii="Arial" w:eastAsia="Arial" w:hAnsi="Arial" w:cs="Arial"/>
                <w:color w:val="000000"/>
              </w:rPr>
              <w:t>0.819</w:t>
            </w:r>
          </w:p>
        </w:tc>
        <w:tc>
          <w:tcPr>
            <w:tcW w:w="1060" w:type="dxa"/>
            <w:tcBorders>
              <w:top w:val="single" w:sz="4" w:space="0" w:color="000000"/>
            </w:tcBorders>
            <w:shd w:val="clear" w:color="auto" w:fill="auto"/>
            <w:vAlign w:val="bottom"/>
          </w:tcPr>
          <w:p w14:paraId="1BA30071" w14:textId="77777777" w:rsidR="00D109E8" w:rsidRDefault="005804B6">
            <w:pPr>
              <w:jc w:val="right"/>
              <w:rPr>
                <w:rFonts w:ascii="Arial" w:eastAsia="Arial" w:hAnsi="Arial" w:cs="Arial"/>
                <w:color w:val="000000"/>
              </w:rPr>
            </w:pPr>
            <w:r>
              <w:rPr>
                <w:rFonts w:ascii="Arial" w:eastAsia="Arial" w:hAnsi="Arial" w:cs="Arial"/>
                <w:color w:val="000000"/>
              </w:rPr>
              <w:t>0.001</w:t>
            </w:r>
          </w:p>
        </w:tc>
      </w:tr>
      <w:tr w:rsidR="00D109E8" w14:paraId="445CAA00" w14:textId="77777777">
        <w:trPr>
          <w:trHeight w:val="280"/>
        </w:trPr>
        <w:tc>
          <w:tcPr>
            <w:tcW w:w="1220" w:type="dxa"/>
            <w:vMerge/>
            <w:tcBorders>
              <w:top w:val="single" w:sz="4" w:space="0" w:color="000000"/>
              <w:right w:val="single" w:sz="4" w:space="0" w:color="000000"/>
            </w:tcBorders>
            <w:shd w:val="clear" w:color="auto" w:fill="auto"/>
            <w:vAlign w:val="center"/>
          </w:tcPr>
          <w:p w14:paraId="6641F753" w14:textId="77777777" w:rsidR="00D109E8" w:rsidRDefault="00D109E8">
            <w:pPr>
              <w:widowControl w:val="0"/>
              <w:pBdr>
                <w:top w:val="nil"/>
                <w:left w:val="nil"/>
                <w:bottom w:val="nil"/>
                <w:right w:val="nil"/>
                <w:between w:val="nil"/>
              </w:pBdr>
              <w:spacing w:line="276" w:lineRule="auto"/>
              <w:rPr>
                <w:rFonts w:ascii="Arial" w:eastAsia="Arial" w:hAnsi="Arial" w:cs="Arial"/>
                <w:color w:val="000000"/>
              </w:rPr>
            </w:pPr>
          </w:p>
        </w:tc>
        <w:tc>
          <w:tcPr>
            <w:tcW w:w="2000" w:type="dxa"/>
            <w:tcBorders>
              <w:left w:val="single" w:sz="4" w:space="0" w:color="000000"/>
            </w:tcBorders>
            <w:shd w:val="clear" w:color="auto" w:fill="auto"/>
            <w:vAlign w:val="bottom"/>
          </w:tcPr>
          <w:p w14:paraId="0BBA0CDD" w14:textId="77777777" w:rsidR="00D109E8" w:rsidRDefault="005804B6">
            <w:pPr>
              <w:rPr>
                <w:rFonts w:ascii="Arial" w:eastAsia="Arial" w:hAnsi="Arial" w:cs="Arial"/>
                <w:i/>
                <w:color w:val="000000"/>
              </w:rPr>
            </w:pPr>
            <w:r>
              <w:rPr>
                <w:rFonts w:ascii="Arial" w:eastAsia="Arial" w:hAnsi="Arial" w:cs="Arial"/>
                <w:i/>
                <w:color w:val="000000"/>
              </w:rPr>
              <w:t xml:space="preserve">B. </w:t>
            </w:r>
            <w:proofErr w:type="spellStart"/>
            <w:r>
              <w:rPr>
                <w:rFonts w:ascii="Arial" w:eastAsia="Arial" w:hAnsi="Arial" w:cs="Arial"/>
                <w:i/>
                <w:color w:val="000000"/>
              </w:rPr>
              <w:t>diandrus</w:t>
            </w:r>
            <w:proofErr w:type="spellEnd"/>
          </w:p>
        </w:tc>
        <w:tc>
          <w:tcPr>
            <w:tcW w:w="1072" w:type="dxa"/>
            <w:shd w:val="clear" w:color="auto" w:fill="auto"/>
            <w:vAlign w:val="bottom"/>
          </w:tcPr>
          <w:p w14:paraId="7B8C285D" w14:textId="77777777" w:rsidR="00D109E8" w:rsidRDefault="005804B6">
            <w:pPr>
              <w:jc w:val="right"/>
              <w:rPr>
                <w:rFonts w:ascii="Arial" w:eastAsia="Arial" w:hAnsi="Arial" w:cs="Arial"/>
                <w:color w:val="000000"/>
              </w:rPr>
            </w:pPr>
            <w:r>
              <w:rPr>
                <w:rFonts w:ascii="Arial" w:eastAsia="Arial" w:hAnsi="Arial" w:cs="Arial"/>
                <w:color w:val="000000"/>
              </w:rPr>
              <w:t>0.553</w:t>
            </w:r>
          </w:p>
        </w:tc>
        <w:tc>
          <w:tcPr>
            <w:tcW w:w="1060" w:type="dxa"/>
            <w:shd w:val="clear" w:color="auto" w:fill="auto"/>
            <w:vAlign w:val="bottom"/>
          </w:tcPr>
          <w:p w14:paraId="4AF56CD3" w14:textId="77777777" w:rsidR="00D109E8" w:rsidRDefault="005804B6">
            <w:pPr>
              <w:jc w:val="right"/>
              <w:rPr>
                <w:rFonts w:ascii="Arial" w:eastAsia="Arial" w:hAnsi="Arial" w:cs="Arial"/>
                <w:color w:val="000000"/>
              </w:rPr>
            </w:pPr>
            <w:r>
              <w:rPr>
                <w:rFonts w:ascii="Arial" w:eastAsia="Arial" w:hAnsi="Arial" w:cs="Arial"/>
                <w:color w:val="000000"/>
              </w:rPr>
              <w:t>0.001</w:t>
            </w:r>
          </w:p>
        </w:tc>
      </w:tr>
      <w:tr w:rsidR="00D109E8" w14:paraId="4F72FED3" w14:textId="77777777">
        <w:trPr>
          <w:trHeight w:val="280"/>
        </w:trPr>
        <w:tc>
          <w:tcPr>
            <w:tcW w:w="1220" w:type="dxa"/>
            <w:vMerge/>
            <w:tcBorders>
              <w:top w:val="single" w:sz="4" w:space="0" w:color="000000"/>
              <w:right w:val="single" w:sz="4" w:space="0" w:color="000000"/>
            </w:tcBorders>
            <w:shd w:val="clear" w:color="auto" w:fill="auto"/>
            <w:vAlign w:val="center"/>
          </w:tcPr>
          <w:p w14:paraId="31F2A98D" w14:textId="77777777" w:rsidR="00D109E8" w:rsidRDefault="00D109E8">
            <w:pPr>
              <w:widowControl w:val="0"/>
              <w:pBdr>
                <w:top w:val="nil"/>
                <w:left w:val="nil"/>
                <w:bottom w:val="nil"/>
                <w:right w:val="nil"/>
                <w:between w:val="nil"/>
              </w:pBdr>
              <w:spacing w:line="276" w:lineRule="auto"/>
              <w:rPr>
                <w:rFonts w:ascii="Arial" w:eastAsia="Arial" w:hAnsi="Arial" w:cs="Arial"/>
                <w:color w:val="000000"/>
              </w:rPr>
            </w:pPr>
          </w:p>
        </w:tc>
        <w:tc>
          <w:tcPr>
            <w:tcW w:w="2000" w:type="dxa"/>
            <w:tcBorders>
              <w:left w:val="single" w:sz="4" w:space="0" w:color="000000"/>
            </w:tcBorders>
            <w:shd w:val="clear" w:color="auto" w:fill="auto"/>
            <w:vAlign w:val="bottom"/>
          </w:tcPr>
          <w:p w14:paraId="455F611C" w14:textId="77777777" w:rsidR="00D109E8" w:rsidRDefault="005804B6">
            <w:pPr>
              <w:rPr>
                <w:rFonts w:ascii="Arial" w:eastAsia="Arial" w:hAnsi="Arial" w:cs="Arial"/>
                <w:i/>
                <w:color w:val="000000"/>
              </w:rPr>
            </w:pPr>
            <w:r>
              <w:rPr>
                <w:rFonts w:ascii="Arial" w:eastAsia="Arial" w:hAnsi="Arial" w:cs="Arial"/>
                <w:i/>
                <w:color w:val="000000"/>
              </w:rPr>
              <w:t xml:space="preserve">E. </w:t>
            </w:r>
            <w:proofErr w:type="spellStart"/>
            <w:r>
              <w:rPr>
                <w:rFonts w:ascii="Arial" w:eastAsia="Arial" w:hAnsi="Arial" w:cs="Arial"/>
                <w:i/>
                <w:color w:val="000000"/>
              </w:rPr>
              <w:t>triticoides</w:t>
            </w:r>
            <w:proofErr w:type="spellEnd"/>
          </w:p>
        </w:tc>
        <w:tc>
          <w:tcPr>
            <w:tcW w:w="1072" w:type="dxa"/>
            <w:shd w:val="clear" w:color="auto" w:fill="auto"/>
            <w:vAlign w:val="bottom"/>
          </w:tcPr>
          <w:p w14:paraId="771D55AC" w14:textId="77777777" w:rsidR="00D109E8" w:rsidRDefault="005804B6">
            <w:pPr>
              <w:jc w:val="right"/>
              <w:rPr>
                <w:rFonts w:ascii="Arial" w:eastAsia="Arial" w:hAnsi="Arial" w:cs="Arial"/>
                <w:color w:val="000000"/>
              </w:rPr>
            </w:pPr>
            <w:r>
              <w:rPr>
                <w:rFonts w:ascii="Arial" w:eastAsia="Arial" w:hAnsi="Arial" w:cs="Arial"/>
                <w:color w:val="000000"/>
              </w:rPr>
              <w:t>0.303</w:t>
            </w:r>
          </w:p>
        </w:tc>
        <w:tc>
          <w:tcPr>
            <w:tcW w:w="1060" w:type="dxa"/>
            <w:shd w:val="clear" w:color="auto" w:fill="auto"/>
            <w:vAlign w:val="bottom"/>
          </w:tcPr>
          <w:p w14:paraId="3B6C93E8" w14:textId="77777777" w:rsidR="00D109E8" w:rsidRDefault="005804B6">
            <w:pPr>
              <w:jc w:val="right"/>
              <w:rPr>
                <w:rFonts w:ascii="Arial" w:eastAsia="Arial" w:hAnsi="Arial" w:cs="Arial"/>
                <w:color w:val="000000"/>
              </w:rPr>
            </w:pPr>
            <w:r>
              <w:rPr>
                <w:rFonts w:ascii="Arial" w:eastAsia="Arial" w:hAnsi="Arial" w:cs="Arial"/>
                <w:color w:val="000000"/>
              </w:rPr>
              <w:t>0.036</w:t>
            </w:r>
          </w:p>
        </w:tc>
      </w:tr>
      <w:tr w:rsidR="00D109E8" w14:paraId="7B1E828F" w14:textId="77777777">
        <w:trPr>
          <w:trHeight w:val="300"/>
        </w:trPr>
        <w:tc>
          <w:tcPr>
            <w:tcW w:w="1220" w:type="dxa"/>
            <w:vMerge/>
            <w:tcBorders>
              <w:top w:val="single" w:sz="4" w:space="0" w:color="000000"/>
              <w:right w:val="single" w:sz="4" w:space="0" w:color="000000"/>
            </w:tcBorders>
            <w:shd w:val="clear" w:color="auto" w:fill="auto"/>
            <w:vAlign w:val="center"/>
          </w:tcPr>
          <w:p w14:paraId="09A6D2CD" w14:textId="77777777" w:rsidR="00D109E8" w:rsidRDefault="00D109E8">
            <w:pPr>
              <w:widowControl w:val="0"/>
              <w:pBdr>
                <w:top w:val="nil"/>
                <w:left w:val="nil"/>
                <w:bottom w:val="nil"/>
                <w:right w:val="nil"/>
                <w:between w:val="nil"/>
              </w:pBdr>
              <w:spacing w:line="276" w:lineRule="auto"/>
              <w:rPr>
                <w:rFonts w:ascii="Arial" w:eastAsia="Arial" w:hAnsi="Arial" w:cs="Arial"/>
                <w:color w:val="000000"/>
              </w:rPr>
            </w:pPr>
          </w:p>
        </w:tc>
        <w:tc>
          <w:tcPr>
            <w:tcW w:w="2000" w:type="dxa"/>
            <w:tcBorders>
              <w:left w:val="single" w:sz="4" w:space="0" w:color="000000"/>
              <w:bottom w:val="single" w:sz="4" w:space="0" w:color="000000"/>
            </w:tcBorders>
            <w:shd w:val="clear" w:color="auto" w:fill="auto"/>
            <w:vAlign w:val="bottom"/>
          </w:tcPr>
          <w:p w14:paraId="5FF1B665" w14:textId="77777777" w:rsidR="00D109E8" w:rsidRDefault="005804B6">
            <w:pPr>
              <w:rPr>
                <w:rFonts w:ascii="Arial" w:eastAsia="Arial" w:hAnsi="Arial" w:cs="Arial"/>
                <w:i/>
                <w:color w:val="000000"/>
              </w:rPr>
            </w:pPr>
            <w:r>
              <w:rPr>
                <w:rFonts w:ascii="Arial" w:eastAsia="Arial" w:hAnsi="Arial" w:cs="Arial"/>
                <w:i/>
                <w:color w:val="000000"/>
              </w:rPr>
              <w:t xml:space="preserve">A. </w:t>
            </w:r>
            <w:proofErr w:type="spellStart"/>
            <w:r>
              <w:rPr>
                <w:rFonts w:ascii="Arial" w:eastAsia="Arial" w:hAnsi="Arial" w:cs="Arial"/>
                <w:i/>
                <w:color w:val="000000"/>
              </w:rPr>
              <w:t>americanus</w:t>
            </w:r>
            <w:proofErr w:type="spellEnd"/>
          </w:p>
        </w:tc>
        <w:tc>
          <w:tcPr>
            <w:tcW w:w="1072" w:type="dxa"/>
            <w:tcBorders>
              <w:bottom w:val="single" w:sz="4" w:space="0" w:color="000000"/>
            </w:tcBorders>
            <w:shd w:val="clear" w:color="auto" w:fill="auto"/>
            <w:vAlign w:val="bottom"/>
          </w:tcPr>
          <w:p w14:paraId="56EF3C2C" w14:textId="77777777" w:rsidR="00D109E8" w:rsidRDefault="005804B6">
            <w:pPr>
              <w:jc w:val="right"/>
              <w:rPr>
                <w:rFonts w:ascii="Arial" w:eastAsia="Arial" w:hAnsi="Arial" w:cs="Arial"/>
                <w:color w:val="000000"/>
              </w:rPr>
            </w:pPr>
            <w:r>
              <w:rPr>
                <w:rFonts w:ascii="Arial" w:eastAsia="Arial" w:hAnsi="Arial" w:cs="Arial"/>
                <w:color w:val="000000"/>
              </w:rPr>
              <w:t>0.274</w:t>
            </w:r>
          </w:p>
        </w:tc>
        <w:tc>
          <w:tcPr>
            <w:tcW w:w="1060" w:type="dxa"/>
            <w:tcBorders>
              <w:bottom w:val="single" w:sz="4" w:space="0" w:color="000000"/>
            </w:tcBorders>
            <w:shd w:val="clear" w:color="auto" w:fill="auto"/>
            <w:vAlign w:val="bottom"/>
          </w:tcPr>
          <w:p w14:paraId="32E44B03" w14:textId="77777777" w:rsidR="00D109E8" w:rsidRDefault="005804B6">
            <w:pPr>
              <w:jc w:val="right"/>
              <w:rPr>
                <w:rFonts w:ascii="Arial" w:eastAsia="Arial" w:hAnsi="Arial" w:cs="Arial"/>
                <w:color w:val="000000"/>
              </w:rPr>
            </w:pPr>
            <w:r>
              <w:rPr>
                <w:rFonts w:ascii="Arial" w:eastAsia="Arial" w:hAnsi="Arial" w:cs="Arial"/>
                <w:color w:val="000000"/>
              </w:rPr>
              <w:t>0.011</w:t>
            </w:r>
          </w:p>
        </w:tc>
      </w:tr>
    </w:tbl>
    <w:p w14:paraId="5C83AB4C" w14:textId="77777777" w:rsidR="00D109E8" w:rsidRDefault="00D109E8">
      <w:pPr>
        <w:rPr>
          <w:rFonts w:ascii="Times New Roman" w:eastAsia="Times New Roman" w:hAnsi="Times New Roman" w:cs="Times New Roman"/>
          <w:sz w:val="24"/>
          <w:szCs w:val="24"/>
        </w:rPr>
      </w:pPr>
    </w:p>
    <w:p w14:paraId="424F6C7C" w14:textId="77777777" w:rsidR="00D109E8" w:rsidRDefault="00D109E8"/>
    <w:p w14:paraId="7C019DC5" w14:textId="77777777" w:rsidR="00D109E8" w:rsidRDefault="005804B6">
      <w:pPr>
        <w:rPr>
          <w:rFonts w:ascii="Times New Roman" w:eastAsia="Times New Roman" w:hAnsi="Times New Roman" w:cs="Times New Roman"/>
          <w:sz w:val="24"/>
          <w:szCs w:val="24"/>
        </w:rPr>
      </w:pPr>
      <w:r>
        <w:br w:type="page"/>
      </w:r>
    </w:p>
    <w:p w14:paraId="650E8EC4" w14:textId="77777777" w:rsidR="00D109E8" w:rsidRDefault="005804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3:</w:t>
      </w:r>
    </w:p>
    <w:p w14:paraId="7A87ED4F" w14:textId="10340F4B"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Contingency table of observed transitions between state assignments between 2008-2018. For each plot observation of a state assignment in year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 (rows), data shows the frequency of state assignments (columns) of the same plot in a subsequent year (</w:t>
      </w:r>
      <w:r>
        <w:rPr>
          <w:rFonts w:ascii="Times New Roman" w:eastAsia="Times New Roman" w:hAnsi="Times New Roman" w:cs="Times New Roman"/>
          <w:i/>
          <w:sz w:val="24"/>
          <w:szCs w:val="24"/>
        </w:rPr>
        <w:t>t + 1</w:t>
      </w:r>
      <w:r>
        <w:rPr>
          <w:rFonts w:ascii="Times New Roman" w:eastAsia="Times New Roman" w:hAnsi="Times New Roman" w:cs="Times New Roman"/>
          <w:sz w:val="24"/>
          <w:szCs w:val="24"/>
        </w:rPr>
        <w:t>). Diagonal values represent the frequency of a given state retaining its assignment (</w:t>
      </w:r>
      <w:r w:rsidR="0013017E">
        <w:rPr>
          <w:rFonts w:ascii="Times New Roman" w:eastAsia="Times New Roman" w:hAnsi="Times New Roman" w:cs="Times New Roman"/>
          <w:sz w:val="24"/>
          <w:szCs w:val="24"/>
        </w:rPr>
        <w:t>persistence</w:t>
      </w:r>
      <w:r>
        <w:rPr>
          <w:rFonts w:ascii="Times New Roman" w:eastAsia="Times New Roman" w:hAnsi="Times New Roman" w:cs="Times New Roman"/>
          <w:sz w:val="24"/>
          <w:szCs w:val="24"/>
        </w:rPr>
        <w:t>), while off-diagonal values represent transitions in state assignment. Changes in assignment frequency were highly non-random (χ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392.017, df = 9, </w:t>
      </w:r>
      <w:r>
        <w:rPr>
          <w:rFonts w:ascii="Times New Roman" w:eastAsia="Times New Roman" w:hAnsi="Times New Roman" w:cs="Times New Roman"/>
          <w:i/>
          <w:sz w:val="24"/>
          <w:szCs w:val="24"/>
        </w:rPr>
        <w:t xml:space="preserve">P &lt; </w:t>
      </w:r>
      <w:r>
        <w:rPr>
          <w:rFonts w:ascii="Times New Roman" w:eastAsia="Times New Roman" w:hAnsi="Times New Roman" w:cs="Times New Roman"/>
          <w:sz w:val="24"/>
          <w:szCs w:val="24"/>
        </w:rPr>
        <w:t>0.001).</w:t>
      </w:r>
    </w:p>
    <w:tbl>
      <w:tblPr>
        <w:tblStyle w:val="a1"/>
        <w:tblW w:w="5600" w:type="dxa"/>
        <w:tblLayout w:type="fixed"/>
        <w:tblLook w:val="0400" w:firstRow="0" w:lastRow="0" w:firstColumn="0" w:lastColumn="0" w:noHBand="0" w:noVBand="1"/>
      </w:tblPr>
      <w:tblGrid>
        <w:gridCol w:w="1120"/>
        <w:gridCol w:w="1120"/>
        <w:gridCol w:w="1120"/>
        <w:gridCol w:w="1120"/>
        <w:gridCol w:w="1120"/>
      </w:tblGrid>
      <w:tr w:rsidR="00D109E8" w14:paraId="1A071D76" w14:textId="77777777">
        <w:trPr>
          <w:trHeight w:val="420"/>
        </w:trPr>
        <w:tc>
          <w:tcPr>
            <w:tcW w:w="1120" w:type="dxa"/>
            <w:tcBorders>
              <w:right w:val="single" w:sz="4" w:space="0" w:color="000000"/>
            </w:tcBorders>
            <w:shd w:val="clear" w:color="auto" w:fill="auto"/>
            <w:vAlign w:val="bottom"/>
          </w:tcPr>
          <w:p w14:paraId="4BA7F66B" w14:textId="77777777" w:rsidR="00D109E8" w:rsidRDefault="005804B6">
            <w:pPr>
              <w:rPr>
                <w:rFonts w:ascii="Arial" w:eastAsia="Arial" w:hAnsi="Arial" w:cs="Arial"/>
                <w:color w:val="000000"/>
                <w:sz w:val="24"/>
                <w:szCs w:val="24"/>
              </w:rPr>
            </w:pPr>
            <w:r>
              <w:rPr>
                <w:rFonts w:ascii="Arial" w:eastAsia="Arial" w:hAnsi="Arial" w:cs="Arial"/>
                <w:color w:val="000000"/>
                <w:sz w:val="24"/>
                <w:szCs w:val="24"/>
              </w:rPr>
              <w:t> </w:t>
            </w:r>
          </w:p>
        </w:tc>
        <w:tc>
          <w:tcPr>
            <w:tcW w:w="1120" w:type="dxa"/>
            <w:tcBorders>
              <w:left w:val="single" w:sz="4" w:space="0" w:color="000000"/>
            </w:tcBorders>
            <w:shd w:val="clear" w:color="auto" w:fill="auto"/>
            <w:vAlign w:val="bottom"/>
          </w:tcPr>
          <w:p w14:paraId="05A5577E" w14:textId="77777777" w:rsidR="00D109E8" w:rsidRDefault="005804B6">
            <w:pPr>
              <w:rPr>
                <w:rFonts w:ascii="Arial" w:eastAsia="Arial" w:hAnsi="Arial" w:cs="Arial"/>
                <w:color w:val="000000"/>
                <w:sz w:val="24"/>
                <w:szCs w:val="24"/>
              </w:rPr>
            </w:pPr>
            <w:r>
              <w:rPr>
                <w:rFonts w:ascii="Arial" w:eastAsia="Arial" w:hAnsi="Arial" w:cs="Arial"/>
                <w:color w:val="000000"/>
                <w:sz w:val="24"/>
                <w:szCs w:val="24"/>
              </w:rPr>
              <w:t>To</w:t>
            </w:r>
          </w:p>
        </w:tc>
        <w:tc>
          <w:tcPr>
            <w:tcW w:w="1120" w:type="dxa"/>
            <w:shd w:val="clear" w:color="auto" w:fill="auto"/>
            <w:vAlign w:val="bottom"/>
          </w:tcPr>
          <w:p w14:paraId="331A307A" w14:textId="77777777" w:rsidR="00D109E8" w:rsidRDefault="005804B6">
            <w:pPr>
              <w:rPr>
                <w:rFonts w:ascii="Arial" w:eastAsia="Arial" w:hAnsi="Arial" w:cs="Arial"/>
                <w:color w:val="000000"/>
                <w:sz w:val="24"/>
                <w:szCs w:val="24"/>
              </w:rPr>
            </w:pPr>
            <w:r>
              <w:rPr>
                <w:rFonts w:ascii="Arial" w:eastAsia="Arial" w:hAnsi="Arial" w:cs="Arial"/>
                <w:color w:val="000000"/>
                <w:sz w:val="24"/>
                <w:szCs w:val="24"/>
              </w:rPr>
              <w:t> </w:t>
            </w:r>
          </w:p>
        </w:tc>
        <w:tc>
          <w:tcPr>
            <w:tcW w:w="1120" w:type="dxa"/>
            <w:shd w:val="clear" w:color="auto" w:fill="auto"/>
            <w:vAlign w:val="bottom"/>
          </w:tcPr>
          <w:p w14:paraId="0EC2788A" w14:textId="77777777" w:rsidR="00D109E8" w:rsidRDefault="005804B6">
            <w:pPr>
              <w:rPr>
                <w:rFonts w:ascii="Arial" w:eastAsia="Arial" w:hAnsi="Arial" w:cs="Arial"/>
                <w:color w:val="000000"/>
                <w:sz w:val="24"/>
                <w:szCs w:val="24"/>
              </w:rPr>
            </w:pPr>
            <w:r>
              <w:rPr>
                <w:rFonts w:ascii="Arial" w:eastAsia="Arial" w:hAnsi="Arial" w:cs="Arial"/>
                <w:color w:val="000000"/>
                <w:sz w:val="24"/>
                <w:szCs w:val="24"/>
              </w:rPr>
              <w:t> </w:t>
            </w:r>
          </w:p>
        </w:tc>
        <w:tc>
          <w:tcPr>
            <w:tcW w:w="1120" w:type="dxa"/>
            <w:shd w:val="clear" w:color="auto" w:fill="auto"/>
            <w:vAlign w:val="bottom"/>
          </w:tcPr>
          <w:p w14:paraId="5596ECCB" w14:textId="77777777" w:rsidR="00D109E8" w:rsidRDefault="005804B6">
            <w:pPr>
              <w:rPr>
                <w:rFonts w:ascii="Arial" w:eastAsia="Arial" w:hAnsi="Arial" w:cs="Arial"/>
                <w:color w:val="000000"/>
                <w:sz w:val="24"/>
                <w:szCs w:val="24"/>
              </w:rPr>
            </w:pPr>
            <w:r>
              <w:rPr>
                <w:rFonts w:ascii="Arial" w:eastAsia="Arial" w:hAnsi="Arial" w:cs="Arial"/>
                <w:color w:val="000000"/>
                <w:sz w:val="24"/>
                <w:szCs w:val="24"/>
              </w:rPr>
              <w:t> </w:t>
            </w:r>
          </w:p>
        </w:tc>
      </w:tr>
      <w:tr w:rsidR="00D109E8" w14:paraId="1CE4293A" w14:textId="77777777">
        <w:trPr>
          <w:trHeight w:val="420"/>
        </w:trPr>
        <w:tc>
          <w:tcPr>
            <w:tcW w:w="1120" w:type="dxa"/>
            <w:tcBorders>
              <w:bottom w:val="single" w:sz="4" w:space="0" w:color="000000"/>
              <w:right w:val="single" w:sz="4" w:space="0" w:color="000000"/>
            </w:tcBorders>
            <w:shd w:val="clear" w:color="auto" w:fill="auto"/>
            <w:vAlign w:val="bottom"/>
          </w:tcPr>
          <w:p w14:paraId="1E01F90F" w14:textId="77777777" w:rsidR="00D109E8" w:rsidRDefault="005804B6">
            <w:pPr>
              <w:rPr>
                <w:rFonts w:ascii="Arial" w:eastAsia="Arial" w:hAnsi="Arial" w:cs="Arial"/>
                <w:color w:val="000000"/>
                <w:sz w:val="24"/>
                <w:szCs w:val="24"/>
              </w:rPr>
            </w:pPr>
            <w:r>
              <w:rPr>
                <w:rFonts w:ascii="Arial" w:eastAsia="Arial" w:hAnsi="Arial" w:cs="Arial"/>
                <w:color w:val="000000"/>
                <w:sz w:val="24"/>
                <w:szCs w:val="24"/>
              </w:rPr>
              <w:t>From</w:t>
            </w:r>
          </w:p>
        </w:tc>
        <w:tc>
          <w:tcPr>
            <w:tcW w:w="1120" w:type="dxa"/>
            <w:tcBorders>
              <w:left w:val="single" w:sz="4" w:space="0" w:color="000000"/>
              <w:bottom w:val="single" w:sz="4" w:space="0" w:color="000000"/>
            </w:tcBorders>
            <w:shd w:val="clear" w:color="auto" w:fill="auto"/>
            <w:vAlign w:val="bottom"/>
          </w:tcPr>
          <w:p w14:paraId="4CBC68F9" w14:textId="77777777" w:rsidR="00D109E8" w:rsidRDefault="005804B6">
            <w:pPr>
              <w:rPr>
                <w:rFonts w:ascii="Arial" w:eastAsia="Arial" w:hAnsi="Arial" w:cs="Arial"/>
                <w:color w:val="000000"/>
                <w:sz w:val="24"/>
                <w:szCs w:val="24"/>
              </w:rPr>
            </w:pPr>
            <w:r>
              <w:rPr>
                <w:rFonts w:ascii="Arial" w:eastAsia="Arial" w:hAnsi="Arial" w:cs="Arial"/>
                <w:color w:val="000000"/>
                <w:sz w:val="24"/>
                <w:szCs w:val="24"/>
              </w:rPr>
              <w:t>State 1</w:t>
            </w:r>
          </w:p>
        </w:tc>
        <w:tc>
          <w:tcPr>
            <w:tcW w:w="1120" w:type="dxa"/>
            <w:tcBorders>
              <w:bottom w:val="single" w:sz="4" w:space="0" w:color="000000"/>
            </w:tcBorders>
            <w:shd w:val="clear" w:color="auto" w:fill="auto"/>
            <w:vAlign w:val="bottom"/>
          </w:tcPr>
          <w:p w14:paraId="7313FEF5" w14:textId="77777777" w:rsidR="00D109E8" w:rsidRDefault="005804B6">
            <w:pPr>
              <w:rPr>
                <w:rFonts w:ascii="Arial" w:eastAsia="Arial" w:hAnsi="Arial" w:cs="Arial"/>
                <w:color w:val="000000"/>
                <w:sz w:val="24"/>
                <w:szCs w:val="24"/>
              </w:rPr>
            </w:pPr>
            <w:r>
              <w:rPr>
                <w:rFonts w:ascii="Arial" w:eastAsia="Arial" w:hAnsi="Arial" w:cs="Arial"/>
                <w:color w:val="000000"/>
                <w:sz w:val="24"/>
                <w:szCs w:val="24"/>
              </w:rPr>
              <w:t>State 2</w:t>
            </w:r>
          </w:p>
        </w:tc>
        <w:tc>
          <w:tcPr>
            <w:tcW w:w="1120" w:type="dxa"/>
            <w:tcBorders>
              <w:bottom w:val="single" w:sz="4" w:space="0" w:color="000000"/>
            </w:tcBorders>
            <w:shd w:val="clear" w:color="auto" w:fill="auto"/>
            <w:vAlign w:val="bottom"/>
          </w:tcPr>
          <w:p w14:paraId="6128E96C" w14:textId="77777777" w:rsidR="00D109E8" w:rsidRDefault="005804B6">
            <w:pPr>
              <w:rPr>
                <w:rFonts w:ascii="Arial" w:eastAsia="Arial" w:hAnsi="Arial" w:cs="Arial"/>
                <w:color w:val="000000"/>
                <w:sz w:val="24"/>
                <w:szCs w:val="24"/>
              </w:rPr>
            </w:pPr>
            <w:r>
              <w:rPr>
                <w:rFonts w:ascii="Arial" w:eastAsia="Arial" w:hAnsi="Arial" w:cs="Arial"/>
                <w:color w:val="000000"/>
                <w:sz w:val="24"/>
                <w:szCs w:val="24"/>
              </w:rPr>
              <w:t>State 3</w:t>
            </w:r>
          </w:p>
        </w:tc>
        <w:tc>
          <w:tcPr>
            <w:tcW w:w="1120" w:type="dxa"/>
            <w:tcBorders>
              <w:bottom w:val="single" w:sz="4" w:space="0" w:color="000000"/>
            </w:tcBorders>
            <w:shd w:val="clear" w:color="auto" w:fill="auto"/>
            <w:vAlign w:val="bottom"/>
          </w:tcPr>
          <w:p w14:paraId="798FCE24" w14:textId="77777777" w:rsidR="00D109E8" w:rsidRDefault="005804B6">
            <w:pPr>
              <w:rPr>
                <w:rFonts w:ascii="Arial" w:eastAsia="Arial" w:hAnsi="Arial" w:cs="Arial"/>
                <w:color w:val="000000"/>
                <w:sz w:val="24"/>
                <w:szCs w:val="24"/>
              </w:rPr>
            </w:pPr>
            <w:r>
              <w:rPr>
                <w:rFonts w:ascii="Arial" w:eastAsia="Arial" w:hAnsi="Arial" w:cs="Arial"/>
                <w:color w:val="000000"/>
                <w:sz w:val="24"/>
                <w:szCs w:val="24"/>
              </w:rPr>
              <w:t>State 4</w:t>
            </w:r>
          </w:p>
        </w:tc>
      </w:tr>
      <w:tr w:rsidR="00D109E8" w14:paraId="538B9345" w14:textId="77777777">
        <w:trPr>
          <w:trHeight w:val="420"/>
        </w:trPr>
        <w:tc>
          <w:tcPr>
            <w:tcW w:w="1120" w:type="dxa"/>
            <w:tcBorders>
              <w:top w:val="single" w:sz="4" w:space="0" w:color="000000"/>
              <w:right w:val="single" w:sz="4" w:space="0" w:color="000000"/>
            </w:tcBorders>
            <w:shd w:val="clear" w:color="auto" w:fill="auto"/>
            <w:vAlign w:val="bottom"/>
          </w:tcPr>
          <w:p w14:paraId="780E4A24" w14:textId="77777777" w:rsidR="00D109E8" w:rsidRDefault="005804B6">
            <w:pPr>
              <w:rPr>
                <w:rFonts w:ascii="Arial" w:eastAsia="Arial" w:hAnsi="Arial" w:cs="Arial"/>
                <w:color w:val="000000"/>
                <w:sz w:val="24"/>
                <w:szCs w:val="24"/>
              </w:rPr>
            </w:pPr>
            <w:r>
              <w:rPr>
                <w:rFonts w:ascii="Arial" w:eastAsia="Arial" w:hAnsi="Arial" w:cs="Arial"/>
                <w:color w:val="000000"/>
                <w:sz w:val="24"/>
                <w:szCs w:val="24"/>
              </w:rPr>
              <w:t xml:space="preserve">State 1 </w:t>
            </w:r>
          </w:p>
        </w:tc>
        <w:tc>
          <w:tcPr>
            <w:tcW w:w="1120" w:type="dxa"/>
            <w:tcBorders>
              <w:top w:val="single" w:sz="4" w:space="0" w:color="000000"/>
              <w:left w:val="single" w:sz="4" w:space="0" w:color="000000"/>
            </w:tcBorders>
            <w:shd w:val="clear" w:color="auto" w:fill="auto"/>
            <w:vAlign w:val="bottom"/>
          </w:tcPr>
          <w:p w14:paraId="573F507F" w14:textId="77777777" w:rsidR="00D109E8" w:rsidRDefault="005804B6">
            <w:pPr>
              <w:jc w:val="right"/>
              <w:rPr>
                <w:rFonts w:ascii="Arial" w:eastAsia="Arial" w:hAnsi="Arial" w:cs="Arial"/>
                <w:color w:val="000000"/>
                <w:sz w:val="24"/>
                <w:szCs w:val="24"/>
              </w:rPr>
            </w:pPr>
            <w:r>
              <w:rPr>
                <w:rFonts w:ascii="Arial" w:eastAsia="Arial" w:hAnsi="Arial" w:cs="Arial"/>
                <w:color w:val="000000"/>
                <w:sz w:val="24"/>
                <w:szCs w:val="24"/>
              </w:rPr>
              <w:t>95</w:t>
            </w:r>
          </w:p>
        </w:tc>
        <w:tc>
          <w:tcPr>
            <w:tcW w:w="1120" w:type="dxa"/>
            <w:tcBorders>
              <w:top w:val="single" w:sz="4" w:space="0" w:color="000000"/>
            </w:tcBorders>
            <w:shd w:val="clear" w:color="auto" w:fill="auto"/>
            <w:vAlign w:val="bottom"/>
          </w:tcPr>
          <w:p w14:paraId="32FFF712" w14:textId="77777777" w:rsidR="00D109E8" w:rsidRDefault="005804B6">
            <w:pPr>
              <w:jc w:val="right"/>
              <w:rPr>
                <w:rFonts w:ascii="Arial" w:eastAsia="Arial" w:hAnsi="Arial" w:cs="Arial"/>
                <w:color w:val="000000"/>
                <w:sz w:val="24"/>
                <w:szCs w:val="24"/>
              </w:rPr>
            </w:pPr>
            <w:r>
              <w:rPr>
                <w:rFonts w:ascii="Arial" w:eastAsia="Arial" w:hAnsi="Arial" w:cs="Arial"/>
                <w:color w:val="000000"/>
                <w:sz w:val="24"/>
                <w:szCs w:val="24"/>
              </w:rPr>
              <w:t>8</w:t>
            </w:r>
          </w:p>
        </w:tc>
        <w:tc>
          <w:tcPr>
            <w:tcW w:w="1120" w:type="dxa"/>
            <w:tcBorders>
              <w:top w:val="single" w:sz="4" w:space="0" w:color="000000"/>
            </w:tcBorders>
            <w:shd w:val="clear" w:color="auto" w:fill="auto"/>
            <w:vAlign w:val="bottom"/>
          </w:tcPr>
          <w:p w14:paraId="20B64CB3" w14:textId="77777777" w:rsidR="00D109E8" w:rsidRDefault="005804B6">
            <w:pPr>
              <w:jc w:val="right"/>
              <w:rPr>
                <w:rFonts w:ascii="Arial" w:eastAsia="Arial" w:hAnsi="Arial" w:cs="Arial"/>
                <w:color w:val="000000"/>
                <w:sz w:val="24"/>
                <w:szCs w:val="24"/>
              </w:rPr>
            </w:pPr>
            <w:r>
              <w:rPr>
                <w:rFonts w:ascii="Arial" w:eastAsia="Arial" w:hAnsi="Arial" w:cs="Arial"/>
                <w:color w:val="000000"/>
                <w:sz w:val="24"/>
                <w:szCs w:val="24"/>
              </w:rPr>
              <w:t>7</w:t>
            </w:r>
          </w:p>
        </w:tc>
        <w:tc>
          <w:tcPr>
            <w:tcW w:w="1120" w:type="dxa"/>
            <w:tcBorders>
              <w:top w:val="single" w:sz="4" w:space="0" w:color="000000"/>
            </w:tcBorders>
            <w:shd w:val="clear" w:color="auto" w:fill="auto"/>
            <w:vAlign w:val="bottom"/>
          </w:tcPr>
          <w:p w14:paraId="0CA93CBB" w14:textId="77777777" w:rsidR="00D109E8" w:rsidRDefault="005804B6">
            <w:pPr>
              <w:jc w:val="right"/>
              <w:rPr>
                <w:rFonts w:ascii="Arial" w:eastAsia="Arial" w:hAnsi="Arial" w:cs="Arial"/>
                <w:color w:val="000000"/>
                <w:sz w:val="24"/>
                <w:szCs w:val="24"/>
              </w:rPr>
            </w:pPr>
            <w:r>
              <w:rPr>
                <w:rFonts w:ascii="Arial" w:eastAsia="Arial" w:hAnsi="Arial" w:cs="Arial"/>
                <w:color w:val="000000"/>
                <w:sz w:val="24"/>
                <w:szCs w:val="24"/>
              </w:rPr>
              <w:t>29</w:t>
            </w:r>
          </w:p>
        </w:tc>
      </w:tr>
      <w:tr w:rsidR="00D109E8" w14:paraId="1E643C27" w14:textId="77777777">
        <w:trPr>
          <w:trHeight w:val="420"/>
        </w:trPr>
        <w:tc>
          <w:tcPr>
            <w:tcW w:w="1120" w:type="dxa"/>
            <w:tcBorders>
              <w:right w:val="single" w:sz="4" w:space="0" w:color="000000"/>
            </w:tcBorders>
            <w:shd w:val="clear" w:color="auto" w:fill="auto"/>
            <w:vAlign w:val="bottom"/>
          </w:tcPr>
          <w:p w14:paraId="2C9DA6E5" w14:textId="77777777" w:rsidR="00D109E8" w:rsidRDefault="005804B6">
            <w:pPr>
              <w:rPr>
                <w:rFonts w:ascii="Arial" w:eastAsia="Arial" w:hAnsi="Arial" w:cs="Arial"/>
                <w:color w:val="000000"/>
                <w:sz w:val="24"/>
                <w:szCs w:val="24"/>
              </w:rPr>
            </w:pPr>
            <w:r>
              <w:rPr>
                <w:rFonts w:ascii="Arial" w:eastAsia="Arial" w:hAnsi="Arial" w:cs="Arial"/>
                <w:color w:val="000000"/>
                <w:sz w:val="24"/>
                <w:szCs w:val="24"/>
              </w:rPr>
              <w:t>State 2</w:t>
            </w:r>
          </w:p>
        </w:tc>
        <w:tc>
          <w:tcPr>
            <w:tcW w:w="1120" w:type="dxa"/>
            <w:tcBorders>
              <w:left w:val="single" w:sz="4" w:space="0" w:color="000000"/>
            </w:tcBorders>
            <w:shd w:val="clear" w:color="auto" w:fill="auto"/>
            <w:vAlign w:val="bottom"/>
          </w:tcPr>
          <w:p w14:paraId="37185717" w14:textId="77777777" w:rsidR="00D109E8" w:rsidRDefault="005804B6">
            <w:pPr>
              <w:jc w:val="right"/>
              <w:rPr>
                <w:rFonts w:ascii="Arial" w:eastAsia="Arial" w:hAnsi="Arial" w:cs="Arial"/>
                <w:color w:val="000000"/>
                <w:sz w:val="24"/>
                <w:szCs w:val="24"/>
              </w:rPr>
            </w:pPr>
            <w:r>
              <w:rPr>
                <w:rFonts w:ascii="Arial" w:eastAsia="Arial" w:hAnsi="Arial" w:cs="Arial"/>
                <w:color w:val="000000"/>
                <w:sz w:val="24"/>
                <w:szCs w:val="24"/>
              </w:rPr>
              <w:t>10</w:t>
            </w:r>
          </w:p>
        </w:tc>
        <w:tc>
          <w:tcPr>
            <w:tcW w:w="1120" w:type="dxa"/>
            <w:shd w:val="clear" w:color="auto" w:fill="auto"/>
            <w:vAlign w:val="bottom"/>
          </w:tcPr>
          <w:p w14:paraId="3BD1D42A" w14:textId="77777777" w:rsidR="00D109E8" w:rsidRDefault="005804B6">
            <w:pPr>
              <w:jc w:val="right"/>
              <w:rPr>
                <w:rFonts w:ascii="Arial" w:eastAsia="Arial" w:hAnsi="Arial" w:cs="Arial"/>
                <w:color w:val="000000"/>
                <w:sz w:val="24"/>
                <w:szCs w:val="24"/>
              </w:rPr>
            </w:pPr>
            <w:r>
              <w:rPr>
                <w:rFonts w:ascii="Arial" w:eastAsia="Arial" w:hAnsi="Arial" w:cs="Arial"/>
                <w:color w:val="000000"/>
                <w:sz w:val="24"/>
                <w:szCs w:val="24"/>
              </w:rPr>
              <w:t>50</w:t>
            </w:r>
          </w:p>
        </w:tc>
        <w:tc>
          <w:tcPr>
            <w:tcW w:w="1120" w:type="dxa"/>
            <w:shd w:val="clear" w:color="auto" w:fill="auto"/>
            <w:vAlign w:val="bottom"/>
          </w:tcPr>
          <w:p w14:paraId="7BC51BAE" w14:textId="77777777" w:rsidR="00D109E8" w:rsidRDefault="005804B6">
            <w:pPr>
              <w:jc w:val="right"/>
              <w:rPr>
                <w:rFonts w:ascii="Arial" w:eastAsia="Arial" w:hAnsi="Arial" w:cs="Arial"/>
                <w:color w:val="000000"/>
                <w:sz w:val="24"/>
                <w:szCs w:val="24"/>
              </w:rPr>
            </w:pPr>
            <w:r>
              <w:rPr>
                <w:rFonts w:ascii="Arial" w:eastAsia="Arial" w:hAnsi="Arial" w:cs="Arial"/>
                <w:color w:val="000000"/>
                <w:sz w:val="24"/>
                <w:szCs w:val="24"/>
              </w:rPr>
              <w:t>30</w:t>
            </w:r>
          </w:p>
        </w:tc>
        <w:tc>
          <w:tcPr>
            <w:tcW w:w="1120" w:type="dxa"/>
            <w:shd w:val="clear" w:color="auto" w:fill="auto"/>
            <w:vAlign w:val="bottom"/>
          </w:tcPr>
          <w:p w14:paraId="53C3ECE7" w14:textId="77777777" w:rsidR="00D109E8" w:rsidRDefault="005804B6">
            <w:pPr>
              <w:jc w:val="right"/>
              <w:rPr>
                <w:rFonts w:ascii="Arial" w:eastAsia="Arial" w:hAnsi="Arial" w:cs="Arial"/>
                <w:color w:val="000000"/>
                <w:sz w:val="24"/>
                <w:szCs w:val="24"/>
              </w:rPr>
            </w:pPr>
            <w:r>
              <w:rPr>
                <w:rFonts w:ascii="Arial" w:eastAsia="Arial" w:hAnsi="Arial" w:cs="Arial"/>
                <w:color w:val="000000"/>
                <w:sz w:val="24"/>
                <w:szCs w:val="24"/>
              </w:rPr>
              <w:t>29</w:t>
            </w:r>
          </w:p>
        </w:tc>
      </w:tr>
      <w:tr w:rsidR="00D109E8" w14:paraId="6287C77D" w14:textId="77777777">
        <w:trPr>
          <w:trHeight w:val="420"/>
        </w:trPr>
        <w:tc>
          <w:tcPr>
            <w:tcW w:w="1120" w:type="dxa"/>
            <w:tcBorders>
              <w:right w:val="single" w:sz="4" w:space="0" w:color="000000"/>
            </w:tcBorders>
            <w:shd w:val="clear" w:color="auto" w:fill="auto"/>
            <w:vAlign w:val="bottom"/>
          </w:tcPr>
          <w:p w14:paraId="06645CAB" w14:textId="77777777" w:rsidR="00D109E8" w:rsidRDefault="005804B6">
            <w:pPr>
              <w:rPr>
                <w:rFonts w:ascii="Arial" w:eastAsia="Arial" w:hAnsi="Arial" w:cs="Arial"/>
                <w:color w:val="000000"/>
                <w:sz w:val="24"/>
                <w:szCs w:val="24"/>
              </w:rPr>
            </w:pPr>
            <w:r>
              <w:rPr>
                <w:rFonts w:ascii="Arial" w:eastAsia="Arial" w:hAnsi="Arial" w:cs="Arial"/>
                <w:color w:val="000000"/>
                <w:sz w:val="24"/>
                <w:szCs w:val="24"/>
              </w:rPr>
              <w:t>State 3</w:t>
            </w:r>
          </w:p>
        </w:tc>
        <w:tc>
          <w:tcPr>
            <w:tcW w:w="1120" w:type="dxa"/>
            <w:tcBorders>
              <w:left w:val="single" w:sz="4" w:space="0" w:color="000000"/>
            </w:tcBorders>
            <w:shd w:val="clear" w:color="auto" w:fill="auto"/>
            <w:vAlign w:val="bottom"/>
          </w:tcPr>
          <w:p w14:paraId="5343BDF3" w14:textId="77777777" w:rsidR="00D109E8" w:rsidRDefault="005804B6">
            <w:pPr>
              <w:jc w:val="right"/>
              <w:rPr>
                <w:rFonts w:ascii="Arial" w:eastAsia="Arial" w:hAnsi="Arial" w:cs="Arial"/>
                <w:color w:val="000000"/>
                <w:sz w:val="24"/>
                <w:szCs w:val="24"/>
              </w:rPr>
            </w:pPr>
            <w:r>
              <w:rPr>
                <w:rFonts w:ascii="Arial" w:eastAsia="Arial" w:hAnsi="Arial" w:cs="Arial"/>
                <w:color w:val="000000"/>
                <w:sz w:val="24"/>
                <w:szCs w:val="24"/>
              </w:rPr>
              <w:t>25</w:t>
            </w:r>
          </w:p>
        </w:tc>
        <w:tc>
          <w:tcPr>
            <w:tcW w:w="1120" w:type="dxa"/>
            <w:shd w:val="clear" w:color="auto" w:fill="auto"/>
            <w:vAlign w:val="bottom"/>
          </w:tcPr>
          <w:p w14:paraId="68DAE519" w14:textId="77777777" w:rsidR="00D109E8" w:rsidRDefault="005804B6">
            <w:pPr>
              <w:jc w:val="right"/>
              <w:rPr>
                <w:rFonts w:ascii="Arial" w:eastAsia="Arial" w:hAnsi="Arial" w:cs="Arial"/>
                <w:color w:val="000000"/>
                <w:sz w:val="24"/>
                <w:szCs w:val="24"/>
              </w:rPr>
            </w:pPr>
            <w:r>
              <w:rPr>
                <w:rFonts w:ascii="Arial" w:eastAsia="Arial" w:hAnsi="Arial" w:cs="Arial"/>
                <w:color w:val="000000"/>
                <w:sz w:val="24"/>
                <w:szCs w:val="24"/>
              </w:rPr>
              <w:t>11</w:t>
            </w:r>
          </w:p>
        </w:tc>
        <w:tc>
          <w:tcPr>
            <w:tcW w:w="1120" w:type="dxa"/>
            <w:shd w:val="clear" w:color="auto" w:fill="auto"/>
            <w:vAlign w:val="bottom"/>
          </w:tcPr>
          <w:p w14:paraId="3093D769" w14:textId="77777777" w:rsidR="00D109E8" w:rsidRDefault="005804B6">
            <w:pPr>
              <w:jc w:val="right"/>
              <w:rPr>
                <w:rFonts w:ascii="Arial" w:eastAsia="Arial" w:hAnsi="Arial" w:cs="Arial"/>
                <w:color w:val="000000"/>
                <w:sz w:val="24"/>
                <w:szCs w:val="24"/>
              </w:rPr>
            </w:pPr>
            <w:r>
              <w:rPr>
                <w:rFonts w:ascii="Arial" w:eastAsia="Arial" w:hAnsi="Arial" w:cs="Arial"/>
                <w:color w:val="000000"/>
                <w:sz w:val="24"/>
                <w:szCs w:val="24"/>
              </w:rPr>
              <w:t>115</w:t>
            </w:r>
          </w:p>
        </w:tc>
        <w:tc>
          <w:tcPr>
            <w:tcW w:w="1120" w:type="dxa"/>
            <w:shd w:val="clear" w:color="auto" w:fill="auto"/>
            <w:vAlign w:val="bottom"/>
          </w:tcPr>
          <w:p w14:paraId="32BB9D21" w14:textId="77777777" w:rsidR="00D109E8" w:rsidRDefault="005804B6">
            <w:pPr>
              <w:jc w:val="right"/>
              <w:rPr>
                <w:rFonts w:ascii="Arial" w:eastAsia="Arial" w:hAnsi="Arial" w:cs="Arial"/>
                <w:color w:val="000000"/>
                <w:sz w:val="24"/>
                <w:szCs w:val="24"/>
              </w:rPr>
            </w:pPr>
            <w:r>
              <w:rPr>
                <w:rFonts w:ascii="Arial" w:eastAsia="Arial" w:hAnsi="Arial" w:cs="Arial"/>
                <w:color w:val="000000"/>
                <w:sz w:val="24"/>
                <w:szCs w:val="24"/>
              </w:rPr>
              <w:t>22</w:t>
            </w:r>
          </w:p>
        </w:tc>
      </w:tr>
      <w:tr w:rsidR="00D109E8" w14:paraId="15BC5555" w14:textId="77777777">
        <w:trPr>
          <w:trHeight w:val="420"/>
        </w:trPr>
        <w:tc>
          <w:tcPr>
            <w:tcW w:w="1120" w:type="dxa"/>
            <w:tcBorders>
              <w:right w:val="single" w:sz="4" w:space="0" w:color="000000"/>
            </w:tcBorders>
            <w:shd w:val="clear" w:color="auto" w:fill="auto"/>
            <w:vAlign w:val="bottom"/>
          </w:tcPr>
          <w:p w14:paraId="0DFCF1B6" w14:textId="77777777" w:rsidR="00D109E8" w:rsidRDefault="005804B6">
            <w:pPr>
              <w:rPr>
                <w:rFonts w:ascii="Arial" w:eastAsia="Arial" w:hAnsi="Arial" w:cs="Arial"/>
                <w:color w:val="000000"/>
                <w:sz w:val="24"/>
                <w:szCs w:val="24"/>
              </w:rPr>
            </w:pPr>
            <w:r>
              <w:rPr>
                <w:rFonts w:ascii="Arial" w:eastAsia="Arial" w:hAnsi="Arial" w:cs="Arial"/>
                <w:color w:val="000000"/>
                <w:sz w:val="24"/>
                <w:szCs w:val="24"/>
              </w:rPr>
              <w:t>State 4</w:t>
            </w:r>
          </w:p>
        </w:tc>
        <w:tc>
          <w:tcPr>
            <w:tcW w:w="1120" w:type="dxa"/>
            <w:tcBorders>
              <w:left w:val="single" w:sz="4" w:space="0" w:color="000000"/>
            </w:tcBorders>
            <w:shd w:val="clear" w:color="auto" w:fill="auto"/>
            <w:vAlign w:val="bottom"/>
          </w:tcPr>
          <w:p w14:paraId="3BD18ACA" w14:textId="77777777" w:rsidR="00D109E8" w:rsidRDefault="005804B6">
            <w:pPr>
              <w:jc w:val="right"/>
              <w:rPr>
                <w:rFonts w:ascii="Arial" w:eastAsia="Arial" w:hAnsi="Arial" w:cs="Arial"/>
                <w:color w:val="000000"/>
                <w:sz w:val="24"/>
                <w:szCs w:val="24"/>
              </w:rPr>
            </w:pPr>
            <w:r>
              <w:rPr>
                <w:rFonts w:ascii="Arial" w:eastAsia="Arial" w:hAnsi="Arial" w:cs="Arial"/>
                <w:color w:val="000000"/>
                <w:sz w:val="24"/>
                <w:szCs w:val="24"/>
              </w:rPr>
              <w:t>19</w:t>
            </w:r>
          </w:p>
        </w:tc>
        <w:tc>
          <w:tcPr>
            <w:tcW w:w="1120" w:type="dxa"/>
            <w:shd w:val="clear" w:color="auto" w:fill="auto"/>
            <w:vAlign w:val="bottom"/>
          </w:tcPr>
          <w:p w14:paraId="70C63FA5" w14:textId="77777777" w:rsidR="00D109E8" w:rsidRDefault="005804B6">
            <w:pPr>
              <w:jc w:val="right"/>
              <w:rPr>
                <w:rFonts w:ascii="Arial" w:eastAsia="Arial" w:hAnsi="Arial" w:cs="Arial"/>
                <w:color w:val="000000"/>
                <w:sz w:val="24"/>
                <w:szCs w:val="24"/>
              </w:rPr>
            </w:pPr>
            <w:r>
              <w:rPr>
                <w:rFonts w:ascii="Arial" w:eastAsia="Arial" w:hAnsi="Arial" w:cs="Arial"/>
                <w:color w:val="000000"/>
                <w:sz w:val="24"/>
                <w:szCs w:val="24"/>
              </w:rPr>
              <w:t>21</w:t>
            </w:r>
          </w:p>
        </w:tc>
        <w:tc>
          <w:tcPr>
            <w:tcW w:w="1120" w:type="dxa"/>
            <w:shd w:val="clear" w:color="auto" w:fill="auto"/>
            <w:vAlign w:val="bottom"/>
          </w:tcPr>
          <w:p w14:paraId="00849C19" w14:textId="77777777" w:rsidR="00D109E8" w:rsidRDefault="005804B6">
            <w:pPr>
              <w:jc w:val="right"/>
              <w:rPr>
                <w:rFonts w:ascii="Arial" w:eastAsia="Arial" w:hAnsi="Arial" w:cs="Arial"/>
                <w:color w:val="000000"/>
                <w:sz w:val="24"/>
                <w:szCs w:val="24"/>
              </w:rPr>
            </w:pPr>
            <w:r>
              <w:rPr>
                <w:rFonts w:ascii="Arial" w:eastAsia="Arial" w:hAnsi="Arial" w:cs="Arial"/>
                <w:color w:val="000000"/>
                <w:sz w:val="24"/>
                <w:szCs w:val="24"/>
              </w:rPr>
              <w:t>7</w:t>
            </w:r>
          </w:p>
        </w:tc>
        <w:tc>
          <w:tcPr>
            <w:tcW w:w="1120" w:type="dxa"/>
            <w:shd w:val="clear" w:color="auto" w:fill="auto"/>
            <w:vAlign w:val="bottom"/>
          </w:tcPr>
          <w:p w14:paraId="7A6527FF" w14:textId="77777777" w:rsidR="00D109E8" w:rsidRDefault="005804B6">
            <w:pPr>
              <w:jc w:val="right"/>
              <w:rPr>
                <w:rFonts w:ascii="Arial" w:eastAsia="Arial" w:hAnsi="Arial" w:cs="Arial"/>
                <w:color w:val="000000"/>
                <w:sz w:val="24"/>
                <w:szCs w:val="24"/>
              </w:rPr>
            </w:pPr>
            <w:r>
              <w:rPr>
                <w:rFonts w:ascii="Arial" w:eastAsia="Arial" w:hAnsi="Arial" w:cs="Arial"/>
                <w:color w:val="000000"/>
                <w:sz w:val="24"/>
                <w:szCs w:val="24"/>
              </w:rPr>
              <w:t>76</w:t>
            </w:r>
          </w:p>
        </w:tc>
      </w:tr>
    </w:tbl>
    <w:p w14:paraId="752247E9" w14:textId="77777777" w:rsidR="00D109E8" w:rsidRDefault="00D109E8">
      <w:pPr>
        <w:rPr>
          <w:rFonts w:ascii="Times New Roman" w:eastAsia="Times New Roman" w:hAnsi="Times New Roman" w:cs="Times New Roman"/>
          <w:sz w:val="24"/>
          <w:szCs w:val="24"/>
        </w:rPr>
      </w:pPr>
    </w:p>
    <w:p w14:paraId="3F2DB207" w14:textId="77777777" w:rsidR="00D109E8" w:rsidRDefault="00D109E8">
      <w:pPr>
        <w:rPr>
          <w:rFonts w:ascii="Times New Roman" w:eastAsia="Times New Roman" w:hAnsi="Times New Roman" w:cs="Times New Roman"/>
          <w:sz w:val="24"/>
          <w:szCs w:val="24"/>
        </w:rPr>
      </w:pPr>
    </w:p>
    <w:p w14:paraId="57137E19" w14:textId="77777777" w:rsidR="00D109E8" w:rsidRDefault="005804B6">
      <w:pPr>
        <w:rPr>
          <w:rFonts w:ascii="Times New Roman" w:eastAsia="Times New Roman" w:hAnsi="Times New Roman" w:cs="Times New Roman"/>
          <w:b/>
          <w:sz w:val="24"/>
          <w:szCs w:val="24"/>
        </w:rPr>
      </w:pPr>
      <w:commentRangeStart w:id="2"/>
      <w:r>
        <w:rPr>
          <w:rFonts w:ascii="Times New Roman" w:eastAsia="Times New Roman" w:hAnsi="Times New Roman" w:cs="Times New Roman"/>
          <w:b/>
          <w:sz w:val="24"/>
          <w:szCs w:val="24"/>
        </w:rPr>
        <w:t>Table 4:</w:t>
      </w:r>
    </w:p>
    <w:p w14:paraId="21D970D5" w14:textId="77777777"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sz w:val="24"/>
          <w:szCs w:val="24"/>
        </w:rPr>
        <w:t>AIC model comparison used to select the best fit multi-state model from a series of candidates. Covariates include “Priority Effects” – the effect of initial seeding mixture representation of indicator species correlated with cluster assignments – and “1-“, “2-“, and “3-year SPEI” – a standardized measure of drought stress computed over 1, 2, and 3 cumulative water year intervals, respectively. DF corresponds to the number of parameters estimated within the transition matrix, including baseline transition probabilities and effects of covariates. The best fit model (Model 6) is highlighted in bold.</w:t>
      </w:r>
      <w:bookmarkStart w:id="3" w:name="_GoBack"/>
      <w:bookmarkEnd w:id="3"/>
    </w:p>
    <w:p w14:paraId="2DCA5680" w14:textId="77777777" w:rsidR="00D109E8" w:rsidRDefault="00D109E8">
      <w:pPr>
        <w:rPr>
          <w:rFonts w:ascii="Times New Roman" w:eastAsia="Times New Roman" w:hAnsi="Times New Roman" w:cs="Times New Roman"/>
          <w:sz w:val="24"/>
          <w:szCs w:val="24"/>
        </w:rPr>
      </w:pPr>
    </w:p>
    <w:tbl>
      <w:tblPr>
        <w:tblStyle w:val="a2"/>
        <w:tblW w:w="6606" w:type="dxa"/>
        <w:tblLayout w:type="fixed"/>
        <w:tblLook w:val="0400" w:firstRow="0" w:lastRow="0" w:firstColumn="0" w:lastColumn="0" w:noHBand="0" w:noVBand="1"/>
      </w:tblPr>
      <w:tblGrid>
        <w:gridCol w:w="843"/>
        <w:gridCol w:w="523"/>
        <w:gridCol w:w="1000"/>
        <w:gridCol w:w="820"/>
        <w:gridCol w:w="820"/>
        <w:gridCol w:w="820"/>
        <w:gridCol w:w="784"/>
        <w:gridCol w:w="996"/>
      </w:tblGrid>
      <w:tr w:rsidR="00D109E8" w14:paraId="60287235" w14:textId="77777777">
        <w:trPr>
          <w:trHeight w:val="280"/>
        </w:trPr>
        <w:tc>
          <w:tcPr>
            <w:tcW w:w="843" w:type="dxa"/>
            <w:tcBorders>
              <w:top w:val="nil"/>
              <w:left w:val="nil"/>
              <w:bottom w:val="nil"/>
              <w:right w:val="nil"/>
            </w:tcBorders>
            <w:shd w:val="clear" w:color="auto" w:fill="auto"/>
            <w:vAlign w:val="bottom"/>
          </w:tcPr>
          <w:p w14:paraId="46652C0A" w14:textId="77777777" w:rsidR="00D109E8" w:rsidRDefault="00D109E8">
            <w:pPr>
              <w:rPr>
                <w:rFonts w:ascii="Times New Roman" w:eastAsia="Times New Roman" w:hAnsi="Times New Roman" w:cs="Times New Roman"/>
                <w:sz w:val="24"/>
                <w:szCs w:val="24"/>
              </w:rPr>
            </w:pPr>
          </w:p>
        </w:tc>
        <w:tc>
          <w:tcPr>
            <w:tcW w:w="523" w:type="dxa"/>
            <w:tcBorders>
              <w:top w:val="nil"/>
              <w:left w:val="nil"/>
              <w:bottom w:val="nil"/>
              <w:right w:val="nil"/>
            </w:tcBorders>
            <w:shd w:val="clear" w:color="auto" w:fill="auto"/>
            <w:vAlign w:val="bottom"/>
          </w:tcPr>
          <w:p w14:paraId="325756AC" w14:textId="77777777" w:rsidR="00D109E8" w:rsidRDefault="00D109E8">
            <w:pPr>
              <w:rPr>
                <w:rFonts w:ascii="Times New Roman" w:eastAsia="Times New Roman" w:hAnsi="Times New Roman" w:cs="Times New Roman"/>
                <w:sz w:val="24"/>
                <w:szCs w:val="24"/>
              </w:rPr>
            </w:pPr>
          </w:p>
        </w:tc>
        <w:tc>
          <w:tcPr>
            <w:tcW w:w="4244" w:type="dxa"/>
            <w:gridSpan w:val="5"/>
            <w:tcBorders>
              <w:top w:val="nil"/>
              <w:left w:val="nil"/>
              <w:bottom w:val="nil"/>
              <w:right w:val="nil"/>
            </w:tcBorders>
            <w:shd w:val="clear" w:color="auto" w:fill="auto"/>
            <w:vAlign w:val="bottom"/>
          </w:tcPr>
          <w:p w14:paraId="5BA4D28F" w14:textId="77777777" w:rsidR="00D109E8" w:rsidRDefault="005804B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Covariates</w:t>
            </w:r>
          </w:p>
        </w:tc>
        <w:tc>
          <w:tcPr>
            <w:tcW w:w="996" w:type="dxa"/>
            <w:tcBorders>
              <w:top w:val="nil"/>
              <w:left w:val="nil"/>
              <w:bottom w:val="nil"/>
              <w:right w:val="nil"/>
            </w:tcBorders>
            <w:shd w:val="clear" w:color="auto" w:fill="auto"/>
            <w:vAlign w:val="bottom"/>
          </w:tcPr>
          <w:p w14:paraId="5D2E9C20" w14:textId="77777777" w:rsidR="00D109E8" w:rsidRDefault="00D109E8">
            <w:pPr>
              <w:jc w:val="center"/>
              <w:rPr>
                <w:rFonts w:ascii="Times New Roman" w:eastAsia="Times New Roman" w:hAnsi="Times New Roman" w:cs="Times New Roman"/>
                <w:color w:val="000000"/>
                <w:sz w:val="24"/>
                <w:szCs w:val="24"/>
              </w:rPr>
            </w:pPr>
          </w:p>
        </w:tc>
      </w:tr>
      <w:tr w:rsidR="00D109E8" w14:paraId="29241DF2" w14:textId="77777777">
        <w:trPr>
          <w:trHeight w:val="560"/>
        </w:trPr>
        <w:tc>
          <w:tcPr>
            <w:tcW w:w="843" w:type="dxa"/>
            <w:tcBorders>
              <w:top w:val="nil"/>
              <w:left w:val="nil"/>
              <w:bottom w:val="single" w:sz="4" w:space="0" w:color="000000"/>
              <w:right w:val="nil"/>
            </w:tcBorders>
            <w:shd w:val="clear" w:color="auto" w:fill="auto"/>
            <w:vAlign w:val="bottom"/>
          </w:tcPr>
          <w:p w14:paraId="0AB23B64" w14:textId="77777777" w:rsidR="00D109E8" w:rsidRDefault="005804B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Model</w:t>
            </w:r>
          </w:p>
        </w:tc>
        <w:tc>
          <w:tcPr>
            <w:tcW w:w="523" w:type="dxa"/>
            <w:tcBorders>
              <w:top w:val="nil"/>
              <w:left w:val="single" w:sz="4" w:space="0" w:color="000000"/>
              <w:bottom w:val="single" w:sz="4" w:space="0" w:color="000000"/>
              <w:right w:val="single" w:sz="4" w:space="0" w:color="000000"/>
            </w:tcBorders>
            <w:shd w:val="clear" w:color="auto" w:fill="auto"/>
            <w:vAlign w:val="bottom"/>
          </w:tcPr>
          <w:p w14:paraId="729D2086" w14:textId="77777777" w:rsidR="00D109E8" w:rsidRDefault="005804B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DF</w:t>
            </w:r>
          </w:p>
        </w:tc>
        <w:tc>
          <w:tcPr>
            <w:tcW w:w="1000" w:type="dxa"/>
            <w:tcBorders>
              <w:top w:val="nil"/>
              <w:left w:val="nil"/>
              <w:bottom w:val="single" w:sz="4" w:space="0" w:color="000000"/>
              <w:right w:val="nil"/>
            </w:tcBorders>
            <w:shd w:val="clear" w:color="auto" w:fill="auto"/>
            <w:vAlign w:val="bottom"/>
          </w:tcPr>
          <w:p w14:paraId="10F5B389" w14:textId="77777777" w:rsidR="00D109E8" w:rsidRDefault="005804B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Priority Effects</w:t>
            </w:r>
          </w:p>
        </w:tc>
        <w:tc>
          <w:tcPr>
            <w:tcW w:w="820" w:type="dxa"/>
            <w:tcBorders>
              <w:top w:val="nil"/>
              <w:left w:val="nil"/>
              <w:bottom w:val="single" w:sz="4" w:space="0" w:color="000000"/>
              <w:right w:val="nil"/>
            </w:tcBorders>
            <w:shd w:val="clear" w:color="auto" w:fill="auto"/>
            <w:vAlign w:val="bottom"/>
          </w:tcPr>
          <w:p w14:paraId="3CF5562D" w14:textId="77777777" w:rsidR="00D109E8" w:rsidRDefault="005804B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Year SPEI</w:t>
            </w:r>
          </w:p>
        </w:tc>
        <w:tc>
          <w:tcPr>
            <w:tcW w:w="820" w:type="dxa"/>
            <w:tcBorders>
              <w:top w:val="nil"/>
              <w:left w:val="nil"/>
              <w:bottom w:val="single" w:sz="4" w:space="0" w:color="000000"/>
              <w:right w:val="nil"/>
            </w:tcBorders>
            <w:shd w:val="clear" w:color="auto" w:fill="auto"/>
            <w:vAlign w:val="bottom"/>
          </w:tcPr>
          <w:p w14:paraId="2AF7DA29" w14:textId="77777777" w:rsidR="00D109E8" w:rsidRDefault="005804B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Year SPEI</w:t>
            </w:r>
          </w:p>
        </w:tc>
        <w:tc>
          <w:tcPr>
            <w:tcW w:w="820" w:type="dxa"/>
            <w:tcBorders>
              <w:top w:val="nil"/>
              <w:left w:val="nil"/>
              <w:bottom w:val="single" w:sz="4" w:space="0" w:color="000000"/>
              <w:right w:val="nil"/>
            </w:tcBorders>
            <w:shd w:val="clear" w:color="auto" w:fill="auto"/>
            <w:vAlign w:val="bottom"/>
          </w:tcPr>
          <w:p w14:paraId="01791A42" w14:textId="77777777" w:rsidR="00D109E8" w:rsidRDefault="005804B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Year SPEI</w:t>
            </w:r>
          </w:p>
        </w:tc>
        <w:tc>
          <w:tcPr>
            <w:tcW w:w="784" w:type="dxa"/>
            <w:tcBorders>
              <w:top w:val="nil"/>
              <w:left w:val="single" w:sz="4" w:space="0" w:color="000000"/>
              <w:bottom w:val="single" w:sz="4" w:space="0" w:color="000000"/>
              <w:right w:val="nil"/>
            </w:tcBorders>
            <w:shd w:val="clear" w:color="auto" w:fill="auto"/>
            <w:vAlign w:val="bottom"/>
          </w:tcPr>
          <w:p w14:paraId="1DF114C5" w14:textId="77777777" w:rsidR="00D109E8" w:rsidRDefault="005804B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ΔAIC</w:t>
            </w:r>
          </w:p>
        </w:tc>
        <w:tc>
          <w:tcPr>
            <w:tcW w:w="996" w:type="dxa"/>
            <w:tcBorders>
              <w:top w:val="nil"/>
              <w:left w:val="single" w:sz="4" w:space="0" w:color="000000"/>
              <w:bottom w:val="single" w:sz="4" w:space="0" w:color="000000"/>
              <w:right w:val="nil"/>
            </w:tcBorders>
            <w:shd w:val="clear" w:color="auto" w:fill="auto"/>
            <w:vAlign w:val="bottom"/>
          </w:tcPr>
          <w:p w14:paraId="44B68549" w14:textId="77777777" w:rsidR="00D109E8" w:rsidRDefault="005804B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AIC</w:t>
            </w:r>
          </w:p>
        </w:tc>
      </w:tr>
      <w:tr w:rsidR="00D109E8" w14:paraId="6BE2EC19" w14:textId="77777777">
        <w:trPr>
          <w:trHeight w:val="280"/>
        </w:trPr>
        <w:tc>
          <w:tcPr>
            <w:tcW w:w="843" w:type="dxa"/>
            <w:tcBorders>
              <w:top w:val="nil"/>
              <w:left w:val="nil"/>
              <w:bottom w:val="nil"/>
              <w:right w:val="nil"/>
            </w:tcBorders>
            <w:shd w:val="clear" w:color="auto" w:fill="auto"/>
            <w:vAlign w:val="bottom"/>
          </w:tcPr>
          <w:p w14:paraId="699D9598" w14:textId="77777777" w:rsidR="00D109E8" w:rsidRDefault="005804B6">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523" w:type="dxa"/>
            <w:tcBorders>
              <w:top w:val="nil"/>
              <w:left w:val="single" w:sz="4" w:space="0" w:color="000000"/>
              <w:bottom w:val="nil"/>
              <w:right w:val="single" w:sz="4" w:space="0" w:color="000000"/>
            </w:tcBorders>
            <w:shd w:val="clear" w:color="auto" w:fill="auto"/>
            <w:vAlign w:val="bottom"/>
          </w:tcPr>
          <w:p w14:paraId="5D80C966" w14:textId="77777777" w:rsidR="00D109E8" w:rsidRDefault="005804B6">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tc>
        <w:tc>
          <w:tcPr>
            <w:tcW w:w="1000" w:type="dxa"/>
            <w:tcBorders>
              <w:top w:val="nil"/>
              <w:left w:val="nil"/>
              <w:bottom w:val="nil"/>
              <w:right w:val="nil"/>
            </w:tcBorders>
            <w:shd w:val="clear" w:color="auto" w:fill="auto"/>
            <w:vAlign w:val="bottom"/>
          </w:tcPr>
          <w:p w14:paraId="30BB3E73" w14:textId="77777777" w:rsidR="00D109E8" w:rsidRDefault="00D109E8">
            <w:pPr>
              <w:jc w:val="right"/>
              <w:rPr>
                <w:rFonts w:ascii="Times New Roman" w:eastAsia="Times New Roman" w:hAnsi="Times New Roman" w:cs="Times New Roman"/>
                <w:color w:val="000000"/>
                <w:sz w:val="24"/>
                <w:szCs w:val="24"/>
              </w:rPr>
            </w:pPr>
          </w:p>
        </w:tc>
        <w:tc>
          <w:tcPr>
            <w:tcW w:w="820" w:type="dxa"/>
            <w:tcBorders>
              <w:top w:val="nil"/>
              <w:left w:val="nil"/>
              <w:bottom w:val="nil"/>
              <w:right w:val="nil"/>
            </w:tcBorders>
            <w:shd w:val="clear" w:color="auto" w:fill="auto"/>
            <w:vAlign w:val="bottom"/>
          </w:tcPr>
          <w:p w14:paraId="1A5786F0" w14:textId="77777777" w:rsidR="00D109E8" w:rsidRDefault="00D109E8">
            <w:pPr>
              <w:rPr>
                <w:rFonts w:ascii="Times New Roman" w:eastAsia="Times New Roman" w:hAnsi="Times New Roman" w:cs="Times New Roman"/>
                <w:sz w:val="24"/>
                <w:szCs w:val="24"/>
              </w:rPr>
            </w:pPr>
          </w:p>
        </w:tc>
        <w:tc>
          <w:tcPr>
            <w:tcW w:w="820" w:type="dxa"/>
            <w:tcBorders>
              <w:top w:val="nil"/>
              <w:left w:val="nil"/>
              <w:bottom w:val="nil"/>
              <w:right w:val="nil"/>
            </w:tcBorders>
            <w:shd w:val="clear" w:color="auto" w:fill="auto"/>
            <w:vAlign w:val="bottom"/>
          </w:tcPr>
          <w:p w14:paraId="2AE071C4" w14:textId="77777777" w:rsidR="00D109E8" w:rsidRDefault="00D109E8">
            <w:pPr>
              <w:rPr>
                <w:rFonts w:ascii="Times New Roman" w:eastAsia="Times New Roman" w:hAnsi="Times New Roman" w:cs="Times New Roman"/>
                <w:sz w:val="24"/>
                <w:szCs w:val="24"/>
              </w:rPr>
            </w:pPr>
          </w:p>
        </w:tc>
        <w:tc>
          <w:tcPr>
            <w:tcW w:w="820" w:type="dxa"/>
            <w:tcBorders>
              <w:top w:val="nil"/>
              <w:left w:val="nil"/>
              <w:bottom w:val="nil"/>
              <w:right w:val="single" w:sz="4" w:space="0" w:color="000000"/>
            </w:tcBorders>
            <w:shd w:val="clear" w:color="auto" w:fill="auto"/>
            <w:vAlign w:val="bottom"/>
          </w:tcPr>
          <w:p w14:paraId="7F79381A" w14:textId="77777777" w:rsidR="00D109E8" w:rsidRDefault="005804B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784" w:type="dxa"/>
            <w:tcBorders>
              <w:top w:val="nil"/>
              <w:left w:val="nil"/>
              <w:bottom w:val="nil"/>
              <w:right w:val="nil"/>
            </w:tcBorders>
            <w:shd w:val="clear" w:color="auto" w:fill="auto"/>
            <w:vAlign w:val="bottom"/>
          </w:tcPr>
          <w:p w14:paraId="686A3DB8" w14:textId="77777777" w:rsidR="00D109E8" w:rsidRDefault="005804B6">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35.31</w:t>
            </w:r>
          </w:p>
        </w:tc>
        <w:tc>
          <w:tcPr>
            <w:tcW w:w="996" w:type="dxa"/>
            <w:tcBorders>
              <w:top w:val="nil"/>
              <w:left w:val="single" w:sz="4" w:space="0" w:color="000000"/>
              <w:bottom w:val="nil"/>
              <w:right w:val="nil"/>
            </w:tcBorders>
            <w:shd w:val="clear" w:color="auto" w:fill="auto"/>
            <w:vAlign w:val="bottom"/>
          </w:tcPr>
          <w:p w14:paraId="4ECEBAD9" w14:textId="77777777" w:rsidR="00D109E8" w:rsidRDefault="005804B6">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1289.98</w:t>
            </w:r>
          </w:p>
        </w:tc>
      </w:tr>
      <w:tr w:rsidR="00D109E8" w14:paraId="79FCACBC" w14:textId="77777777">
        <w:trPr>
          <w:trHeight w:val="280"/>
        </w:trPr>
        <w:tc>
          <w:tcPr>
            <w:tcW w:w="843" w:type="dxa"/>
            <w:tcBorders>
              <w:top w:val="nil"/>
              <w:left w:val="nil"/>
              <w:bottom w:val="nil"/>
              <w:right w:val="nil"/>
            </w:tcBorders>
            <w:shd w:val="clear" w:color="auto" w:fill="auto"/>
            <w:vAlign w:val="bottom"/>
          </w:tcPr>
          <w:p w14:paraId="7B88700B" w14:textId="77777777" w:rsidR="00D109E8" w:rsidRDefault="005804B6">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523" w:type="dxa"/>
            <w:tcBorders>
              <w:top w:val="nil"/>
              <w:left w:val="single" w:sz="4" w:space="0" w:color="000000"/>
              <w:bottom w:val="nil"/>
              <w:right w:val="single" w:sz="4" w:space="0" w:color="000000"/>
            </w:tcBorders>
            <w:shd w:val="clear" w:color="auto" w:fill="auto"/>
            <w:vAlign w:val="bottom"/>
          </w:tcPr>
          <w:p w14:paraId="3C3F44AA" w14:textId="77777777" w:rsidR="00D109E8" w:rsidRDefault="005804B6">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w:t>
            </w:r>
          </w:p>
        </w:tc>
        <w:tc>
          <w:tcPr>
            <w:tcW w:w="1000" w:type="dxa"/>
            <w:tcBorders>
              <w:top w:val="nil"/>
              <w:left w:val="nil"/>
              <w:bottom w:val="nil"/>
              <w:right w:val="nil"/>
            </w:tcBorders>
            <w:shd w:val="clear" w:color="auto" w:fill="auto"/>
            <w:vAlign w:val="bottom"/>
          </w:tcPr>
          <w:p w14:paraId="623A1289" w14:textId="77777777" w:rsidR="00D109E8" w:rsidRDefault="005804B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820" w:type="dxa"/>
            <w:tcBorders>
              <w:top w:val="nil"/>
              <w:left w:val="nil"/>
              <w:bottom w:val="nil"/>
              <w:right w:val="nil"/>
            </w:tcBorders>
            <w:shd w:val="clear" w:color="auto" w:fill="auto"/>
            <w:vAlign w:val="bottom"/>
          </w:tcPr>
          <w:p w14:paraId="68E5F75F" w14:textId="77777777" w:rsidR="00D109E8" w:rsidRDefault="00D109E8">
            <w:pPr>
              <w:rPr>
                <w:rFonts w:ascii="Times New Roman" w:eastAsia="Times New Roman" w:hAnsi="Times New Roman" w:cs="Times New Roman"/>
                <w:color w:val="000000"/>
                <w:sz w:val="24"/>
                <w:szCs w:val="24"/>
              </w:rPr>
            </w:pPr>
          </w:p>
        </w:tc>
        <w:tc>
          <w:tcPr>
            <w:tcW w:w="820" w:type="dxa"/>
            <w:tcBorders>
              <w:top w:val="nil"/>
              <w:left w:val="nil"/>
              <w:bottom w:val="nil"/>
              <w:right w:val="nil"/>
            </w:tcBorders>
            <w:shd w:val="clear" w:color="auto" w:fill="auto"/>
            <w:vAlign w:val="bottom"/>
          </w:tcPr>
          <w:p w14:paraId="594FDD0A" w14:textId="77777777" w:rsidR="00D109E8" w:rsidRDefault="00D109E8">
            <w:pPr>
              <w:rPr>
                <w:rFonts w:ascii="Times New Roman" w:eastAsia="Times New Roman" w:hAnsi="Times New Roman" w:cs="Times New Roman"/>
                <w:sz w:val="24"/>
                <w:szCs w:val="24"/>
              </w:rPr>
            </w:pPr>
          </w:p>
        </w:tc>
        <w:tc>
          <w:tcPr>
            <w:tcW w:w="820" w:type="dxa"/>
            <w:tcBorders>
              <w:top w:val="nil"/>
              <w:left w:val="nil"/>
              <w:bottom w:val="nil"/>
              <w:right w:val="single" w:sz="4" w:space="0" w:color="000000"/>
            </w:tcBorders>
            <w:shd w:val="clear" w:color="auto" w:fill="auto"/>
            <w:vAlign w:val="bottom"/>
          </w:tcPr>
          <w:p w14:paraId="67DFA731" w14:textId="77777777" w:rsidR="00D109E8" w:rsidRDefault="005804B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784" w:type="dxa"/>
            <w:tcBorders>
              <w:top w:val="nil"/>
              <w:left w:val="nil"/>
              <w:bottom w:val="nil"/>
              <w:right w:val="nil"/>
            </w:tcBorders>
            <w:shd w:val="clear" w:color="auto" w:fill="auto"/>
            <w:vAlign w:val="bottom"/>
          </w:tcPr>
          <w:p w14:paraId="0A1DE57C" w14:textId="77777777" w:rsidR="00D109E8" w:rsidRDefault="005804B6">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6.16</w:t>
            </w:r>
          </w:p>
        </w:tc>
        <w:tc>
          <w:tcPr>
            <w:tcW w:w="996" w:type="dxa"/>
            <w:tcBorders>
              <w:top w:val="nil"/>
              <w:left w:val="single" w:sz="4" w:space="0" w:color="000000"/>
              <w:bottom w:val="nil"/>
              <w:right w:val="nil"/>
            </w:tcBorders>
            <w:shd w:val="clear" w:color="auto" w:fill="auto"/>
            <w:vAlign w:val="bottom"/>
          </w:tcPr>
          <w:p w14:paraId="37F981FE" w14:textId="77777777" w:rsidR="00D109E8" w:rsidRDefault="005804B6">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1260.83</w:t>
            </w:r>
          </w:p>
        </w:tc>
      </w:tr>
      <w:tr w:rsidR="00D109E8" w14:paraId="70BEB8A4" w14:textId="77777777">
        <w:trPr>
          <w:trHeight w:val="280"/>
        </w:trPr>
        <w:tc>
          <w:tcPr>
            <w:tcW w:w="843" w:type="dxa"/>
            <w:tcBorders>
              <w:top w:val="nil"/>
              <w:left w:val="nil"/>
              <w:bottom w:val="nil"/>
              <w:right w:val="nil"/>
            </w:tcBorders>
            <w:shd w:val="clear" w:color="auto" w:fill="auto"/>
            <w:vAlign w:val="bottom"/>
          </w:tcPr>
          <w:p w14:paraId="6D7BA2BA" w14:textId="77777777" w:rsidR="00D109E8" w:rsidRDefault="005804B6">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523" w:type="dxa"/>
            <w:tcBorders>
              <w:top w:val="nil"/>
              <w:left w:val="single" w:sz="4" w:space="0" w:color="000000"/>
              <w:bottom w:val="nil"/>
              <w:right w:val="single" w:sz="4" w:space="0" w:color="000000"/>
            </w:tcBorders>
            <w:shd w:val="clear" w:color="auto" w:fill="auto"/>
            <w:vAlign w:val="bottom"/>
          </w:tcPr>
          <w:p w14:paraId="3B1EB248" w14:textId="77777777" w:rsidR="00D109E8" w:rsidRDefault="005804B6">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w:t>
            </w:r>
          </w:p>
        </w:tc>
        <w:tc>
          <w:tcPr>
            <w:tcW w:w="1000" w:type="dxa"/>
            <w:tcBorders>
              <w:top w:val="nil"/>
              <w:left w:val="nil"/>
              <w:bottom w:val="nil"/>
              <w:right w:val="nil"/>
            </w:tcBorders>
            <w:shd w:val="clear" w:color="auto" w:fill="auto"/>
            <w:vAlign w:val="bottom"/>
          </w:tcPr>
          <w:p w14:paraId="23AA3F9C" w14:textId="77777777" w:rsidR="00D109E8" w:rsidRDefault="00D109E8">
            <w:pPr>
              <w:jc w:val="right"/>
              <w:rPr>
                <w:rFonts w:ascii="Times New Roman" w:eastAsia="Times New Roman" w:hAnsi="Times New Roman" w:cs="Times New Roman"/>
                <w:color w:val="000000"/>
                <w:sz w:val="24"/>
                <w:szCs w:val="24"/>
              </w:rPr>
            </w:pPr>
          </w:p>
        </w:tc>
        <w:tc>
          <w:tcPr>
            <w:tcW w:w="820" w:type="dxa"/>
            <w:tcBorders>
              <w:top w:val="nil"/>
              <w:left w:val="nil"/>
              <w:bottom w:val="nil"/>
              <w:right w:val="nil"/>
            </w:tcBorders>
            <w:shd w:val="clear" w:color="auto" w:fill="auto"/>
            <w:vAlign w:val="bottom"/>
          </w:tcPr>
          <w:p w14:paraId="55571A23" w14:textId="77777777" w:rsidR="00D109E8" w:rsidRDefault="005804B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820" w:type="dxa"/>
            <w:tcBorders>
              <w:top w:val="nil"/>
              <w:left w:val="nil"/>
              <w:bottom w:val="nil"/>
              <w:right w:val="nil"/>
            </w:tcBorders>
            <w:shd w:val="clear" w:color="auto" w:fill="auto"/>
            <w:vAlign w:val="bottom"/>
          </w:tcPr>
          <w:p w14:paraId="0992A216" w14:textId="77777777" w:rsidR="00D109E8" w:rsidRDefault="00D109E8">
            <w:pPr>
              <w:rPr>
                <w:rFonts w:ascii="Times New Roman" w:eastAsia="Times New Roman" w:hAnsi="Times New Roman" w:cs="Times New Roman"/>
                <w:color w:val="000000"/>
                <w:sz w:val="24"/>
                <w:szCs w:val="24"/>
              </w:rPr>
            </w:pPr>
          </w:p>
        </w:tc>
        <w:tc>
          <w:tcPr>
            <w:tcW w:w="820" w:type="dxa"/>
            <w:tcBorders>
              <w:top w:val="nil"/>
              <w:left w:val="nil"/>
              <w:bottom w:val="nil"/>
              <w:right w:val="single" w:sz="4" w:space="0" w:color="000000"/>
            </w:tcBorders>
            <w:shd w:val="clear" w:color="auto" w:fill="auto"/>
            <w:vAlign w:val="bottom"/>
          </w:tcPr>
          <w:p w14:paraId="5960D2A6" w14:textId="77777777" w:rsidR="00D109E8" w:rsidRDefault="005804B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784" w:type="dxa"/>
            <w:tcBorders>
              <w:top w:val="nil"/>
              <w:left w:val="nil"/>
              <w:bottom w:val="nil"/>
              <w:right w:val="nil"/>
            </w:tcBorders>
            <w:shd w:val="clear" w:color="auto" w:fill="auto"/>
            <w:vAlign w:val="bottom"/>
          </w:tcPr>
          <w:p w14:paraId="727E0E08" w14:textId="77777777" w:rsidR="00D109E8" w:rsidRDefault="005804B6">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31.82</w:t>
            </w:r>
          </w:p>
        </w:tc>
        <w:tc>
          <w:tcPr>
            <w:tcW w:w="996" w:type="dxa"/>
            <w:tcBorders>
              <w:top w:val="nil"/>
              <w:left w:val="single" w:sz="4" w:space="0" w:color="000000"/>
              <w:bottom w:val="nil"/>
              <w:right w:val="nil"/>
            </w:tcBorders>
            <w:shd w:val="clear" w:color="auto" w:fill="auto"/>
            <w:vAlign w:val="bottom"/>
          </w:tcPr>
          <w:p w14:paraId="68ED400A" w14:textId="77777777" w:rsidR="00D109E8" w:rsidRDefault="005804B6">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1286.49</w:t>
            </w:r>
          </w:p>
        </w:tc>
      </w:tr>
      <w:tr w:rsidR="00D109E8" w14:paraId="6C2E93BE" w14:textId="77777777">
        <w:trPr>
          <w:trHeight w:val="280"/>
        </w:trPr>
        <w:tc>
          <w:tcPr>
            <w:tcW w:w="843" w:type="dxa"/>
            <w:tcBorders>
              <w:top w:val="nil"/>
              <w:left w:val="nil"/>
              <w:bottom w:val="nil"/>
              <w:right w:val="nil"/>
            </w:tcBorders>
            <w:shd w:val="clear" w:color="auto" w:fill="auto"/>
            <w:vAlign w:val="bottom"/>
          </w:tcPr>
          <w:p w14:paraId="5FBE52D4" w14:textId="77777777" w:rsidR="00D109E8" w:rsidRDefault="005804B6">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523" w:type="dxa"/>
            <w:tcBorders>
              <w:top w:val="nil"/>
              <w:left w:val="single" w:sz="4" w:space="0" w:color="000000"/>
              <w:bottom w:val="nil"/>
              <w:right w:val="single" w:sz="4" w:space="0" w:color="000000"/>
            </w:tcBorders>
            <w:shd w:val="clear" w:color="auto" w:fill="auto"/>
            <w:vAlign w:val="bottom"/>
          </w:tcPr>
          <w:p w14:paraId="237C748C" w14:textId="77777777" w:rsidR="00D109E8" w:rsidRDefault="005804B6">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w:t>
            </w:r>
          </w:p>
        </w:tc>
        <w:tc>
          <w:tcPr>
            <w:tcW w:w="1000" w:type="dxa"/>
            <w:tcBorders>
              <w:top w:val="nil"/>
              <w:left w:val="nil"/>
              <w:bottom w:val="nil"/>
              <w:right w:val="nil"/>
            </w:tcBorders>
            <w:shd w:val="clear" w:color="auto" w:fill="auto"/>
            <w:vAlign w:val="bottom"/>
          </w:tcPr>
          <w:p w14:paraId="788FD70D" w14:textId="77777777" w:rsidR="00D109E8" w:rsidRDefault="00D109E8">
            <w:pPr>
              <w:jc w:val="right"/>
              <w:rPr>
                <w:rFonts w:ascii="Times New Roman" w:eastAsia="Times New Roman" w:hAnsi="Times New Roman" w:cs="Times New Roman"/>
                <w:color w:val="000000"/>
                <w:sz w:val="24"/>
                <w:szCs w:val="24"/>
              </w:rPr>
            </w:pPr>
          </w:p>
        </w:tc>
        <w:tc>
          <w:tcPr>
            <w:tcW w:w="820" w:type="dxa"/>
            <w:tcBorders>
              <w:top w:val="nil"/>
              <w:left w:val="nil"/>
              <w:bottom w:val="nil"/>
              <w:right w:val="nil"/>
            </w:tcBorders>
            <w:shd w:val="clear" w:color="auto" w:fill="auto"/>
            <w:vAlign w:val="bottom"/>
          </w:tcPr>
          <w:p w14:paraId="413A16C4" w14:textId="77777777" w:rsidR="00D109E8" w:rsidRDefault="00D109E8">
            <w:pPr>
              <w:rPr>
                <w:rFonts w:ascii="Times New Roman" w:eastAsia="Times New Roman" w:hAnsi="Times New Roman" w:cs="Times New Roman"/>
                <w:sz w:val="24"/>
                <w:szCs w:val="24"/>
              </w:rPr>
            </w:pPr>
          </w:p>
        </w:tc>
        <w:tc>
          <w:tcPr>
            <w:tcW w:w="820" w:type="dxa"/>
            <w:tcBorders>
              <w:top w:val="nil"/>
              <w:left w:val="nil"/>
              <w:bottom w:val="nil"/>
              <w:right w:val="nil"/>
            </w:tcBorders>
            <w:shd w:val="clear" w:color="auto" w:fill="auto"/>
            <w:vAlign w:val="bottom"/>
          </w:tcPr>
          <w:p w14:paraId="6C883F95" w14:textId="77777777" w:rsidR="00D109E8" w:rsidRDefault="005804B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820" w:type="dxa"/>
            <w:tcBorders>
              <w:top w:val="nil"/>
              <w:left w:val="nil"/>
              <w:bottom w:val="nil"/>
              <w:right w:val="single" w:sz="4" w:space="0" w:color="000000"/>
            </w:tcBorders>
            <w:shd w:val="clear" w:color="auto" w:fill="auto"/>
            <w:vAlign w:val="bottom"/>
          </w:tcPr>
          <w:p w14:paraId="41FC23ED" w14:textId="77777777" w:rsidR="00D109E8" w:rsidRDefault="005804B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784" w:type="dxa"/>
            <w:tcBorders>
              <w:top w:val="nil"/>
              <w:left w:val="nil"/>
              <w:bottom w:val="nil"/>
              <w:right w:val="nil"/>
            </w:tcBorders>
            <w:shd w:val="clear" w:color="auto" w:fill="auto"/>
            <w:vAlign w:val="bottom"/>
          </w:tcPr>
          <w:p w14:paraId="00FB0B0D" w14:textId="77777777" w:rsidR="00D109E8" w:rsidRDefault="005804B6">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31.76</w:t>
            </w:r>
          </w:p>
        </w:tc>
        <w:tc>
          <w:tcPr>
            <w:tcW w:w="996" w:type="dxa"/>
            <w:tcBorders>
              <w:top w:val="nil"/>
              <w:left w:val="single" w:sz="4" w:space="0" w:color="000000"/>
              <w:bottom w:val="nil"/>
              <w:right w:val="nil"/>
            </w:tcBorders>
            <w:shd w:val="clear" w:color="auto" w:fill="auto"/>
            <w:vAlign w:val="bottom"/>
          </w:tcPr>
          <w:p w14:paraId="39E39DEE" w14:textId="77777777" w:rsidR="00D109E8" w:rsidRDefault="005804B6">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1286.43</w:t>
            </w:r>
          </w:p>
        </w:tc>
      </w:tr>
      <w:tr w:rsidR="00D109E8" w14:paraId="3C39C026" w14:textId="77777777">
        <w:trPr>
          <w:trHeight w:val="280"/>
        </w:trPr>
        <w:tc>
          <w:tcPr>
            <w:tcW w:w="843" w:type="dxa"/>
            <w:tcBorders>
              <w:top w:val="nil"/>
              <w:left w:val="nil"/>
              <w:bottom w:val="nil"/>
              <w:right w:val="nil"/>
            </w:tcBorders>
            <w:shd w:val="clear" w:color="auto" w:fill="auto"/>
            <w:vAlign w:val="bottom"/>
          </w:tcPr>
          <w:p w14:paraId="51E6D4FC" w14:textId="77777777" w:rsidR="00D109E8" w:rsidRDefault="005804B6">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523" w:type="dxa"/>
            <w:tcBorders>
              <w:top w:val="nil"/>
              <w:left w:val="single" w:sz="4" w:space="0" w:color="000000"/>
              <w:bottom w:val="nil"/>
              <w:right w:val="single" w:sz="4" w:space="0" w:color="000000"/>
            </w:tcBorders>
            <w:shd w:val="clear" w:color="auto" w:fill="auto"/>
            <w:vAlign w:val="bottom"/>
          </w:tcPr>
          <w:p w14:paraId="1F85B638" w14:textId="77777777" w:rsidR="00D109E8" w:rsidRDefault="005804B6">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w:t>
            </w:r>
          </w:p>
        </w:tc>
        <w:tc>
          <w:tcPr>
            <w:tcW w:w="1000" w:type="dxa"/>
            <w:tcBorders>
              <w:top w:val="nil"/>
              <w:left w:val="nil"/>
              <w:bottom w:val="nil"/>
              <w:right w:val="nil"/>
            </w:tcBorders>
            <w:shd w:val="clear" w:color="auto" w:fill="auto"/>
            <w:vAlign w:val="bottom"/>
          </w:tcPr>
          <w:p w14:paraId="67AC40AF" w14:textId="77777777" w:rsidR="00D109E8" w:rsidRDefault="00D109E8">
            <w:pPr>
              <w:jc w:val="right"/>
              <w:rPr>
                <w:rFonts w:ascii="Times New Roman" w:eastAsia="Times New Roman" w:hAnsi="Times New Roman" w:cs="Times New Roman"/>
                <w:color w:val="000000"/>
                <w:sz w:val="24"/>
                <w:szCs w:val="24"/>
              </w:rPr>
            </w:pPr>
          </w:p>
        </w:tc>
        <w:tc>
          <w:tcPr>
            <w:tcW w:w="820" w:type="dxa"/>
            <w:tcBorders>
              <w:top w:val="nil"/>
              <w:left w:val="nil"/>
              <w:bottom w:val="nil"/>
              <w:right w:val="nil"/>
            </w:tcBorders>
            <w:shd w:val="clear" w:color="auto" w:fill="auto"/>
            <w:vAlign w:val="bottom"/>
          </w:tcPr>
          <w:p w14:paraId="563A5835" w14:textId="77777777" w:rsidR="00D109E8" w:rsidRDefault="00D109E8">
            <w:pPr>
              <w:rPr>
                <w:rFonts w:ascii="Times New Roman" w:eastAsia="Times New Roman" w:hAnsi="Times New Roman" w:cs="Times New Roman"/>
                <w:sz w:val="24"/>
                <w:szCs w:val="24"/>
              </w:rPr>
            </w:pPr>
          </w:p>
        </w:tc>
        <w:tc>
          <w:tcPr>
            <w:tcW w:w="820" w:type="dxa"/>
            <w:tcBorders>
              <w:top w:val="nil"/>
              <w:left w:val="nil"/>
              <w:bottom w:val="nil"/>
              <w:right w:val="nil"/>
            </w:tcBorders>
            <w:shd w:val="clear" w:color="auto" w:fill="auto"/>
            <w:vAlign w:val="bottom"/>
          </w:tcPr>
          <w:p w14:paraId="1756D2E8" w14:textId="77777777" w:rsidR="00D109E8" w:rsidRDefault="00D109E8">
            <w:pPr>
              <w:rPr>
                <w:rFonts w:ascii="Times New Roman" w:eastAsia="Times New Roman" w:hAnsi="Times New Roman" w:cs="Times New Roman"/>
                <w:sz w:val="24"/>
                <w:szCs w:val="24"/>
              </w:rPr>
            </w:pPr>
          </w:p>
        </w:tc>
        <w:tc>
          <w:tcPr>
            <w:tcW w:w="820" w:type="dxa"/>
            <w:tcBorders>
              <w:top w:val="nil"/>
              <w:left w:val="nil"/>
              <w:bottom w:val="nil"/>
              <w:right w:val="single" w:sz="4" w:space="0" w:color="000000"/>
            </w:tcBorders>
            <w:shd w:val="clear" w:color="auto" w:fill="auto"/>
            <w:vAlign w:val="bottom"/>
          </w:tcPr>
          <w:p w14:paraId="78E5C61A" w14:textId="77777777" w:rsidR="00D109E8" w:rsidRDefault="005804B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784" w:type="dxa"/>
            <w:tcBorders>
              <w:top w:val="nil"/>
              <w:left w:val="nil"/>
              <w:bottom w:val="nil"/>
              <w:right w:val="nil"/>
            </w:tcBorders>
            <w:shd w:val="clear" w:color="auto" w:fill="auto"/>
            <w:vAlign w:val="bottom"/>
          </w:tcPr>
          <w:p w14:paraId="21EDB9A6" w14:textId="77777777" w:rsidR="00D109E8" w:rsidRDefault="005804B6">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28.00</w:t>
            </w:r>
          </w:p>
        </w:tc>
        <w:tc>
          <w:tcPr>
            <w:tcW w:w="996" w:type="dxa"/>
            <w:tcBorders>
              <w:top w:val="nil"/>
              <w:left w:val="single" w:sz="4" w:space="0" w:color="000000"/>
              <w:bottom w:val="nil"/>
              <w:right w:val="nil"/>
            </w:tcBorders>
            <w:shd w:val="clear" w:color="auto" w:fill="auto"/>
            <w:vAlign w:val="bottom"/>
          </w:tcPr>
          <w:p w14:paraId="37F7E5DA" w14:textId="77777777" w:rsidR="00D109E8" w:rsidRDefault="005804B6">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1282.67</w:t>
            </w:r>
          </w:p>
        </w:tc>
      </w:tr>
      <w:tr w:rsidR="00D109E8" w14:paraId="1D6D6341" w14:textId="77777777">
        <w:trPr>
          <w:trHeight w:val="280"/>
        </w:trPr>
        <w:tc>
          <w:tcPr>
            <w:tcW w:w="843" w:type="dxa"/>
            <w:tcBorders>
              <w:top w:val="nil"/>
              <w:left w:val="nil"/>
              <w:bottom w:val="nil"/>
              <w:right w:val="nil"/>
            </w:tcBorders>
            <w:shd w:val="clear" w:color="auto" w:fill="auto"/>
            <w:vAlign w:val="bottom"/>
          </w:tcPr>
          <w:p w14:paraId="0E8D577C" w14:textId="77777777" w:rsidR="00D109E8" w:rsidRDefault="005804B6">
            <w:pPr>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6</w:t>
            </w:r>
          </w:p>
        </w:tc>
        <w:tc>
          <w:tcPr>
            <w:tcW w:w="523" w:type="dxa"/>
            <w:tcBorders>
              <w:top w:val="nil"/>
              <w:left w:val="single" w:sz="4" w:space="0" w:color="000000"/>
              <w:bottom w:val="nil"/>
              <w:right w:val="single" w:sz="4" w:space="0" w:color="000000"/>
            </w:tcBorders>
            <w:shd w:val="clear" w:color="auto" w:fill="auto"/>
            <w:vAlign w:val="bottom"/>
          </w:tcPr>
          <w:p w14:paraId="5F61F62E" w14:textId="77777777" w:rsidR="00D109E8" w:rsidRDefault="005804B6">
            <w:pPr>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36</w:t>
            </w:r>
          </w:p>
        </w:tc>
        <w:tc>
          <w:tcPr>
            <w:tcW w:w="1000" w:type="dxa"/>
            <w:tcBorders>
              <w:top w:val="nil"/>
              <w:left w:val="nil"/>
              <w:bottom w:val="nil"/>
              <w:right w:val="nil"/>
            </w:tcBorders>
            <w:shd w:val="clear" w:color="auto" w:fill="auto"/>
            <w:vAlign w:val="bottom"/>
          </w:tcPr>
          <w:p w14:paraId="4C2E1D26" w14:textId="77777777" w:rsidR="00D109E8" w:rsidRDefault="005804B6">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X</w:t>
            </w:r>
          </w:p>
        </w:tc>
        <w:tc>
          <w:tcPr>
            <w:tcW w:w="820" w:type="dxa"/>
            <w:tcBorders>
              <w:top w:val="nil"/>
              <w:left w:val="nil"/>
              <w:bottom w:val="nil"/>
              <w:right w:val="nil"/>
            </w:tcBorders>
            <w:shd w:val="clear" w:color="auto" w:fill="auto"/>
            <w:vAlign w:val="bottom"/>
          </w:tcPr>
          <w:p w14:paraId="20211DDD" w14:textId="77777777" w:rsidR="00D109E8" w:rsidRDefault="005804B6">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X</w:t>
            </w:r>
          </w:p>
        </w:tc>
        <w:tc>
          <w:tcPr>
            <w:tcW w:w="820" w:type="dxa"/>
            <w:tcBorders>
              <w:top w:val="nil"/>
              <w:left w:val="nil"/>
              <w:bottom w:val="nil"/>
              <w:right w:val="nil"/>
            </w:tcBorders>
            <w:shd w:val="clear" w:color="auto" w:fill="auto"/>
            <w:vAlign w:val="bottom"/>
          </w:tcPr>
          <w:p w14:paraId="31835FB5" w14:textId="77777777" w:rsidR="00D109E8" w:rsidRDefault="00D109E8">
            <w:pPr>
              <w:rPr>
                <w:rFonts w:ascii="Times New Roman" w:eastAsia="Times New Roman" w:hAnsi="Times New Roman" w:cs="Times New Roman"/>
                <w:b/>
                <w:color w:val="000000"/>
                <w:sz w:val="24"/>
                <w:szCs w:val="24"/>
              </w:rPr>
            </w:pPr>
          </w:p>
        </w:tc>
        <w:tc>
          <w:tcPr>
            <w:tcW w:w="820" w:type="dxa"/>
            <w:tcBorders>
              <w:top w:val="nil"/>
              <w:left w:val="nil"/>
              <w:bottom w:val="nil"/>
              <w:right w:val="single" w:sz="4" w:space="0" w:color="000000"/>
            </w:tcBorders>
            <w:shd w:val="clear" w:color="auto" w:fill="auto"/>
            <w:vAlign w:val="bottom"/>
          </w:tcPr>
          <w:p w14:paraId="17FB73FB" w14:textId="77777777" w:rsidR="00D109E8" w:rsidRDefault="005804B6">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w:t>
            </w:r>
          </w:p>
        </w:tc>
        <w:tc>
          <w:tcPr>
            <w:tcW w:w="784" w:type="dxa"/>
            <w:tcBorders>
              <w:top w:val="nil"/>
              <w:left w:val="nil"/>
              <w:bottom w:val="nil"/>
              <w:right w:val="nil"/>
            </w:tcBorders>
            <w:shd w:val="clear" w:color="auto" w:fill="auto"/>
            <w:vAlign w:val="bottom"/>
          </w:tcPr>
          <w:p w14:paraId="249D13C4" w14:textId="77777777" w:rsidR="00D109E8" w:rsidRDefault="005804B6">
            <w:pPr>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0.00</w:t>
            </w:r>
          </w:p>
        </w:tc>
        <w:tc>
          <w:tcPr>
            <w:tcW w:w="996" w:type="dxa"/>
            <w:tcBorders>
              <w:top w:val="nil"/>
              <w:left w:val="single" w:sz="4" w:space="0" w:color="000000"/>
              <w:bottom w:val="nil"/>
              <w:right w:val="nil"/>
            </w:tcBorders>
            <w:shd w:val="clear" w:color="auto" w:fill="auto"/>
            <w:vAlign w:val="bottom"/>
          </w:tcPr>
          <w:p w14:paraId="390C06CB" w14:textId="77777777" w:rsidR="00D109E8" w:rsidRDefault="005804B6">
            <w:pPr>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1254.67</w:t>
            </w:r>
          </w:p>
        </w:tc>
      </w:tr>
      <w:tr w:rsidR="00D109E8" w14:paraId="5D65CF57" w14:textId="77777777">
        <w:trPr>
          <w:trHeight w:val="280"/>
        </w:trPr>
        <w:tc>
          <w:tcPr>
            <w:tcW w:w="843" w:type="dxa"/>
            <w:tcBorders>
              <w:top w:val="nil"/>
              <w:left w:val="nil"/>
              <w:bottom w:val="nil"/>
              <w:right w:val="nil"/>
            </w:tcBorders>
            <w:shd w:val="clear" w:color="auto" w:fill="auto"/>
            <w:vAlign w:val="bottom"/>
          </w:tcPr>
          <w:p w14:paraId="08856F5C" w14:textId="77777777" w:rsidR="00D109E8" w:rsidRDefault="005804B6">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523" w:type="dxa"/>
            <w:tcBorders>
              <w:top w:val="nil"/>
              <w:left w:val="single" w:sz="4" w:space="0" w:color="000000"/>
              <w:bottom w:val="nil"/>
              <w:right w:val="single" w:sz="4" w:space="0" w:color="000000"/>
            </w:tcBorders>
            <w:shd w:val="clear" w:color="auto" w:fill="auto"/>
            <w:vAlign w:val="bottom"/>
          </w:tcPr>
          <w:p w14:paraId="020DDF7D" w14:textId="77777777" w:rsidR="00D109E8" w:rsidRDefault="005804B6">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000" w:type="dxa"/>
            <w:tcBorders>
              <w:top w:val="nil"/>
              <w:left w:val="nil"/>
              <w:bottom w:val="nil"/>
              <w:right w:val="nil"/>
            </w:tcBorders>
            <w:shd w:val="clear" w:color="auto" w:fill="auto"/>
            <w:vAlign w:val="bottom"/>
          </w:tcPr>
          <w:p w14:paraId="69436153" w14:textId="77777777" w:rsidR="00D109E8" w:rsidRDefault="005804B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820" w:type="dxa"/>
            <w:tcBorders>
              <w:top w:val="nil"/>
              <w:left w:val="nil"/>
              <w:bottom w:val="nil"/>
              <w:right w:val="nil"/>
            </w:tcBorders>
            <w:shd w:val="clear" w:color="auto" w:fill="auto"/>
            <w:vAlign w:val="bottom"/>
          </w:tcPr>
          <w:p w14:paraId="58F99FB8" w14:textId="77777777" w:rsidR="00D109E8" w:rsidRDefault="00D109E8">
            <w:pPr>
              <w:rPr>
                <w:rFonts w:ascii="Times New Roman" w:eastAsia="Times New Roman" w:hAnsi="Times New Roman" w:cs="Times New Roman"/>
                <w:color w:val="000000"/>
                <w:sz w:val="24"/>
                <w:szCs w:val="24"/>
              </w:rPr>
            </w:pPr>
          </w:p>
        </w:tc>
        <w:tc>
          <w:tcPr>
            <w:tcW w:w="820" w:type="dxa"/>
            <w:tcBorders>
              <w:top w:val="nil"/>
              <w:left w:val="nil"/>
              <w:bottom w:val="nil"/>
              <w:right w:val="nil"/>
            </w:tcBorders>
            <w:shd w:val="clear" w:color="auto" w:fill="auto"/>
            <w:vAlign w:val="bottom"/>
          </w:tcPr>
          <w:p w14:paraId="7B713C44" w14:textId="77777777" w:rsidR="00D109E8" w:rsidRDefault="005804B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820" w:type="dxa"/>
            <w:tcBorders>
              <w:top w:val="nil"/>
              <w:left w:val="nil"/>
              <w:bottom w:val="nil"/>
              <w:right w:val="single" w:sz="4" w:space="0" w:color="000000"/>
            </w:tcBorders>
            <w:shd w:val="clear" w:color="auto" w:fill="auto"/>
            <w:vAlign w:val="bottom"/>
          </w:tcPr>
          <w:p w14:paraId="42220885" w14:textId="77777777" w:rsidR="00D109E8" w:rsidRDefault="005804B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784" w:type="dxa"/>
            <w:tcBorders>
              <w:top w:val="nil"/>
              <w:left w:val="nil"/>
              <w:bottom w:val="nil"/>
              <w:right w:val="nil"/>
            </w:tcBorders>
            <w:shd w:val="clear" w:color="auto" w:fill="auto"/>
            <w:vAlign w:val="bottom"/>
          </w:tcPr>
          <w:p w14:paraId="2EADAE0F" w14:textId="77777777" w:rsidR="00D109E8" w:rsidRDefault="005804B6">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3.92</w:t>
            </w:r>
          </w:p>
        </w:tc>
        <w:tc>
          <w:tcPr>
            <w:tcW w:w="996" w:type="dxa"/>
            <w:tcBorders>
              <w:top w:val="nil"/>
              <w:left w:val="single" w:sz="4" w:space="0" w:color="000000"/>
              <w:bottom w:val="nil"/>
              <w:right w:val="nil"/>
            </w:tcBorders>
            <w:shd w:val="clear" w:color="auto" w:fill="auto"/>
            <w:vAlign w:val="bottom"/>
          </w:tcPr>
          <w:p w14:paraId="57FB43D3" w14:textId="77777777" w:rsidR="00D109E8" w:rsidRDefault="005804B6">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1258.59</w:t>
            </w:r>
          </w:p>
        </w:tc>
      </w:tr>
      <w:tr w:rsidR="00D109E8" w14:paraId="0B39DC41" w14:textId="77777777">
        <w:trPr>
          <w:trHeight w:val="280"/>
        </w:trPr>
        <w:tc>
          <w:tcPr>
            <w:tcW w:w="843" w:type="dxa"/>
            <w:tcBorders>
              <w:top w:val="nil"/>
              <w:left w:val="nil"/>
              <w:bottom w:val="nil"/>
              <w:right w:val="nil"/>
            </w:tcBorders>
            <w:shd w:val="clear" w:color="auto" w:fill="auto"/>
            <w:vAlign w:val="bottom"/>
          </w:tcPr>
          <w:p w14:paraId="25D026B5" w14:textId="77777777" w:rsidR="00D109E8" w:rsidRDefault="005804B6">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523" w:type="dxa"/>
            <w:tcBorders>
              <w:top w:val="nil"/>
              <w:left w:val="single" w:sz="4" w:space="0" w:color="000000"/>
              <w:bottom w:val="nil"/>
              <w:right w:val="single" w:sz="4" w:space="0" w:color="000000"/>
            </w:tcBorders>
            <w:shd w:val="clear" w:color="auto" w:fill="auto"/>
            <w:vAlign w:val="bottom"/>
          </w:tcPr>
          <w:p w14:paraId="3D69A906" w14:textId="77777777" w:rsidR="00D109E8" w:rsidRDefault="005804B6">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000" w:type="dxa"/>
            <w:tcBorders>
              <w:top w:val="nil"/>
              <w:left w:val="nil"/>
              <w:bottom w:val="nil"/>
              <w:right w:val="nil"/>
            </w:tcBorders>
            <w:shd w:val="clear" w:color="auto" w:fill="auto"/>
            <w:vAlign w:val="bottom"/>
          </w:tcPr>
          <w:p w14:paraId="198618A9" w14:textId="77777777" w:rsidR="00D109E8" w:rsidRDefault="005804B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820" w:type="dxa"/>
            <w:tcBorders>
              <w:top w:val="nil"/>
              <w:left w:val="nil"/>
              <w:bottom w:val="nil"/>
              <w:right w:val="nil"/>
            </w:tcBorders>
            <w:shd w:val="clear" w:color="auto" w:fill="auto"/>
            <w:vAlign w:val="bottom"/>
          </w:tcPr>
          <w:p w14:paraId="486CB7D4" w14:textId="77777777" w:rsidR="00D109E8" w:rsidRDefault="00D109E8">
            <w:pPr>
              <w:rPr>
                <w:rFonts w:ascii="Times New Roman" w:eastAsia="Times New Roman" w:hAnsi="Times New Roman" w:cs="Times New Roman"/>
                <w:color w:val="000000"/>
                <w:sz w:val="24"/>
                <w:szCs w:val="24"/>
              </w:rPr>
            </w:pPr>
          </w:p>
        </w:tc>
        <w:tc>
          <w:tcPr>
            <w:tcW w:w="820" w:type="dxa"/>
            <w:tcBorders>
              <w:top w:val="nil"/>
              <w:left w:val="nil"/>
              <w:bottom w:val="nil"/>
              <w:right w:val="nil"/>
            </w:tcBorders>
            <w:shd w:val="clear" w:color="auto" w:fill="auto"/>
            <w:vAlign w:val="bottom"/>
          </w:tcPr>
          <w:p w14:paraId="0DD50ED8" w14:textId="77777777" w:rsidR="00D109E8" w:rsidRDefault="00D109E8">
            <w:pPr>
              <w:rPr>
                <w:rFonts w:ascii="Times New Roman" w:eastAsia="Times New Roman" w:hAnsi="Times New Roman" w:cs="Times New Roman"/>
                <w:sz w:val="24"/>
                <w:szCs w:val="24"/>
              </w:rPr>
            </w:pPr>
          </w:p>
        </w:tc>
        <w:tc>
          <w:tcPr>
            <w:tcW w:w="820" w:type="dxa"/>
            <w:tcBorders>
              <w:top w:val="nil"/>
              <w:left w:val="nil"/>
              <w:bottom w:val="nil"/>
              <w:right w:val="single" w:sz="4" w:space="0" w:color="000000"/>
            </w:tcBorders>
            <w:shd w:val="clear" w:color="auto" w:fill="auto"/>
            <w:vAlign w:val="bottom"/>
          </w:tcPr>
          <w:p w14:paraId="41A72B3E" w14:textId="77777777" w:rsidR="00D109E8" w:rsidRDefault="005804B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784" w:type="dxa"/>
            <w:tcBorders>
              <w:top w:val="nil"/>
              <w:left w:val="nil"/>
              <w:bottom w:val="nil"/>
              <w:right w:val="nil"/>
            </w:tcBorders>
            <w:shd w:val="clear" w:color="auto" w:fill="auto"/>
            <w:vAlign w:val="bottom"/>
          </w:tcPr>
          <w:p w14:paraId="4532BAE5" w14:textId="77777777" w:rsidR="00D109E8" w:rsidRDefault="005804B6">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0.25</w:t>
            </w:r>
          </w:p>
        </w:tc>
        <w:tc>
          <w:tcPr>
            <w:tcW w:w="996" w:type="dxa"/>
            <w:tcBorders>
              <w:top w:val="nil"/>
              <w:left w:val="single" w:sz="4" w:space="0" w:color="000000"/>
              <w:bottom w:val="nil"/>
              <w:right w:val="nil"/>
            </w:tcBorders>
            <w:shd w:val="clear" w:color="auto" w:fill="auto"/>
            <w:vAlign w:val="bottom"/>
          </w:tcPr>
          <w:p w14:paraId="4638C712" w14:textId="77777777" w:rsidR="00D109E8" w:rsidRDefault="005804B6">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1254.92</w:t>
            </w:r>
          </w:p>
        </w:tc>
      </w:tr>
    </w:tbl>
    <w:p w14:paraId="67FB2AD5" w14:textId="77777777" w:rsidR="00D109E8" w:rsidRDefault="005804B6">
      <w:pPr>
        <w:rPr>
          <w:rFonts w:ascii="Times New Roman" w:eastAsia="Times New Roman" w:hAnsi="Times New Roman" w:cs="Times New Roman"/>
          <w:sz w:val="24"/>
          <w:szCs w:val="24"/>
        </w:rPr>
      </w:pPr>
      <w:del w:id="4" w:author="evan batzer" w:date="2020-01-27T21:10:00Z">
        <w:r w:rsidDel="00723C42">
          <w:br w:type="page"/>
        </w:r>
      </w:del>
      <w:commentRangeEnd w:id="2"/>
      <w:r w:rsidR="006952B8">
        <w:rPr>
          <w:rStyle w:val="CommentReference"/>
        </w:rPr>
        <w:commentReference w:id="2"/>
      </w:r>
    </w:p>
    <w:p w14:paraId="29A72497" w14:textId="77777777" w:rsidR="00D109E8" w:rsidRDefault="005804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Figures</w:t>
      </w:r>
    </w:p>
    <w:p w14:paraId="0C338E53" w14:textId="77777777" w:rsidR="00D109E8" w:rsidRDefault="005804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w:t>
      </w:r>
    </w:p>
    <w:p w14:paraId="30E7B4FC" w14:textId="77777777"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sz w:val="24"/>
          <w:szCs w:val="24"/>
        </w:rPr>
        <w:t>Non-metric multidimensional scaling (NMDS) representation of all community observations from 2008 – 2018 (</w:t>
      </w:r>
      <w:proofErr w:type="gramStart"/>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560). Pairwise community distance was calculated using Bray-Curtis dissimilarity index. Species vectors correspond to taxa which were found to be significantly associated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0.05) with state assignments using indicator species analysis. </w:t>
      </w:r>
    </w:p>
    <w:p w14:paraId="4416EF2E" w14:textId="77777777" w:rsidR="00D109E8" w:rsidRDefault="005804B6">
      <w:pPr>
        <w:rPr>
          <w:rFonts w:ascii="Times New Roman" w:eastAsia="Times New Roman" w:hAnsi="Times New Roman" w:cs="Times New Roman"/>
          <w:sz w:val="24"/>
          <w:szCs w:val="24"/>
        </w:rPr>
      </w:pPr>
      <w:commentRangeStart w:id="5"/>
      <w:r>
        <w:rPr>
          <w:noProof/>
          <w:sz w:val="16"/>
          <w:szCs w:val="16"/>
        </w:rPr>
        <w:drawing>
          <wp:inline distT="0" distB="0" distL="0" distR="0" wp14:anchorId="1F87663B" wp14:editId="2869AD5E">
            <wp:extent cx="5943600" cy="39624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3962400"/>
                    </a:xfrm>
                    <a:prstGeom prst="rect">
                      <a:avLst/>
                    </a:prstGeom>
                    <a:ln/>
                  </pic:spPr>
                </pic:pic>
              </a:graphicData>
            </a:graphic>
          </wp:inline>
        </w:drawing>
      </w:r>
      <w:commentRangeEnd w:id="5"/>
      <w:r w:rsidR="006952B8">
        <w:rPr>
          <w:rStyle w:val="CommentReference"/>
        </w:rPr>
        <w:commentReference w:id="5"/>
      </w:r>
    </w:p>
    <w:p w14:paraId="3EE28410" w14:textId="77777777" w:rsidR="00D109E8" w:rsidRDefault="005804B6">
      <w:pPr>
        <w:rPr>
          <w:rFonts w:ascii="Times New Roman" w:eastAsia="Times New Roman" w:hAnsi="Times New Roman" w:cs="Times New Roman"/>
          <w:sz w:val="24"/>
          <w:szCs w:val="24"/>
        </w:rPr>
      </w:pPr>
      <w:r>
        <w:br w:type="page"/>
      </w:r>
    </w:p>
    <w:p w14:paraId="12F1372D" w14:textId="77777777" w:rsidR="00D109E8" w:rsidRDefault="005804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Figure 2:</w:t>
      </w:r>
    </w:p>
    <w:p w14:paraId="4ADE7943" w14:textId="08C8CD6E" w:rsidR="00D109E8" w:rsidRDefault="005804B6">
      <w:pPr>
        <w:rPr>
          <w:rFonts w:ascii="Times New Roman" w:eastAsia="Times New Roman" w:hAnsi="Times New Roman" w:cs="Times New Roman"/>
          <w:sz w:val="24"/>
          <w:szCs w:val="24"/>
        </w:rPr>
      </w:pPr>
      <w:commentRangeStart w:id="6"/>
      <w:commentRangeStart w:id="7"/>
      <w:r>
        <w:rPr>
          <w:rFonts w:ascii="Times New Roman" w:eastAsia="Times New Roman" w:hAnsi="Times New Roman" w:cs="Times New Roman"/>
          <w:sz w:val="24"/>
          <w:szCs w:val="24"/>
        </w:rPr>
        <w:t>Variation in total water year precipitation (A</w:t>
      </w:r>
      <w:commentRangeEnd w:id="6"/>
      <w:r w:rsidR="00CB5094">
        <w:rPr>
          <w:rStyle w:val="CommentReference"/>
        </w:rPr>
        <w:commentReference w:id="6"/>
      </w:r>
      <w:commentRangeEnd w:id="7"/>
      <w:r w:rsidR="00256A1F">
        <w:rPr>
          <w:rStyle w:val="CommentReference"/>
        </w:rPr>
        <w:commentReference w:id="7"/>
      </w:r>
      <w:r>
        <w:rPr>
          <w:rFonts w:ascii="Times New Roman" w:eastAsia="Times New Roman" w:hAnsi="Times New Roman" w:cs="Times New Roman"/>
          <w:sz w:val="24"/>
          <w:szCs w:val="24"/>
        </w:rPr>
        <w:t xml:space="preserve">) and frequencies of state assignments (B) from 2008-2018. </w:t>
      </w:r>
      <w:r w:rsidR="00256A1F">
        <w:rPr>
          <w:rFonts w:ascii="Times New Roman" w:eastAsia="Times New Roman" w:hAnsi="Times New Roman" w:cs="Times New Roman"/>
          <w:sz w:val="24"/>
          <w:szCs w:val="24"/>
        </w:rPr>
        <w:t>Average precipitation across all years of data availability (1983 – 2018) is presented as a dashed line in panel A.</w:t>
      </w:r>
    </w:p>
    <w:p w14:paraId="53DED6DB" w14:textId="77777777" w:rsidR="00D109E8" w:rsidRDefault="00D109E8">
      <w:pPr>
        <w:rPr>
          <w:rFonts w:ascii="Times New Roman" w:eastAsia="Times New Roman" w:hAnsi="Times New Roman" w:cs="Times New Roman"/>
          <w:sz w:val="24"/>
          <w:szCs w:val="24"/>
        </w:rPr>
      </w:pPr>
    </w:p>
    <w:p w14:paraId="26E56F65" w14:textId="77777777" w:rsidR="00D109E8" w:rsidRDefault="005804B6">
      <w:pPr>
        <w:rPr>
          <w:rFonts w:ascii="Times New Roman" w:eastAsia="Times New Roman" w:hAnsi="Times New Roman" w:cs="Times New Roman"/>
          <w:sz w:val="24"/>
          <w:szCs w:val="24"/>
        </w:rPr>
      </w:pPr>
      <w:r>
        <w:rPr>
          <w:noProof/>
        </w:rPr>
        <w:drawing>
          <wp:inline distT="0" distB="0" distL="0" distR="0" wp14:anchorId="792CB102" wp14:editId="428F8CF7">
            <wp:extent cx="5943600" cy="237744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943600" cy="2377440"/>
                    </a:xfrm>
                    <a:prstGeom prst="rect">
                      <a:avLst/>
                    </a:prstGeom>
                    <a:ln/>
                  </pic:spPr>
                </pic:pic>
              </a:graphicData>
            </a:graphic>
          </wp:inline>
        </w:drawing>
      </w:r>
    </w:p>
    <w:p w14:paraId="4AEF3561" w14:textId="77777777" w:rsidR="00D109E8" w:rsidRDefault="005804B6">
      <w:pPr>
        <w:rPr>
          <w:rFonts w:ascii="Times New Roman" w:eastAsia="Times New Roman" w:hAnsi="Times New Roman" w:cs="Times New Roman"/>
          <w:sz w:val="24"/>
          <w:szCs w:val="24"/>
        </w:rPr>
      </w:pPr>
      <w:r>
        <w:br w:type="page"/>
      </w:r>
    </w:p>
    <w:p w14:paraId="55DFB336" w14:textId="77777777" w:rsidR="00D109E8" w:rsidRDefault="005804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Figure 3: </w:t>
      </w:r>
    </w:p>
    <w:p w14:paraId="01EB0AD1" w14:textId="77777777"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State-transition representation of fitted multi-state model coefficients. Labels refer to the probability a plot transitions between 2 different state assignments (arrows) or the probability a plot retains its assignment (circles) in consecutive years. Circles and arrows are scaled in width or diameter, respectively, by the probability of state assignment transition. </w:t>
      </w:r>
    </w:p>
    <w:p w14:paraId="310AB27E" w14:textId="77777777" w:rsidR="00D109E8" w:rsidRDefault="005804B6">
      <w:pPr>
        <w:rPr>
          <w:rFonts w:ascii="Times New Roman" w:eastAsia="Times New Roman" w:hAnsi="Times New Roman" w:cs="Times New Roman"/>
          <w:b/>
          <w:sz w:val="24"/>
          <w:szCs w:val="24"/>
        </w:rPr>
      </w:pPr>
      <w:r>
        <w:rPr>
          <w:noProof/>
        </w:rPr>
        <mc:AlternateContent>
          <mc:Choice Requires="wpg">
            <w:drawing>
              <wp:anchor distT="0" distB="0" distL="114300" distR="114300" simplePos="0" relativeHeight="251658240" behindDoc="0" locked="0" layoutInCell="1" hidden="0" allowOverlap="1" wp14:anchorId="181FC7A9" wp14:editId="163B4F67">
                <wp:simplePos x="0" y="0"/>
                <wp:positionH relativeFrom="column">
                  <wp:posOffset>12701</wp:posOffset>
                </wp:positionH>
                <wp:positionV relativeFrom="paragraph">
                  <wp:posOffset>0</wp:posOffset>
                </wp:positionV>
                <wp:extent cx="3839210" cy="4669282"/>
                <wp:effectExtent l="0" t="0" r="0" b="0"/>
                <wp:wrapNone/>
                <wp:docPr id="1" name="Group 1"/>
                <wp:cNvGraphicFramePr/>
                <a:graphic xmlns:a="http://schemas.openxmlformats.org/drawingml/2006/main">
                  <a:graphicData uri="http://schemas.microsoft.com/office/word/2010/wordprocessingGroup">
                    <wpg:wgp>
                      <wpg:cNvGrpSpPr/>
                      <wpg:grpSpPr>
                        <a:xfrm>
                          <a:off x="0" y="0"/>
                          <a:ext cx="3839210" cy="4669282"/>
                          <a:chOff x="3426395" y="1445359"/>
                          <a:chExt cx="3839210" cy="4669282"/>
                        </a:xfrm>
                      </wpg:grpSpPr>
                      <wpg:grpSp>
                        <wpg:cNvPr id="2" name="Group 2"/>
                        <wpg:cNvGrpSpPr/>
                        <wpg:grpSpPr>
                          <a:xfrm>
                            <a:off x="3426395" y="1445359"/>
                            <a:ext cx="3839210" cy="4669282"/>
                            <a:chOff x="3426395" y="1445359"/>
                            <a:chExt cx="3839210" cy="4669282"/>
                          </a:xfrm>
                        </wpg:grpSpPr>
                        <wps:wsp>
                          <wps:cNvPr id="4" name="Rectangle 4"/>
                          <wps:cNvSpPr/>
                          <wps:spPr>
                            <a:xfrm>
                              <a:off x="3426395" y="1445359"/>
                              <a:ext cx="3839200" cy="4669275"/>
                            </a:xfrm>
                            <a:prstGeom prst="rect">
                              <a:avLst/>
                            </a:prstGeom>
                            <a:noFill/>
                            <a:ln>
                              <a:noFill/>
                            </a:ln>
                          </wps:spPr>
                          <wps:txbx>
                            <w:txbxContent>
                              <w:p w14:paraId="42C1E58C" w14:textId="77777777" w:rsidR="002F1ACB" w:rsidRDefault="002F1ACB">
                                <w:pPr>
                                  <w:spacing w:after="0" w:line="240" w:lineRule="auto"/>
                                  <w:textDirection w:val="btLr"/>
                                </w:pPr>
                              </w:p>
                            </w:txbxContent>
                          </wps:txbx>
                          <wps:bodyPr spcFirstLastPara="1" wrap="square" lIns="91425" tIns="91425" rIns="91425" bIns="91425" anchor="ctr" anchorCtr="0">
                            <a:noAutofit/>
                          </wps:bodyPr>
                        </wps:wsp>
                        <wpg:grpSp>
                          <wpg:cNvPr id="6" name="Group 6"/>
                          <wpg:cNvGrpSpPr/>
                          <wpg:grpSpPr>
                            <a:xfrm>
                              <a:off x="3426395" y="1445359"/>
                              <a:ext cx="3839210" cy="4669282"/>
                              <a:chOff x="0" y="0"/>
                              <a:chExt cx="3839210" cy="4669282"/>
                            </a:xfrm>
                          </wpg:grpSpPr>
                          <wps:wsp>
                            <wps:cNvPr id="7" name="Rectangle 7"/>
                            <wps:cNvSpPr/>
                            <wps:spPr>
                              <a:xfrm>
                                <a:off x="0" y="0"/>
                                <a:ext cx="3839200" cy="4669275"/>
                              </a:xfrm>
                              <a:prstGeom prst="rect">
                                <a:avLst/>
                              </a:prstGeom>
                              <a:noFill/>
                              <a:ln>
                                <a:noFill/>
                              </a:ln>
                            </wps:spPr>
                            <wps:txbx>
                              <w:txbxContent>
                                <w:p w14:paraId="648594BC" w14:textId="77777777" w:rsidR="002F1ACB" w:rsidRDefault="002F1ACB">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8" name="Shape 6"/>
                              <pic:cNvPicPr preferRelativeResize="0"/>
                            </pic:nvPicPr>
                            <pic:blipFill rotWithShape="1">
                              <a:blip r:embed="rId9">
                                <a:alphaModFix/>
                              </a:blip>
                              <a:srcRect/>
                              <a:stretch/>
                            </pic:blipFill>
                            <pic:spPr>
                              <a:xfrm>
                                <a:off x="512064" y="3913632"/>
                                <a:ext cx="2816225" cy="755650"/>
                              </a:xfrm>
                              <a:prstGeom prst="rect">
                                <a:avLst/>
                              </a:prstGeom>
                              <a:noFill/>
                              <a:ln>
                                <a:noFill/>
                              </a:ln>
                            </pic:spPr>
                          </pic:pic>
                          <pic:pic xmlns:pic="http://schemas.openxmlformats.org/drawingml/2006/picture">
                            <pic:nvPicPr>
                              <pic:cNvPr id="9" name="Shape 7"/>
                              <pic:cNvPicPr preferRelativeResize="0"/>
                            </pic:nvPicPr>
                            <pic:blipFill rotWithShape="1">
                              <a:blip r:embed="rId10">
                                <a:alphaModFix/>
                              </a:blip>
                              <a:srcRect l="18095" t="13108" r="17286" b="13309"/>
                              <a:stretch/>
                            </pic:blipFill>
                            <pic:spPr>
                              <a:xfrm>
                                <a:off x="0" y="0"/>
                                <a:ext cx="3839210" cy="3818255"/>
                              </a:xfrm>
                              <a:prstGeom prst="rect">
                                <a:avLst/>
                              </a:prstGeom>
                              <a:noFill/>
                              <a:ln>
                                <a:noFill/>
                              </a:ln>
                            </pic:spPr>
                          </pic:pic>
                        </wpg:grpSp>
                      </wpg:grpSp>
                    </wpg:wgp>
                  </a:graphicData>
                </a:graphic>
              </wp:anchor>
            </w:drawing>
          </mc:Choice>
          <mc:Fallback>
            <w:pict>
              <v:group w14:anchorId="181FC7A9" id="Group 1" o:spid="_x0000_s1026" style="position:absolute;margin-left:1pt;margin-top:0;width:302.3pt;height:367.65pt;z-index:251658240" coordorigin="34263,14453" coordsize="38392,466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">
                <v:group id="Group 2" o:spid="_x0000_s1027" style="position:absolute;left:34263;top:14453;width:38393;height:46693" coordorigin="34263,14453" coordsize="38392,46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4" o:spid="_x0000_s1028" style="position:absolute;left:34263;top:14453;width:38392;height:46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42C1E58C" w14:textId="77777777" w:rsidR="002F1ACB" w:rsidRDefault="002F1ACB">
                          <w:pPr>
                            <w:spacing w:after="0" w:line="240" w:lineRule="auto"/>
                            <w:textDirection w:val="btLr"/>
                          </w:pPr>
                        </w:p>
                      </w:txbxContent>
                    </v:textbox>
                  </v:rect>
                  <v:group id="Group 6" o:spid="_x0000_s1029" style="position:absolute;left:34263;top:14453;width:38393;height:46693" coordsize="38392,46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30" style="position:absolute;width:38392;height:46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14:paraId="648594BC" w14:textId="77777777" w:rsidR="002F1ACB" w:rsidRDefault="002F1ACB">
                            <w:pPr>
                              <w:spacing w:after="0"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6" o:spid="_x0000_s1031" type="#_x0000_t75" style="position:absolute;left:5120;top:39136;width:28162;height:755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">
                      <v:imagedata r:id="rId11" o:title=""/>
                    </v:shape>
                    <v:shape id="Shape 7" o:spid="_x0000_s1032" type="#_x0000_t75" style="position:absolute;width:38392;height:3818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">
                      <v:imagedata r:id="rId12" o:title="" croptop="8590f" cropbottom="8722f" cropleft="11859f" cropright="11329f"/>
                    </v:shape>
                  </v:group>
                </v:group>
              </v:group>
            </w:pict>
          </mc:Fallback>
        </mc:AlternateContent>
      </w:r>
    </w:p>
    <w:p w14:paraId="026E58F5" w14:textId="77777777" w:rsidR="00D109E8" w:rsidRDefault="005804B6">
      <w:pPr>
        <w:rPr>
          <w:rFonts w:ascii="Times New Roman" w:eastAsia="Times New Roman" w:hAnsi="Times New Roman" w:cs="Times New Roman"/>
          <w:b/>
          <w:sz w:val="24"/>
          <w:szCs w:val="24"/>
        </w:rPr>
      </w:pPr>
      <w:r>
        <w:br w:type="page"/>
      </w:r>
      <w:r>
        <w:rPr>
          <w:rFonts w:ascii="Times New Roman" w:eastAsia="Times New Roman" w:hAnsi="Times New Roman" w:cs="Times New Roman"/>
          <w:b/>
          <w:sz w:val="24"/>
          <w:szCs w:val="24"/>
        </w:rPr>
        <w:lastRenderedPageBreak/>
        <w:t>Figure 4:</w:t>
      </w:r>
    </w:p>
    <w:p w14:paraId="5E575691" w14:textId="08D163B6"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effects of temporal priority and drought stress on the probability of </w:t>
      </w:r>
      <w:r w:rsidR="00D4502E">
        <w:rPr>
          <w:rFonts w:ascii="Times New Roman" w:eastAsia="Times New Roman" w:hAnsi="Times New Roman" w:cs="Times New Roman"/>
          <w:sz w:val="24"/>
          <w:szCs w:val="24"/>
        </w:rPr>
        <w:t>transition</w:t>
      </w:r>
      <w:r>
        <w:rPr>
          <w:rFonts w:ascii="Times New Roman" w:eastAsia="Times New Roman" w:hAnsi="Times New Roman" w:cs="Times New Roman"/>
          <w:sz w:val="24"/>
          <w:szCs w:val="24"/>
        </w:rPr>
        <w:t xml:space="preserve"> to </w:t>
      </w:r>
      <w:r>
        <w:rPr>
          <w:rFonts w:ascii="Times New Roman" w:eastAsia="Times New Roman" w:hAnsi="Times New Roman" w:cs="Times New Roman"/>
          <w:i/>
          <w:sz w:val="24"/>
          <w:szCs w:val="24"/>
        </w:rPr>
        <w:t>State 1</w:t>
      </w:r>
      <w:r>
        <w:rPr>
          <w:rFonts w:ascii="Times New Roman" w:eastAsia="Times New Roman" w:hAnsi="Times New Roman" w:cs="Times New Roman"/>
          <w:sz w:val="24"/>
          <w:szCs w:val="24"/>
        </w:rPr>
        <w:t xml:space="preserve"> from </w:t>
      </w:r>
      <w:r>
        <w:rPr>
          <w:rFonts w:ascii="Times New Roman" w:eastAsia="Times New Roman" w:hAnsi="Times New Roman" w:cs="Times New Roman"/>
          <w:i/>
          <w:sz w:val="24"/>
          <w:szCs w:val="24"/>
        </w:rPr>
        <w:t>States 2, 3,</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4</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Transition probability presented as a function of SPEI and whether native species included/absent from the seeded species mixture (+/- Priority). Solid lines indicate sign</w:t>
      </w:r>
      <w:r w:rsidR="00ED6099">
        <w:rPr>
          <w:rFonts w:ascii="Times New Roman" w:eastAsia="Times New Roman" w:hAnsi="Times New Roman" w:cs="Times New Roman"/>
          <w:sz w:val="24"/>
          <w:szCs w:val="24"/>
        </w:rPr>
        <w:t>i</w:t>
      </w:r>
      <w:r>
        <w:rPr>
          <w:rFonts w:ascii="Times New Roman" w:eastAsia="Times New Roman" w:hAnsi="Times New Roman" w:cs="Times New Roman"/>
          <w:sz w:val="24"/>
          <w:szCs w:val="24"/>
        </w:rPr>
        <w:t>ficant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0.05) covariate effects of both SPEI and priority; dashed lines correspond to non-sign</w:t>
      </w:r>
      <w:r w:rsidR="00ED6099">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ficant effects. </w:t>
      </w:r>
    </w:p>
    <w:p w14:paraId="57A0CEEB" w14:textId="77777777" w:rsidR="00D109E8" w:rsidRDefault="00D109E8">
      <w:pPr>
        <w:rPr>
          <w:rFonts w:ascii="Times New Roman" w:eastAsia="Times New Roman" w:hAnsi="Times New Roman" w:cs="Times New Roman"/>
          <w:b/>
          <w:sz w:val="24"/>
          <w:szCs w:val="24"/>
        </w:rPr>
      </w:pPr>
    </w:p>
    <w:p w14:paraId="4F2F00D6" w14:textId="77777777" w:rsidR="00D109E8" w:rsidRDefault="005804B6">
      <w:pPr>
        <w:rPr>
          <w:rFonts w:ascii="Times New Roman" w:eastAsia="Times New Roman" w:hAnsi="Times New Roman" w:cs="Times New Roman"/>
          <w:sz w:val="24"/>
          <w:szCs w:val="24"/>
        </w:rPr>
      </w:pPr>
      <w:bookmarkStart w:id="8" w:name="_gjdgxs" w:colFirst="0" w:colLast="0"/>
      <w:bookmarkEnd w:id="8"/>
      <w:r>
        <w:rPr>
          <w:rFonts w:ascii="Times New Roman" w:eastAsia="Times New Roman" w:hAnsi="Times New Roman" w:cs="Times New Roman"/>
          <w:noProof/>
          <w:sz w:val="24"/>
          <w:szCs w:val="24"/>
        </w:rPr>
        <w:drawing>
          <wp:inline distT="0" distB="0" distL="0" distR="0" wp14:anchorId="7C61CDF3" wp14:editId="4F26D192">
            <wp:extent cx="5943600" cy="3391197"/>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943600" cy="3391197"/>
                    </a:xfrm>
                    <a:prstGeom prst="rect">
                      <a:avLst/>
                    </a:prstGeom>
                    <a:ln/>
                  </pic:spPr>
                </pic:pic>
              </a:graphicData>
            </a:graphic>
          </wp:inline>
        </w:drawing>
      </w:r>
    </w:p>
    <w:p w14:paraId="593FE80F" w14:textId="77777777" w:rsidR="00D109E8" w:rsidRDefault="00D109E8">
      <w:pPr>
        <w:rPr>
          <w:rFonts w:ascii="Times New Roman" w:eastAsia="Times New Roman" w:hAnsi="Times New Roman" w:cs="Times New Roman"/>
          <w:sz w:val="24"/>
          <w:szCs w:val="24"/>
        </w:rPr>
      </w:pPr>
    </w:p>
    <w:p w14:paraId="03B66AE2" w14:textId="77777777" w:rsidR="00D109E8" w:rsidRDefault="00D109E8">
      <w:pPr>
        <w:rPr>
          <w:rFonts w:ascii="Times New Roman" w:eastAsia="Times New Roman" w:hAnsi="Times New Roman" w:cs="Times New Roman"/>
          <w:sz w:val="24"/>
          <w:szCs w:val="24"/>
        </w:rPr>
      </w:pPr>
    </w:p>
    <w:p w14:paraId="082F1501" w14:textId="77777777" w:rsidR="00D109E8" w:rsidRDefault="00D109E8">
      <w:pPr>
        <w:rPr>
          <w:rFonts w:ascii="Times New Roman" w:eastAsia="Times New Roman" w:hAnsi="Times New Roman" w:cs="Times New Roman"/>
          <w:sz w:val="24"/>
          <w:szCs w:val="24"/>
        </w:rPr>
      </w:pPr>
    </w:p>
    <w:p w14:paraId="114583FC" w14:textId="77777777" w:rsidR="00D109E8" w:rsidRDefault="00D109E8">
      <w:pPr>
        <w:rPr>
          <w:rFonts w:ascii="Times New Roman" w:eastAsia="Times New Roman" w:hAnsi="Times New Roman" w:cs="Times New Roman"/>
          <w:sz w:val="24"/>
          <w:szCs w:val="24"/>
        </w:rPr>
      </w:pPr>
    </w:p>
    <w:p w14:paraId="32E50C00" w14:textId="77777777" w:rsidR="00D109E8" w:rsidRDefault="00D109E8">
      <w:pPr>
        <w:rPr>
          <w:rFonts w:ascii="Times New Roman" w:eastAsia="Times New Roman" w:hAnsi="Times New Roman" w:cs="Times New Roman"/>
          <w:sz w:val="24"/>
          <w:szCs w:val="24"/>
        </w:rPr>
      </w:pPr>
    </w:p>
    <w:p w14:paraId="180A3159" w14:textId="77777777" w:rsidR="00D109E8" w:rsidRDefault="005804B6">
      <w:pPr>
        <w:rPr>
          <w:rFonts w:ascii="Times New Roman" w:eastAsia="Times New Roman" w:hAnsi="Times New Roman" w:cs="Times New Roman"/>
          <w:sz w:val="24"/>
          <w:szCs w:val="24"/>
        </w:rPr>
      </w:pPr>
      <w:r>
        <w:br w:type="page"/>
      </w:r>
    </w:p>
    <w:p w14:paraId="5A13D289" w14:textId="77777777" w:rsidR="00D109E8" w:rsidRDefault="005804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Appendices</w:t>
      </w:r>
    </w:p>
    <w:p w14:paraId="4580BC3E" w14:textId="77777777" w:rsidR="00D109E8" w:rsidRDefault="005804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1:</w:t>
      </w:r>
    </w:p>
    <w:p w14:paraId="76C274A1" w14:textId="77777777"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Plot-level shifts in state assignment over </w:t>
      </w:r>
      <w:commentRangeStart w:id="9"/>
      <w:commentRangeStart w:id="10"/>
      <w:r>
        <w:rPr>
          <w:rFonts w:ascii="Times New Roman" w:eastAsia="Times New Roman" w:hAnsi="Times New Roman" w:cs="Times New Roman"/>
          <w:sz w:val="24"/>
          <w:szCs w:val="24"/>
        </w:rPr>
        <w:t>time</w:t>
      </w:r>
      <w:commentRangeEnd w:id="9"/>
      <w:r w:rsidR="007C4D9F">
        <w:rPr>
          <w:rStyle w:val="CommentReference"/>
        </w:rPr>
        <w:commentReference w:id="9"/>
      </w:r>
      <w:commentRangeEnd w:id="10"/>
      <w:r w:rsidR="000252CA">
        <w:rPr>
          <w:rStyle w:val="CommentReference"/>
        </w:rPr>
        <w:commentReference w:id="10"/>
      </w:r>
      <w:r>
        <w:rPr>
          <w:rFonts w:ascii="Times New Roman" w:eastAsia="Times New Roman" w:hAnsi="Times New Roman" w:cs="Times New Roman"/>
          <w:sz w:val="24"/>
          <w:szCs w:val="24"/>
        </w:rPr>
        <w:t>.</w:t>
      </w:r>
    </w:p>
    <w:p w14:paraId="1D014A16" w14:textId="77777777" w:rsidR="00D109E8" w:rsidRDefault="005804B6">
      <w:pPr>
        <w:rPr>
          <w:rFonts w:ascii="Times New Roman" w:eastAsia="Times New Roman" w:hAnsi="Times New Roman" w:cs="Times New Roman"/>
          <w:b/>
          <w:sz w:val="24"/>
          <w:szCs w:val="24"/>
        </w:rPr>
      </w:pPr>
      <w:r>
        <w:rPr>
          <w:noProof/>
        </w:rPr>
        <w:drawing>
          <wp:inline distT="0" distB="0" distL="0" distR="0" wp14:anchorId="1F42B644" wp14:editId="5D571B94">
            <wp:extent cx="5943600" cy="3568065"/>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943600" cy="3568065"/>
                    </a:xfrm>
                    <a:prstGeom prst="rect">
                      <a:avLst/>
                    </a:prstGeom>
                    <a:ln/>
                  </pic:spPr>
                </pic:pic>
              </a:graphicData>
            </a:graphic>
          </wp:inline>
        </w:drawing>
      </w:r>
    </w:p>
    <w:p w14:paraId="558402BC" w14:textId="77777777" w:rsidR="00D109E8" w:rsidRDefault="005804B6">
      <w:pPr>
        <w:rPr>
          <w:rFonts w:ascii="Times New Roman" w:eastAsia="Times New Roman" w:hAnsi="Times New Roman" w:cs="Times New Roman"/>
          <w:b/>
          <w:sz w:val="24"/>
          <w:szCs w:val="24"/>
        </w:rPr>
      </w:pPr>
      <w:commentRangeStart w:id="11"/>
      <w:commentRangeStart w:id="12"/>
      <w:r>
        <w:rPr>
          <w:rFonts w:ascii="Times New Roman" w:eastAsia="Times New Roman" w:hAnsi="Times New Roman" w:cs="Times New Roman"/>
          <w:b/>
          <w:sz w:val="24"/>
          <w:szCs w:val="24"/>
        </w:rPr>
        <w:t>Appendix</w:t>
      </w:r>
      <w:commentRangeEnd w:id="11"/>
      <w:r w:rsidR="003C7F1A">
        <w:rPr>
          <w:rStyle w:val="CommentReference"/>
        </w:rPr>
        <w:commentReference w:id="11"/>
      </w:r>
      <w:commentRangeEnd w:id="12"/>
      <w:r w:rsidR="000252CA">
        <w:rPr>
          <w:rStyle w:val="CommentReference"/>
        </w:rPr>
        <w:commentReference w:id="12"/>
      </w:r>
      <w:r>
        <w:rPr>
          <w:rFonts w:ascii="Times New Roman" w:eastAsia="Times New Roman" w:hAnsi="Times New Roman" w:cs="Times New Roman"/>
          <w:b/>
          <w:sz w:val="24"/>
          <w:szCs w:val="24"/>
        </w:rPr>
        <w:t xml:space="preserve"> 2:</w:t>
      </w:r>
    </w:p>
    <w:p w14:paraId="4469D0D8" w14:textId="77777777"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sz w:val="24"/>
          <w:szCs w:val="24"/>
        </w:rPr>
        <w:t>Output of permutational ANOVA, NMDS ordination of species abundances in the first year of the experiment (2008).</w:t>
      </w:r>
    </w:p>
    <w:p w14:paraId="2A7DD38C" w14:textId="77777777" w:rsidR="00D109E8" w:rsidRDefault="005804B6">
      <w:pPr>
        <w:shd w:val="clear" w:color="auto" w:fill="FFFFFF"/>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PerMANOVA</w:t>
      </w:r>
      <w:proofErr w:type="spellEnd"/>
      <w:r>
        <w:rPr>
          <w:rFonts w:ascii="Times New Roman" w:eastAsia="Times New Roman" w:hAnsi="Times New Roman" w:cs="Times New Roman"/>
          <w:color w:val="000000"/>
          <w:sz w:val="24"/>
          <w:szCs w:val="24"/>
        </w:rPr>
        <w:t xml:space="preserve"> Output:</w:t>
      </w:r>
    </w:p>
    <w:p w14:paraId="38297CF9" w14:textId="77777777" w:rsidR="00D109E8" w:rsidRDefault="005804B6">
      <w:pPr>
        <w:shd w:val="clear" w:color="auto" w:fill="FFFFFF"/>
        <w:spacing w:after="0" w:line="24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bl>
      <w:tblPr>
        <w:tblStyle w:val="a4"/>
        <w:tblW w:w="7910" w:type="dxa"/>
        <w:tblLayout w:type="fixed"/>
        <w:tblLook w:val="0400" w:firstRow="0" w:lastRow="0" w:firstColumn="0" w:lastColumn="0" w:noHBand="0" w:noVBand="1"/>
      </w:tblPr>
      <w:tblGrid>
        <w:gridCol w:w="2220"/>
        <w:gridCol w:w="520"/>
        <w:gridCol w:w="980"/>
        <w:gridCol w:w="980"/>
        <w:gridCol w:w="860"/>
        <w:gridCol w:w="1281"/>
        <w:gridCol w:w="1069"/>
      </w:tblGrid>
      <w:tr w:rsidR="00D109E8" w14:paraId="0CE6DAA4" w14:textId="77777777" w:rsidTr="005804B6">
        <w:trPr>
          <w:trHeight w:val="500"/>
        </w:trPr>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AC3181" w14:textId="77777777"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Source</w:t>
            </w:r>
          </w:p>
        </w:tc>
        <w:tc>
          <w:tcPr>
            <w:tcW w:w="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F3DB8F" w14:textId="77777777"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DF</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3AD18B" w14:textId="77777777"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SS</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859E1C" w14:textId="77777777"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MS</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0F5F21" w14:textId="77777777"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F</w:t>
            </w:r>
          </w:p>
        </w:tc>
        <w:tc>
          <w:tcPr>
            <w:tcW w:w="12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C14F59" w14:textId="77777777"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R-squared</w:t>
            </w:r>
          </w:p>
        </w:tc>
        <w:tc>
          <w:tcPr>
            <w:tcW w:w="10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0E0BC8" w14:textId="77777777" w:rsidR="00D109E8" w:rsidRDefault="005804B6">
            <w:pPr>
              <w:rPr>
                <w:rFonts w:ascii="Times New Roman" w:eastAsia="Times New Roman" w:hAnsi="Times New Roman" w:cs="Times New Roman"/>
                <w:sz w:val="24"/>
                <w:szCs w:val="24"/>
              </w:rPr>
            </w:pPr>
            <w:proofErr w:type="spellStart"/>
            <w:r>
              <w:rPr>
                <w:rFonts w:ascii="Times New Roman" w:eastAsia="Times New Roman" w:hAnsi="Times New Roman" w:cs="Times New Roman"/>
                <w:b/>
                <w:color w:val="000000"/>
                <w:sz w:val="24"/>
                <w:szCs w:val="24"/>
              </w:rPr>
              <w:t>Pr</w:t>
            </w:r>
            <w:proofErr w:type="spellEnd"/>
            <w:r w:rsidR="007F71E1">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(&gt;F)</w:t>
            </w:r>
          </w:p>
        </w:tc>
      </w:tr>
      <w:tr w:rsidR="00D109E8" w14:paraId="1E671081" w14:textId="77777777" w:rsidTr="005804B6">
        <w:trPr>
          <w:trHeight w:val="500"/>
        </w:trPr>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5E7709" w14:textId="77777777"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Seeding composition</w:t>
            </w:r>
          </w:p>
        </w:tc>
        <w:tc>
          <w:tcPr>
            <w:tcW w:w="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094340" w14:textId="77777777"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6</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65C3D2" w14:textId="77777777"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12.0487</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161367" w14:textId="77777777"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2.0081</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F30E29" w14:textId="77777777"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32.815</w:t>
            </w:r>
          </w:p>
        </w:tc>
        <w:tc>
          <w:tcPr>
            <w:tcW w:w="12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73407E" w14:textId="77777777"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0.8</w:t>
            </w:r>
          </w:p>
        </w:tc>
        <w:tc>
          <w:tcPr>
            <w:tcW w:w="10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7DF684" w14:textId="77777777"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0.001</w:t>
            </w:r>
          </w:p>
        </w:tc>
      </w:tr>
      <w:tr w:rsidR="00D109E8" w14:paraId="5DA89812" w14:textId="77777777" w:rsidTr="005804B6">
        <w:trPr>
          <w:trHeight w:val="500"/>
        </w:trPr>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F0E3BA" w14:textId="77777777"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Residual</w:t>
            </w:r>
          </w:p>
        </w:tc>
        <w:tc>
          <w:tcPr>
            <w:tcW w:w="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5D3F9F" w14:textId="77777777"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49</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5E83B6" w14:textId="77777777"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2.9986</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EFCBDD" w14:textId="77777777"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0.19928</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6CA2BF" w14:textId="77777777"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p>
        </w:tc>
        <w:tc>
          <w:tcPr>
            <w:tcW w:w="12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AC3B79" w14:textId="77777777"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p>
        </w:tc>
        <w:tc>
          <w:tcPr>
            <w:tcW w:w="10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7272BD" w14:textId="77777777"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p>
        </w:tc>
      </w:tr>
      <w:tr w:rsidR="00D109E8" w14:paraId="662C44AD" w14:textId="77777777" w:rsidTr="005804B6">
        <w:trPr>
          <w:trHeight w:val="500"/>
        </w:trPr>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DEDB75" w14:textId="77777777"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Total</w:t>
            </w:r>
          </w:p>
        </w:tc>
        <w:tc>
          <w:tcPr>
            <w:tcW w:w="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95E714" w14:textId="77777777"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55</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CEC05C" w14:textId="77777777"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15.0473</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B657F3" w14:textId="77777777"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58C68B" w14:textId="77777777"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p>
        </w:tc>
        <w:tc>
          <w:tcPr>
            <w:tcW w:w="12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C57DFE" w14:textId="77777777"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p>
        </w:tc>
        <w:tc>
          <w:tcPr>
            <w:tcW w:w="10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7F354A" w14:textId="77777777" w:rsidR="00D109E8" w:rsidRDefault="005804B6">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p>
        </w:tc>
      </w:tr>
    </w:tbl>
    <w:p w14:paraId="4B539729" w14:textId="77777777" w:rsidR="00D109E8" w:rsidRDefault="005804B6">
      <w:pPr>
        <w:shd w:val="clear" w:color="auto" w:fill="FFFFFF"/>
        <w:spacing w:after="0" w:line="24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60DAD277" w14:textId="77777777" w:rsidR="00D109E8" w:rsidRDefault="00D109E8">
      <w:pPr>
        <w:shd w:val="clear" w:color="auto" w:fill="FFFFFF"/>
        <w:spacing w:after="0" w:line="240" w:lineRule="auto"/>
        <w:ind w:hanging="480"/>
        <w:rPr>
          <w:rFonts w:ascii="Times New Roman" w:eastAsia="Times New Roman" w:hAnsi="Times New Roman" w:cs="Times New Roman"/>
          <w:sz w:val="24"/>
          <w:szCs w:val="24"/>
        </w:rPr>
      </w:pPr>
    </w:p>
    <w:p w14:paraId="45C8FF83" w14:textId="77777777" w:rsidR="00D109E8" w:rsidRDefault="005804B6">
      <w:pPr>
        <w:rPr>
          <w:rFonts w:ascii="Times New Roman" w:eastAsia="Times New Roman" w:hAnsi="Times New Roman" w:cs="Times New Roman"/>
          <w:sz w:val="24"/>
          <w:szCs w:val="24"/>
        </w:rPr>
      </w:pPr>
      <w:r>
        <w:rPr>
          <w:noProof/>
          <w:color w:val="000000"/>
        </w:rPr>
        <w:lastRenderedPageBreak/>
        <w:drawing>
          <wp:inline distT="0" distB="0" distL="0" distR="0" wp14:anchorId="71C9E48A" wp14:editId="695171EC">
            <wp:extent cx="5943600" cy="4044950"/>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943600" cy="4044950"/>
                    </a:xfrm>
                    <a:prstGeom prst="rect">
                      <a:avLst/>
                    </a:prstGeom>
                    <a:ln/>
                  </pic:spPr>
                </pic:pic>
              </a:graphicData>
            </a:graphic>
          </wp:inline>
        </w:drawing>
      </w:r>
    </w:p>
    <w:p w14:paraId="4AFF2E17" w14:textId="77777777" w:rsidR="00D109E8" w:rsidRDefault="005804B6">
      <w:pPr>
        <w:rPr>
          <w:rFonts w:ascii="Times New Roman" w:eastAsia="Times New Roman" w:hAnsi="Times New Roman" w:cs="Times New Roman"/>
          <w:sz w:val="24"/>
          <w:szCs w:val="24"/>
        </w:rPr>
      </w:pPr>
      <w:r>
        <w:br w:type="page"/>
      </w:r>
    </w:p>
    <w:p w14:paraId="3A97F89B" w14:textId="77777777" w:rsidR="00D109E8" w:rsidRDefault="005804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3:</w:t>
      </w:r>
    </w:p>
    <w:p w14:paraId="73291A63" w14:textId="77777777" w:rsidR="00D109E8" w:rsidRDefault="005804B6">
      <w:pPr>
        <w:shd w:val="clear" w:color="auto" w:fill="FFFFFF"/>
        <w:spacing w:after="0" w:line="240" w:lineRule="auto"/>
        <w:rPr>
          <w:color w:val="000000"/>
        </w:rPr>
      </w:pPr>
      <w:r>
        <w:rPr>
          <w:color w:val="000000"/>
          <w:sz w:val="24"/>
          <w:szCs w:val="24"/>
        </w:rPr>
        <w:t xml:space="preserve">Heuristic data used to determine best number of clusters to use in partitioning, </w:t>
      </w:r>
      <w:r>
        <w:rPr>
          <w:i/>
          <w:color w:val="000000"/>
          <w:sz w:val="24"/>
          <w:szCs w:val="24"/>
        </w:rPr>
        <w:t>K</w:t>
      </w:r>
      <w:r>
        <w:rPr>
          <w:color w:val="000000"/>
          <w:sz w:val="24"/>
          <w:szCs w:val="24"/>
        </w:rPr>
        <w:t xml:space="preserve">. </w:t>
      </w:r>
    </w:p>
    <w:p w14:paraId="0AE63E21" w14:textId="77777777" w:rsidR="00D109E8" w:rsidRDefault="005804B6">
      <w:pPr>
        <w:shd w:val="clear" w:color="auto" w:fill="FFFFFF"/>
        <w:spacing w:after="0" w:line="240" w:lineRule="auto"/>
        <w:rPr>
          <w:color w:val="000000"/>
        </w:rPr>
      </w:pPr>
      <w:r>
        <w:rPr>
          <w:color w:val="000000"/>
          <w:sz w:val="24"/>
          <w:szCs w:val="24"/>
        </w:rPr>
        <w:t xml:space="preserve">Summary of the best performing </w:t>
      </w:r>
      <w:r>
        <w:rPr>
          <w:i/>
          <w:color w:val="000000"/>
          <w:sz w:val="24"/>
          <w:szCs w:val="24"/>
        </w:rPr>
        <w:t>K</w:t>
      </w:r>
      <w:r>
        <w:rPr>
          <w:color w:val="000000"/>
          <w:sz w:val="24"/>
          <w:szCs w:val="24"/>
        </w:rPr>
        <w:t xml:space="preserve"> for 8 different clustering indices:</w:t>
      </w:r>
    </w:p>
    <w:tbl>
      <w:tblPr>
        <w:tblStyle w:val="a5"/>
        <w:tblW w:w="9105" w:type="dxa"/>
        <w:tblLayout w:type="fixed"/>
        <w:tblLook w:val="0400" w:firstRow="0" w:lastRow="0" w:firstColumn="0" w:lastColumn="0" w:noHBand="0" w:noVBand="1"/>
      </w:tblPr>
      <w:tblGrid>
        <w:gridCol w:w="965"/>
        <w:gridCol w:w="1328"/>
        <w:gridCol w:w="1071"/>
        <w:gridCol w:w="874"/>
        <w:gridCol w:w="701"/>
        <w:gridCol w:w="1055"/>
        <w:gridCol w:w="701"/>
        <w:gridCol w:w="1572"/>
        <w:gridCol w:w="838"/>
      </w:tblGrid>
      <w:tr w:rsidR="00D109E8" w14:paraId="0F6434F7" w14:textId="77777777">
        <w:trPr>
          <w:trHeight w:val="300"/>
        </w:trPr>
        <w:tc>
          <w:tcPr>
            <w:tcW w:w="965" w:type="dxa"/>
            <w:tcBorders>
              <w:top w:val="nil"/>
              <w:left w:val="nil"/>
              <w:bottom w:val="single" w:sz="8" w:space="0" w:color="000000"/>
              <w:right w:val="nil"/>
            </w:tcBorders>
            <w:shd w:val="clear" w:color="auto" w:fill="FFFFFF"/>
            <w:vAlign w:val="bottom"/>
          </w:tcPr>
          <w:p w14:paraId="3DEA3CB3" w14:textId="77777777" w:rsidR="00D109E8" w:rsidRDefault="005804B6">
            <w:r>
              <w:rPr>
                <w:sz w:val="20"/>
                <w:szCs w:val="20"/>
              </w:rPr>
              <w:t>Index</w:t>
            </w:r>
          </w:p>
        </w:tc>
        <w:tc>
          <w:tcPr>
            <w:tcW w:w="1328" w:type="dxa"/>
            <w:tcBorders>
              <w:top w:val="nil"/>
              <w:left w:val="nil"/>
              <w:bottom w:val="single" w:sz="8" w:space="0" w:color="000000"/>
              <w:right w:val="nil"/>
            </w:tcBorders>
            <w:shd w:val="clear" w:color="auto" w:fill="FFFFFF"/>
            <w:vAlign w:val="center"/>
          </w:tcPr>
          <w:p w14:paraId="5E276828" w14:textId="77777777" w:rsidR="00D109E8" w:rsidRDefault="005804B6">
            <w:r>
              <w:rPr>
                <w:sz w:val="20"/>
                <w:szCs w:val="20"/>
              </w:rPr>
              <w:t>Hartigan</w:t>
            </w:r>
          </w:p>
        </w:tc>
        <w:tc>
          <w:tcPr>
            <w:tcW w:w="1071" w:type="dxa"/>
            <w:tcBorders>
              <w:top w:val="nil"/>
              <w:left w:val="nil"/>
              <w:bottom w:val="single" w:sz="8" w:space="0" w:color="000000"/>
              <w:right w:val="nil"/>
            </w:tcBorders>
            <w:shd w:val="clear" w:color="auto" w:fill="FFFFFF"/>
            <w:vAlign w:val="center"/>
          </w:tcPr>
          <w:p w14:paraId="28D3AB29" w14:textId="77777777" w:rsidR="00D109E8" w:rsidRDefault="005804B6">
            <w:r>
              <w:rPr>
                <w:sz w:val="20"/>
                <w:szCs w:val="20"/>
              </w:rPr>
              <w:t>CH</w:t>
            </w:r>
          </w:p>
        </w:tc>
        <w:tc>
          <w:tcPr>
            <w:tcW w:w="874" w:type="dxa"/>
            <w:tcBorders>
              <w:top w:val="nil"/>
              <w:left w:val="nil"/>
              <w:bottom w:val="single" w:sz="8" w:space="0" w:color="000000"/>
              <w:right w:val="nil"/>
            </w:tcBorders>
            <w:shd w:val="clear" w:color="auto" w:fill="FFFFFF"/>
            <w:vAlign w:val="center"/>
          </w:tcPr>
          <w:p w14:paraId="5B5A1B8F" w14:textId="77777777" w:rsidR="00D109E8" w:rsidRDefault="005804B6">
            <w:r>
              <w:rPr>
                <w:sz w:val="20"/>
                <w:szCs w:val="20"/>
              </w:rPr>
              <w:t>Beale</w:t>
            </w:r>
          </w:p>
        </w:tc>
        <w:tc>
          <w:tcPr>
            <w:tcW w:w="701" w:type="dxa"/>
            <w:tcBorders>
              <w:top w:val="nil"/>
              <w:left w:val="nil"/>
              <w:bottom w:val="single" w:sz="8" w:space="0" w:color="000000"/>
              <w:right w:val="nil"/>
            </w:tcBorders>
            <w:shd w:val="clear" w:color="auto" w:fill="FFFFFF"/>
            <w:vAlign w:val="center"/>
          </w:tcPr>
          <w:p w14:paraId="2AE02AB9" w14:textId="77777777" w:rsidR="00D109E8" w:rsidRDefault="005804B6">
            <w:r>
              <w:rPr>
                <w:sz w:val="20"/>
                <w:szCs w:val="20"/>
              </w:rPr>
              <w:t>KL</w:t>
            </w:r>
          </w:p>
        </w:tc>
        <w:tc>
          <w:tcPr>
            <w:tcW w:w="1055" w:type="dxa"/>
            <w:tcBorders>
              <w:top w:val="nil"/>
              <w:left w:val="nil"/>
              <w:bottom w:val="single" w:sz="8" w:space="0" w:color="000000"/>
              <w:right w:val="nil"/>
            </w:tcBorders>
            <w:shd w:val="clear" w:color="auto" w:fill="FFFFFF"/>
            <w:vAlign w:val="center"/>
          </w:tcPr>
          <w:p w14:paraId="74D3B2A7" w14:textId="77777777" w:rsidR="00D109E8" w:rsidRDefault="005804B6">
            <w:proofErr w:type="spellStart"/>
            <w:r>
              <w:rPr>
                <w:sz w:val="20"/>
                <w:szCs w:val="20"/>
              </w:rPr>
              <w:t>Cindex</w:t>
            </w:r>
            <w:proofErr w:type="spellEnd"/>
          </w:p>
        </w:tc>
        <w:tc>
          <w:tcPr>
            <w:tcW w:w="701" w:type="dxa"/>
            <w:tcBorders>
              <w:top w:val="nil"/>
              <w:left w:val="nil"/>
              <w:bottom w:val="single" w:sz="8" w:space="0" w:color="000000"/>
              <w:right w:val="nil"/>
            </w:tcBorders>
            <w:shd w:val="clear" w:color="auto" w:fill="FFFFFF"/>
            <w:vAlign w:val="center"/>
          </w:tcPr>
          <w:p w14:paraId="78799A64" w14:textId="77777777" w:rsidR="00D109E8" w:rsidRDefault="005804B6">
            <w:r>
              <w:rPr>
                <w:sz w:val="20"/>
                <w:szCs w:val="20"/>
              </w:rPr>
              <w:t>DB</w:t>
            </w:r>
          </w:p>
        </w:tc>
        <w:tc>
          <w:tcPr>
            <w:tcW w:w="1572" w:type="dxa"/>
            <w:tcBorders>
              <w:top w:val="nil"/>
              <w:left w:val="nil"/>
              <w:bottom w:val="single" w:sz="8" w:space="0" w:color="000000"/>
              <w:right w:val="nil"/>
            </w:tcBorders>
            <w:shd w:val="clear" w:color="auto" w:fill="FFFFFF"/>
            <w:vAlign w:val="center"/>
          </w:tcPr>
          <w:p w14:paraId="6C24D38E" w14:textId="77777777" w:rsidR="00D109E8" w:rsidRDefault="005804B6">
            <w:r>
              <w:rPr>
                <w:sz w:val="20"/>
                <w:szCs w:val="20"/>
              </w:rPr>
              <w:t>Silhouette</w:t>
            </w:r>
          </w:p>
        </w:tc>
        <w:tc>
          <w:tcPr>
            <w:tcW w:w="838" w:type="dxa"/>
            <w:tcBorders>
              <w:top w:val="nil"/>
              <w:left w:val="nil"/>
              <w:bottom w:val="single" w:sz="8" w:space="0" w:color="000000"/>
              <w:right w:val="nil"/>
            </w:tcBorders>
            <w:shd w:val="clear" w:color="auto" w:fill="FFFFFF"/>
            <w:vAlign w:val="center"/>
          </w:tcPr>
          <w:p w14:paraId="5BD4D7B5" w14:textId="77777777" w:rsidR="00D109E8" w:rsidRDefault="005804B6">
            <w:proofErr w:type="spellStart"/>
            <w:r>
              <w:rPr>
                <w:sz w:val="20"/>
                <w:szCs w:val="20"/>
              </w:rPr>
              <w:t>Duda</w:t>
            </w:r>
            <w:proofErr w:type="spellEnd"/>
          </w:p>
        </w:tc>
      </w:tr>
      <w:tr w:rsidR="00D109E8" w14:paraId="00FAF30B" w14:textId="77777777">
        <w:trPr>
          <w:trHeight w:val="300"/>
        </w:trPr>
        <w:tc>
          <w:tcPr>
            <w:tcW w:w="965" w:type="dxa"/>
            <w:tcBorders>
              <w:top w:val="nil"/>
              <w:left w:val="nil"/>
              <w:bottom w:val="nil"/>
              <w:right w:val="single" w:sz="8" w:space="0" w:color="000000"/>
            </w:tcBorders>
            <w:shd w:val="clear" w:color="auto" w:fill="FFFFFF"/>
            <w:vAlign w:val="bottom"/>
          </w:tcPr>
          <w:p w14:paraId="1250A506" w14:textId="77777777" w:rsidR="00D109E8" w:rsidRDefault="005804B6">
            <w:r>
              <w:rPr>
                <w:i/>
                <w:sz w:val="20"/>
                <w:szCs w:val="20"/>
              </w:rPr>
              <w:t>Best K</w:t>
            </w:r>
          </w:p>
        </w:tc>
        <w:tc>
          <w:tcPr>
            <w:tcW w:w="1328" w:type="dxa"/>
            <w:tcBorders>
              <w:top w:val="nil"/>
              <w:left w:val="nil"/>
              <w:bottom w:val="nil"/>
              <w:right w:val="nil"/>
            </w:tcBorders>
            <w:shd w:val="clear" w:color="auto" w:fill="FFFFFF"/>
            <w:vAlign w:val="center"/>
          </w:tcPr>
          <w:p w14:paraId="3AD7A0FC" w14:textId="77777777" w:rsidR="00D109E8" w:rsidRDefault="005804B6">
            <w:pPr>
              <w:jc w:val="right"/>
            </w:pPr>
            <w:r>
              <w:rPr>
                <w:sz w:val="20"/>
                <w:szCs w:val="20"/>
              </w:rPr>
              <w:t>4</w:t>
            </w:r>
          </w:p>
        </w:tc>
        <w:tc>
          <w:tcPr>
            <w:tcW w:w="1071" w:type="dxa"/>
            <w:tcBorders>
              <w:top w:val="nil"/>
              <w:left w:val="nil"/>
              <w:bottom w:val="nil"/>
              <w:right w:val="nil"/>
            </w:tcBorders>
            <w:shd w:val="clear" w:color="auto" w:fill="FFFFFF"/>
            <w:vAlign w:val="center"/>
          </w:tcPr>
          <w:p w14:paraId="7D47BA29" w14:textId="77777777" w:rsidR="00D109E8" w:rsidRDefault="005804B6">
            <w:pPr>
              <w:jc w:val="right"/>
            </w:pPr>
            <w:r>
              <w:rPr>
                <w:sz w:val="20"/>
                <w:szCs w:val="20"/>
              </w:rPr>
              <w:t>4</w:t>
            </w:r>
          </w:p>
        </w:tc>
        <w:tc>
          <w:tcPr>
            <w:tcW w:w="874" w:type="dxa"/>
            <w:tcBorders>
              <w:top w:val="nil"/>
              <w:left w:val="nil"/>
              <w:bottom w:val="nil"/>
              <w:right w:val="nil"/>
            </w:tcBorders>
            <w:shd w:val="clear" w:color="auto" w:fill="FFFFFF"/>
            <w:vAlign w:val="center"/>
          </w:tcPr>
          <w:p w14:paraId="43BDB633" w14:textId="77777777" w:rsidR="00D109E8" w:rsidRDefault="005804B6">
            <w:pPr>
              <w:jc w:val="right"/>
            </w:pPr>
            <w:r>
              <w:rPr>
                <w:sz w:val="20"/>
                <w:szCs w:val="20"/>
              </w:rPr>
              <w:t>4</w:t>
            </w:r>
          </w:p>
        </w:tc>
        <w:tc>
          <w:tcPr>
            <w:tcW w:w="701" w:type="dxa"/>
            <w:tcBorders>
              <w:top w:val="nil"/>
              <w:left w:val="nil"/>
              <w:bottom w:val="nil"/>
              <w:right w:val="nil"/>
            </w:tcBorders>
            <w:shd w:val="clear" w:color="auto" w:fill="FFFFFF"/>
            <w:vAlign w:val="center"/>
          </w:tcPr>
          <w:p w14:paraId="60038D61" w14:textId="77777777" w:rsidR="00D109E8" w:rsidRDefault="005804B6">
            <w:pPr>
              <w:jc w:val="right"/>
            </w:pPr>
            <w:r>
              <w:rPr>
                <w:sz w:val="20"/>
                <w:szCs w:val="20"/>
              </w:rPr>
              <w:t>7</w:t>
            </w:r>
          </w:p>
        </w:tc>
        <w:tc>
          <w:tcPr>
            <w:tcW w:w="1055" w:type="dxa"/>
            <w:tcBorders>
              <w:top w:val="nil"/>
              <w:left w:val="nil"/>
              <w:bottom w:val="nil"/>
              <w:right w:val="nil"/>
            </w:tcBorders>
            <w:shd w:val="clear" w:color="auto" w:fill="FFFFFF"/>
            <w:vAlign w:val="center"/>
          </w:tcPr>
          <w:p w14:paraId="0353ADB1" w14:textId="77777777" w:rsidR="00D109E8" w:rsidRDefault="005804B6">
            <w:pPr>
              <w:jc w:val="right"/>
            </w:pPr>
            <w:r>
              <w:rPr>
                <w:sz w:val="20"/>
                <w:szCs w:val="20"/>
              </w:rPr>
              <w:t>8</w:t>
            </w:r>
          </w:p>
        </w:tc>
        <w:tc>
          <w:tcPr>
            <w:tcW w:w="701" w:type="dxa"/>
            <w:tcBorders>
              <w:top w:val="nil"/>
              <w:left w:val="nil"/>
              <w:bottom w:val="nil"/>
              <w:right w:val="nil"/>
            </w:tcBorders>
            <w:shd w:val="clear" w:color="auto" w:fill="FFFFFF"/>
            <w:vAlign w:val="center"/>
          </w:tcPr>
          <w:p w14:paraId="3C3AFE8C" w14:textId="77777777" w:rsidR="00D109E8" w:rsidRDefault="005804B6">
            <w:pPr>
              <w:jc w:val="right"/>
            </w:pPr>
            <w:r>
              <w:rPr>
                <w:sz w:val="20"/>
                <w:szCs w:val="20"/>
              </w:rPr>
              <w:t>7</w:t>
            </w:r>
          </w:p>
        </w:tc>
        <w:tc>
          <w:tcPr>
            <w:tcW w:w="1572" w:type="dxa"/>
            <w:tcBorders>
              <w:top w:val="nil"/>
              <w:left w:val="nil"/>
              <w:bottom w:val="nil"/>
              <w:right w:val="nil"/>
            </w:tcBorders>
            <w:shd w:val="clear" w:color="auto" w:fill="FFFFFF"/>
            <w:vAlign w:val="center"/>
          </w:tcPr>
          <w:p w14:paraId="3E4410E3" w14:textId="77777777" w:rsidR="00D109E8" w:rsidRDefault="005804B6">
            <w:pPr>
              <w:jc w:val="right"/>
            </w:pPr>
            <w:r>
              <w:rPr>
                <w:sz w:val="20"/>
                <w:szCs w:val="20"/>
              </w:rPr>
              <w:t>7</w:t>
            </w:r>
          </w:p>
        </w:tc>
        <w:tc>
          <w:tcPr>
            <w:tcW w:w="838" w:type="dxa"/>
            <w:tcBorders>
              <w:top w:val="nil"/>
              <w:left w:val="nil"/>
              <w:bottom w:val="nil"/>
              <w:right w:val="nil"/>
            </w:tcBorders>
            <w:shd w:val="clear" w:color="auto" w:fill="FFFFFF"/>
            <w:vAlign w:val="center"/>
          </w:tcPr>
          <w:p w14:paraId="54489EA5" w14:textId="77777777" w:rsidR="00D109E8" w:rsidRDefault="005804B6">
            <w:pPr>
              <w:jc w:val="right"/>
            </w:pPr>
            <w:r>
              <w:rPr>
                <w:sz w:val="20"/>
                <w:szCs w:val="20"/>
              </w:rPr>
              <w:t>4</w:t>
            </w:r>
          </w:p>
        </w:tc>
      </w:tr>
      <w:tr w:rsidR="00D109E8" w14:paraId="605E7C11" w14:textId="77777777">
        <w:trPr>
          <w:trHeight w:val="300"/>
        </w:trPr>
        <w:tc>
          <w:tcPr>
            <w:tcW w:w="965" w:type="dxa"/>
            <w:tcBorders>
              <w:top w:val="nil"/>
              <w:left w:val="nil"/>
              <w:bottom w:val="nil"/>
              <w:right w:val="single" w:sz="8" w:space="0" w:color="000000"/>
            </w:tcBorders>
            <w:shd w:val="clear" w:color="auto" w:fill="FFFFFF"/>
            <w:vAlign w:val="center"/>
          </w:tcPr>
          <w:p w14:paraId="364A8AF8" w14:textId="77777777" w:rsidR="00D109E8" w:rsidRDefault="005804B6">
            <w:r>
              <w:rPr>
                <w:sz w:val="20"/>
                <w:szCs w:val="20"/>
              </w:rPr>
              <w:t>Value</w:t>
            </w:r>
          </w:p>
        </w:tc>
        <w:tc>
          <w:tcPr>
            <w:tcW w:w="1328" w:type="dxa"/>
            <w:tcBorders>
              <w:top w:val="nil"/>
              <w:left w:val="nil"/>
              <w:bottom w:val="nil"/>
              <w:right w:val="nil"/>
            </w:tcBorders>
            <w:shd w:val="clear" w:color="auto" w:fill="FFFFFF"/>
            <w:vAlign w:val="center"/>
          </w:tcPr>
          <w:p w14:paraId="64C218BF" w14:textId="77777777" w:rsidR="00D109E8" w:rsidRDefault="005804B6">
            <w:pPr>
              <w:jc w:val="right"/>
            </w:pPr>
            <w:r>
              <w:rPr>
                <w:sz w:val="20"/>
                <w:szCs w:val="20"/>
              </w:rPr>
              <w:t>76.30</w:t>
            </w:r>
          </w:p>
        </w:tc>
        <w:tc>
          <w:tcPr>
            <w:tcW w:w="1071" w:type="dxa"/>
            <w:tcBorders>
              <w:top w:val="nil"/>
              <w:left w:val="nil"/>
              <w:bottom w:val="nil"/>
              <w:right w:val="nil"/>
            </w:tcBorders>
            <w:shd w:val="clear" w:color="auto" w:fill="FFFFFF"/>
            <w:vAlign w:val="center"/>
          </w:tcPr>
          <w:p w14:paraId="053C35BA" w14:textId="77777777" w:rsidR="00D109E8" w:rsidRDefault="005804B6">
            <w:pPr>
              <w:jc w:val="right"/>
            </w:pPr>
            <w:r>
              <w:rPr>
                <w:sz w:val="20"/>
                <w:szCs w:val="20"/>
              </w:rPr>
              <w:t>176.75</w:t>
            </w:r>
          </w:p>
        </w:tc>
        <w:tc>
          <w:tcPr>
            <w:tcW w:w="874" w:type="dxa"/>
            <w:tcBorders>
              <w:top w:val="nil"/>
              <w:left w:val="nil"/>
              <w:bottom w:val="nil"/>
              <w:right w:val="nil"/>
            </w:tcBorders>
            <w:shd w:val="clear" w:color="auto" w:fill="FFFFFF"/>
            <w:vAlign w:val="center"/>
          </w:tcPr>
          <w:p w14:paraId="71E5C7FB" w14:textId="77777777" w:rsidR="00D109E8" w:rsidRDefault="005804B6">
            <w:pPr>
              <w:jc w:val="right"/>
            </w:pPr>
            <w:r>
              <w:rPr>
                <w:sz w:val="20"/>
                <w:szCs w:val="20"/>
              </w:rPr>
              <w:t>-2.02</w:t>
            </w:r>
          </w:p>
        </w:tc>
        <w:tc>
          <w:tcPr>
            <w:tcW w:w="701" w:type="dxa"/>
            <w:tcBorders>
              <w:top w:val="nil"/>
              <w:left w:val="nil"/>
              <w:bottom w:val="nil"/>
              <w:right w:val="nil"/>
            </w:tcBorders>
            <w:shd w:val="clear" w:color="auto" w:fill="FFFFFF"/>
            <w:vAlign w:val="center"/>
          </w:tcPr>
          <w:p w14:paraId="1735D6DB" w14:textId="77777777" w:rsidR="00D109E8" w:rsidRDefault="005804B6">
            <w:pPr>
              <w:jc w:val="right"/>
            </w:pPr>
            <w:r>
              <w:rPr>
                <w:sz w:val="20"/>
                <w:szCs w:val="20"/>
              </w:rPr>
              <w:t>3.83</w:t>
            </w:r>
          </w:p>
        </w:tc>
        <w:tc>
          <w:tcPr>
            <w:tcW w:w="1055" w:type="dxa"/>
            <w:tcBorders>
              <w:top w:val="nil"/>
              <w:left w:val="nil"/>
              <w:bottom w:val="nil"/>
              <w:right w:val="nil"/>
            </w:tcBorders>
            <w:shd w:val="clear" w:color="auto" w:fill="FFFFFF"/>
            <w:vAlign w:val="center"/>
          </w:tcPr>
          <w:p w14:paraId="07804DFA" w14:textId="77777777" w:rsidR="00D109E8" w:rsidRDefault="005804B6">
            <w:pPr>
              <w:jc w:val="right"/>
            </w:pPr>
            <w:r>
              <w:rPr>
                <w:sz w:val="20"/>
                <w:szCs w:val="20"/>
              </w:rPr>
              <w:t>0.31</w:t>
            </w:r>
          </w:p>
        </w:tc>
        <w:tc>
          <w:tcPr>
            <w:tcW w:w="701" w:type="dxa"/>
            <w:tcBorders>
              <w:top w:val="nil"/>
              <w:left w:val="nil"/>
              <w:bottom w:val="nil"/>
              <w:right w:val="nil"/>
            </w:tcBorders>
            <w:shd w:val="clear" w:color="auto" w:fill="FFFFFF"/>
            <w:vAlign w:val="center"/>
          </w:tcPr>
          <w:p w14:paraId="603C2F0F" w14:textId="77777777" w:rsidR="00D109E8" w:rsidRDefault="005804B6">
            <w:pPr>
              <w:jc w:val="right"/>
            </w:pPr>
            <w:r>
              <w:rPr>
                <w:sz w:val="20"/>
                <w:szCs w:val="20"/>
              </w:rPr>
              <w:t>1.40</w:t>
            </w:r>
          </w:p>
        </w:tc>
        <w:tc>
          <w:tcPr>
            <w:tcW w:w="1572" w:type="dxa"/>
            <w:tcBorders>
              <w:top w:val="nil"/>
              <w:left w:val="nil"/>
              <w:bottom w:val="nil"/>
              <w:right w:val="nil"/>
            </w:tcBorders>
            <w:shd w:val="clear" w:color="auto" w:fill="FFFFFF"/>
            <w:vAlign w:val="center"/>
          </w:tcPr>
          <w:p w14:paraId="7FE637F9" w14:textId="77777777" w:rsidR="00D109E8" w:rsidRDefault="005804B6">
            <w:pPr>
              <w:jc w:val="right"/>
            </w:pPr>
            <w:r>
              <w:rPr>
                <w:sz w:val="20"/>
                <w:szCs w:val="20"/>
              </w:rPr>
              <w:t>0.30</w:t>
            </w:r>
          </w:p>
        </w:tc>
        <w:tc>
          <w:tcPr>
            <w:tcW w:w="838" w:type="dxa"/>
            <w:tcBorders>
              <w:top w:val="nil"/>
              <w:left w:val="nil"/>
              <w:bottom w:val="nil"/>
              <w:right w:val="nil"/>
            </w:tcBorders>
            <w:shd w:val="clear" w:color="auto" w:fill="FFFFFF"/>
            <w:vAlign w:val="center"/>
          </w:tcPr>
          <w:p w14:paraId="3DFE5061" w14:textId="77777777" w:rsidR="00D109E8" w:rsidRDefault="005804B6">
            <w:pPr>
              <w:jc w:val="right"/>
            </w:pPr>
            <w:r>
              <w:rPr>
                <w:sz w:val="20"/>
                <w:szCs w:val="20"/>
              </w:rPr>
              <w:t>1.19</w:t>
            </w:r>
          </w:p>
        </w:tc>
      </w:tr>
    </w:tbl>
    <w:p w14:paraId="23CA886C" w14:textId="77777777" w:rsidR="00D109E8" w:rsidRDefault="005804B6">
      <w:pPr>
        <w:shd w:val="clear" w:color="auto" w:fill="FFFFFF"/>
        <w:spacing w:after="0" w:line="240" w:lineRule="auto"/>
        <w:rPr>
          <w:color w:val="000000"/>
        </w:rPr>
      </w:pPr>
      <w:r>
        <w:rPr>
          <w:color w:val="000000"/>
          <w:sz w:val="24"/>
          <w:szCs w:val="24"/>
        </w:rPr>
        <w:br/>
      </w:r>
    </w:p>
    <w:p w14:paraId="2BE04E75" w14:textId="77777777" w:rsidR="00D109E8" w:rsidRDefault="005804B6">
      <w:pPr>
        <w:shd w:val="clear" w:color="auto" w:fill="FFFFFF"/>
        <w:spacing w:after="0" w:line="240" w:lineRule="auto"/>
        <w:rPr>
          <w:color w:val="000000"/>
        </w:rPr>
      </w:pPr>
      <w:r>
        <w:rPr>
          <w:color w:val="000000"/>
          <w:sz w:val="24"/>
          <w:szCs w:val="24"/>
        </w:rPr>
        <w:t>Rank summary table of performance across different clustering indices:</w:t>
      </w:r>
    </w:p>
    <w:tbl>
      <w:tblPr>
        <w:tblStyle w:val="a6"/>
        <w:tblW w:w="8739" w:type="dxa"/>
        <w:tblLayout w:type="fixed"/>
        <w:tblLook w:val="0400" w:firstRow="0" w:lastRow="0" w:firstColumn="0" w:lastColumn="0" w:noHBand="0" w:noVBand="1"/>
      </w:tblPr>
      <w:tblGrid>
        <w:gridCol w:w="339"/>
        <w:gridCol w:w="1038"/>
        <w:gridCol w:w="335"/>
        <w:gridCol w:w="844"/>
        <w:gridCol w:w="334"/>
        <w:gridCol w:w="686"/>
        <w:gridCol w:w="334"/>
        <w:gridCol w:w="558"/>
        <w:gridCol w:w="334"/>
        <w:gridCol w:w="827"/>
        <w:gridCol w:w="334"/>
        <w:gridCol w:w="558"/>
        <w:gridCol w:w="334"/>
        <w:gridCol w:w="558"/>
        <w:gridCol w:w="334"/>
        <w:gridCol w:w="658"/>
        <w:gridCol w:w="334"/>
      </w:tblGrid>
      <w:tr w:rsidR="00D109E8" w14:paraId="17C57B05" w14:textId="77777777">
        <w:trPr>
          <w:trHeight w:val="300"/>
        </w:trPr>
        <w:tc>
          <w:tcPr>
            <w:tcW w:w="340" w:type="dxa"/>
            <w:tcBorders>
              <w:top w:val="nil"/>
              <w:left w:val="nil"/>
              <w:bottom w:val="single" w:sz="8" w:space="0" w:color="000000"/>
              <w:right w:val="single" w:sz="8" w:space="0" w:color="000000"/>
            </w:tcBorders>
            <w:shd w:val="clear" w:color="auto" w:fill="FFFFFF"/>
            <w:vAlign w:val="bottom"/>
          </w:tcPr>
          <w:p w14:paraId="572EB352" w14:textId="77777777" w:rsidR="00D109E8" w:rsidRDefault="005804B6">
            <w:r>
              <w:rPr>
                <w:sz w:val="16"/>
                <w:szCs w:val="16"/>
              </w:rPr>
              <w:t>K</w:t>
            </w:r>
          </w:p>
        </w:tc>
        <w:tc>
          <w:tcPr>
            <w:tcW w:w="1038" w:type="dxa"/>
            <w:tcBorders>
              <w:top w:val="nil"/>
              <w:left w:val="nil"/>
              <w:bottom w:val="single" w:sz="8" w:space="0" w:color="000000"/>
              <w:right w:val="nil"/>
            </w:tcBorders>
            <w:shd w:val="clear" w:color="auto" w:fill="FFFFFF"/>
            <w:vAlign w:val="bottom"/>
          </w:tcPr>
          <w:p w14:paraId="35A2424E" w14:textId="77777777" w:rsidR="00D109E8" w:rsidRDefault="005804B6">
            <w:r>
              <w:rPr>
                <w:sz w:val="16"/>
                <w:szCs w:val="16"/>
              </w:rPr>
              <w:t>Hartigan</w:t>
            </w:r>
          </w:p>
        </w:tc>
        <w:tc>
          <w:tcPr>
            <w:tcW w:w="335" w:type="dxa"/>
            <w:tcBorders>
              <w:top w:val="nil"/>
              <w:left w:val="nil"/>
              <w:bottom w:val="single" w:sz="8" w:space="0" w:color="000000"/>
              <w:right w:val="single" w:sz="8" w:space="0" w:color="000000"/>
            </w:tcBorders>
            <w:shd w:val="clear" w:color="auto" w:fill="FFFFFF"/>
            <w:vAlign w:val="bottom"/>
          </w:tcPr>
          <w:p w14:paraId="2CD68B4B" w14:textId="77777777" w:rsidR="00D109E8" w:rsidRDefault="005804B6">
            <w:proofErr w:type="spellStart"/>
            <w:r>
              <w:rPr>
                <w:sz w:val="16"/>
                <w:szCs w:val="16"/>
              </w:rPr>
              <w:t>Rk</w:t>
            </w:r>
            <w:proofErr w:type="spellEnd"/>
          </w:p>
        </w:tc>
        <w:tc>
          <w:tcPr>
            <w:tcW w:w="844" w:type="dxa"/>
            <w:tcBorders>
              <w:top w:val="nil"/>
              <w:left w:val="nil"/>
              <w:bottom w:val="single" w:sz="8" w:space="0" w:color="000000"/>
              <w:right w:val="nil"/>
            </w:tcBorders>
            <w:shd w:val="clear" w:color="auto" w:fill="FFFFFF"/>
            <w:vAlign w:val="bottom"/>
          </w:tcPr>
          <w:p w14:paraId="3DAA97BC" w14:textId="77777777" w:rsidR="00D109E8" w:rsidRDefault="005804B6">
            <w:r>
              <w:rPr>
                <w:sz w:val="16"/>
                <w:szCs w:val="16"/>
              </w:rPr>
              <w:t>CH</w:t>
            </w:r>
          </w:p>
        </w:tc>
        <w:tc>
          <w:tcPr>
            <w:tcW w:w="334" w:type="dxa"/>
            <w:tcBorders>
              <w:top w:val="nil"/>
              <w:left w:val="nil"/>
              <w:bottom w:val="single" w:sz="8" w:space="0" w:color="000000"/>
              <w:right w:val="single" w:sz="8" w:space="0" w:color="000000"/>
            </w:tcBorders>
            <w:shd w:val="clear" w:color="auto" w:fill="FFFFFF"/>
            <w:vAlign w:val="bottom"/>
          </w:tcPr>
          <w:p w14:paraId="548BD8D1" w14:textId="77777777" w:rsidR="00D109E8" w:rsidRDefault="005804B6">
            <w:proofErr w:type="spellStart"/>
            <w:r>
              <w:rPr>
                <w:sz w:val="16"/>
                <w:szCs w:val="16"/>
              </w:rPr>
              <w:t>Rk</w:t>
            </w:r>
            <w:proofErr w:type="spellEnd"/>
          </w:p>
        </w:tc>
        <w:tc>
          <w:tcPr>
            <w:tcW w:w="686" w:type="dxa"/>
            <w:tcBorders>
              <w:top w:val="nil"/>
              <w:left w:val="nil"/>
              <w:bottom w:val="single" w:sz="8" w:space="0" w:color="000000"/>
              <w:right w:val="nil"/>
            </w:tcBorders>
            <w:shd w:val="clear" w:color="auto" w:fill="FFFFFF"/>
            <w:vAlign w:val="bottom"/>
          </w:tcPr>
          <w:p w14:paraId="1409BBBF" w14:textId="77777777" w:rsidR="00D109E8" w:rsidRDefault="005804B6">
            <w:r>
              <w:rPr>
                <w:sz w:val="16"/>
                <w:szCs w:val="16"/>
              </w:rPr>
              <w:t>Beale</w:t>
            </w:r>
          </w:p>
        </w:tc>
        <w:tc>
          <w:tcPr>
            <w:tcW w:w="334" w:type="dxa"/>
            <w:tcBorders>
              <w:top w:val="nil"/>
              <w:left w:val="nil"/>
              <w:bottom w:val="single" w:sz="8" w:space="0" w:color="000000"/>
              <w:right w:val="single" w:sz="8" w:space="0" w:color="000000"/>
            </w:tcBorders>
            <w:shd w:val="clear" w:color="auto" w:fill="FFFFFF"/>
            <w:vAlign w:val="bottom"/>
          </w:tcPr>
          <w:p w14:paraId="54743E7D" w14:textId="77777777" w:rsidR="00D109E8" w:rsidRDefault="005804B6">
            <w:proofErr w:type="spellStart"/>
            <w:r>
              <w:rPr>
                <w:sz w:val="16"/>
                <w:szCs w:val="16"/>
              </w:rPr>
              <w:t>Rk</w:t>
            </w:r>
            <w:proofErr w:type="spellEnd"/>
          </w:p>
        </w:tc>
        <w:tc>
          <w:tcPr>
            <w:tcW w:w="558" w:type="dxa"/>
            <w:tcBorders>
              <w:top w:val="nil"/>
              <w:left w:val="nil"/>
              <w:bottom w:val="single" w:sz="8" w:space="0" w:color="000000"/>
              <w:right w:val="nil"/>
            </w:tcBorders>
            <w:shd w:val="clear" w:color="auto" w:fill="FFFFFF"/>
            <w:vAlign w:val="bottom"/>
          </w:tcPr>
          <w:p w14:paraId="0A8E32C8" w14:textId="77777777" w:rsidR="00D109E8" w:rsidRDefault="005804B6">
            <w:r>
              <w:rPr>
                <w:sz w:val="16"/>
                <w:szCs w:val="16"/>
              </w:rPr>
              <w:t>KL</w:t>
            </w:r>
          </w:p>
        </w:tc>
        <w:tc>
          <w:tcPr>
            <w:tcW w:w="334" w:type="dxa"/>
            <w:tcBorders>
              <w:top w:val="nil"/>
              <w:left w:val="nil"/>
              <w:bottom w:val="single" w:sz="8" w:space="0" w:color="000000"/>
              <w:right w:val="single" w:sz="8" w:space="0" w:color="000000"/>
            </w:tcBorders>
            <w:shd w:val="clear" w:color="auto" w:fill="FFFFFF"/>
            <w:vAlign w:val="bottom"/>
          </w:tcPr>
          <w:p w14:paraId="0C3ECF51" w14:textId="77777777" w:rsidR="00D109E8" w:rsidRDefault="005804B6">
            <w:proofErr w:type="spellStart"/>
            <w:r>
              <w:rPr>
                <w:sz w:val="16"/>
                <w:szCs w:val="16"/>
              </w:rPr>
              <w:t>Rk</w:t>
            </w:r>
            <w:proofErr w:type="spellEnd"/>
          </w:p>
        </w:tc>
        <w:tc>
          <w:tcPr>
            <w:tcW w:w="827" w:type="dxa"/>
            <w:tcBorders>
              <w:top w:val="nil"/>
              <w:left w:val="nil"/>
              <w:bottom w:val="single" w:sz="8" w:space="0" w:color="000000"/>
              <w:right w:val="nil"/>
            </w:tcBorders>
            <w:shd w:val="clear" w:color="auto" w:fill="FFFFFF"/>
            <w:vAlign w:val="bottom"/>
          </w:tcPr>
          <w:p w14:paraId="60A413CA" w14:textId="77777777" w:rsidR="00D109E8" w:rsidRDefault="005804B6">
            <w:proofErr w:type="spellStart"/>
            <w:r>
              <w:rPr>
                <w:sz w:val="16"/>
                <w:szCs w:val="16"/>
              </w:rPr>
              <w:t>Cindex</w:t>
            </w:r>
            <w:proofErr w:type="spellEnd"/>
          </w:p>
        </w:tc>
        <w:tc>
          <w:tcPr>
            <w:tcW w:w="334" w:type="dxa"/>
            <w:tcBorders>
              <w:top w:val="nil"/>
              <w:left w:val="nil"/>
              <w:bottom w:val="single" w:sz="8" w:space="0" w:color="000000"/>
              <w:right w:val="single" w:sz="8" w:space="0" w:color="000000"/>
            </w:tcBorders>
            <w:shd w:val="clear" w:color="auto" w:fill="FFFFFF"/>
            <w:vAlign w:val="bottom"/>
          </w:tcPr>
          <w:p w14:paraId="11982386" w14:textId="77777777" w:rsidR="00D109E8" w:rsidRDefault="005804B6">
            <w:proofErr w:type="spellStart"/>
            <w:r>
              <w:rPr>
                <w:sz w:val="16"/>
                <w:szCs w:val="16"/>
              </w:rPr>
              <w:t>Rk</w:t>
            </w:r>
            <w:proofErr w:type="spellEnd"/>
          </w:p>
        </w:tc>
        <w:tc>
          <w:tcPr>
            <w:tcW w:w="558" w:type="dxa"/>
            <w:tcBorders>
              <w:top w:val="nil"/>
              <w:left w:val="nil"/>
              <w:bottom w:val="single" w:sz="8" w:space="0" w:color="000000"/>
              <w:right w:val="nil"/>
            </w:tcBorders>
            <w:shd w:val="clear" w:color="auto" w:fill="FFFFFF"/>
            <w:vAlign w:val="bottom"/>
          </w:tcPr>
          <w:p w14:paraId="149777D1" w14:textId="77777777" w:rsidR="00D109E8" w:rsidRDefault="005804B6">
            <w:r>
              <w:rPr>
                <w:sz w:val="16"/>
                <w:szCs w:val="16"/>
              </w:rPr>
              <w:t>DB</w:t>
            </w:r>
          </w:p>
        </w:tc>
        <w:tc>
          <w:tcPr>
            <w:tcW w:w="334" w:type="dxa"/>
            <w:tcBorders>
              <w:top w:val="nil"/>
              <w:left w:val="nil"/>
              <w:bottom w:val="single" w:sz="8" w:space="0" w:color="000000"/>
              <w:right w:val="single" w:sz="8" w:space="0" w:color="000000"/>
            </w:tcBorders>
            <w:shd w:val="clear" w:color="auto" w:fill="FFFFFF"/>
            <w:vAlign w:val="bottom"/>
          </w:tcPr>
          <w:p w14:paraId="11DC3FE1" w14:textId="77777777" w:rsidR="00D109E8" w:rsidRDefault="005804B6">
            <w:proofErr w:type="spellStart"/>
            <w:r>
              <w:rPr>
                <w:sz w:val="16"/>
                <w:szCs w:val="16"/>
              </w:rPr>
              <w:t>Rk</w:t>
            </w:r>
            <w:proofErr w:type="spellEnd"/>
          </w:p>
        </w:tc>
        <w:tc>
          <w:tcPr>
            <w:tcW w:w="558" w:type="dxa"/>
            <w:tcBorders>
              <w:top w:val="nil"/>
              <w:left w:val="nil"/>
              <w:bottom w:val="single" w:sz="8" w:space="0" w:color="000000"/>
              <w:right w:val="nil"/>
            </w:tcBorders>
            <w:shd w:val="clear" w:color="auto" w:fill="FFFFFF"/>
            <w:vAlign w:val="bottom"/>
          </w:tcPr>
          <w:p w14:paraId="498B61FF" w14:textId="77777777" w:rsidR="00D109E8" w:rsidRDefault="005804B6">
            <w:r>
              <w:rPr>
                <w:sz w:val="16"/>
                <w:szCs w:val="16"/>
              </w:rPr>
              <w:t>Sil.</w:t>
            </w:r>
          </w:p>
        </w:tc>
        <w:tc>
          <w:tcPr>
            <w:tcW w:w="334" w:type="dxa"/>
            <w:tcBorders>
              <w:top w:val="nil"/>
              <w:left w:val="nil"/>
              <w:bottom w:val="single" w:sz="8" w:space="0" w:color="000000"/>
              <w:right w:val="single" w:sz="8" w:space="0" w:color="000000"/>
            </w:tcBorders>
            <w:shd w:val="clear" w:color="auto" w:fill="FFFFFF"/>
            <w:vAlign w:val="bottom"/>
          </w:tcPr>
          <w:p w14:paraId="033B4384" w14:textId="77777777" w:rsidR="00D109E8" w:rsidRDefault="005804B6">
            <w:proofErr w:type="spellStart"/>
            <w:r>
              <w:rPr>
                <w:sz w:val="16"/>
                <w:szCs w:val="16"/>
              </w:rPr>
              <w:t>Rk</w:t>
            </w:r>
            <w:proofErr w:type="spellEnd"/>
          </w:p>
        </w:tc>
        <w:tc>
          <w:tcPr>
            <w:tcW w:w="658" w:type="dxa"/>
            <w:tcBorders>
              <w:top w:val="nil"/>
              <w:left w:val="nil"/>
              <w:bottom w:val="single" w:sz="8" w:space="0" w:color="000000"/>
              <w:right w:val="nil"/>
            </w:tcBorders>
            <w:shd w:val="clear" w:color="auto" w:fill="FFFFFF"/>
            <w:vAlign w:val="bottom"/>
          </w:tcPr>
          <w:p w14:paraId="1399C432" w14:textId="77777777" w:rsidR="00D109E8" w:rsidRDefault="005804B6">
            <w:proofErr w:type="spellStart"/>
            <w:r>
              <w:rPr>
                <w:sz w:val="16"/>
                <w:szCs w:val="16"/>
              </w:rPr>
              <w:t>Duda</w:t>
            </w:r>
            <w:proofErr w:type="spellEnd"/>
          </w:p>
        </w:tc>
        <w:tc>
          <w:tcPr>
            <w:tcW w:w="334" w:type="dxa"/>
            <w:tcBorders>
              <w:top w:val="nil"/>
              <w:left w:val="nil"/>
              <w:bottom w:val="single" w:sz="8" w:space="0" w:color="000000"/>
              <w:right w:val="nil"/>
            </w:tcBorders>
            <w:shd w:val="clear" w:color="auto" w:fill="FFFFFF"/>
            <w:vAlign w:val="bottom"/>
          </w:tcPr>
          <w:p w14:paraId="0D087036" w14:textId="77777777" w:rsidR="00D109E8" w:rsidRDefault="005804B6">
            <w:proofErr w:type="spellStart"/>
            <w:r>
              <w:rPr>
                <w:sz w:val="16"/>
                <w:szCs w:val="16"/>
              </w:rPr>
              <w:t>Rk</w:t>
            </w:r>
            <w:proofErr w:type="spellEnd"/>
          </w:p>
        </w:tc>
      </w:tr>
      <w:tr w:rsidR="00D109E8" w14:paraId="75CDD873" w14:textId="77777777">
        <w:trPr>
          <w:trHeight w:val="300"/>
        </w:trPr>
        <w:tc>
          <w:tcPr>
            <w:tcW w:w="340" w:type="dxa"/>
            <w:tcBorders>
              <w:top w:val="nil"/>
              <w:left w:val="nil"/>
              <w:bottom w:val="nil"/>
              <w:right w:val="single" w:sz="8" w:space="0" w:color="000000"/>
            </w:tcBorders>
            <w:shd w:val="clear" w:color="auto" w:fill="FFFFFF"/>
            <w:vAlign w:val="bottom"/>
          </w:tcPr>
          <w:p w14:paraId="0E0D3986" w14:textId="77777777" w:rsidR="00D109E8" w:rsidRDefault="005804B6">
            <w:pPr>
              <w:jc w:val="right"/>
            </w:pPr>
            <w:r>
              <w:rPr>
                <w:sz w:val="16"/>
                <w:szCs w:val="16"/>
              </w:rPr>
              <w:t>2</w:t>
            </w:r>
          </w:p>
        </w:tc>
        <w:tc>
          <w:tcPr>
            <w:tcW w:w="1038" w:type="dxa"/>
            <w:tcBorders>
              <w:top w:val="nil"/>
              <w:left w:val="nil"/>
              <w:bottom w:val="nil"/>
              <w:right w:val="nil"/>
            </w:tcBorders>
            <w:shd w:val="clear" w:color="auto" w:fill="FFFFFF"/>
            <w:vAlign w:val="bottom"/>
          </w:tcPr>
          <w:p w14:paraId="2C6480D4" w14:textId="77777777" w:rsidR="00D109E8" w:rsidRDefault="005804B6">
            <w:pPr>
              <w:jc w:val="right"/>
            </w:pPr>
            <w:r>
              <w:rPr>
                <w:sz w:val="16"/>
                <w:szCs w:val="16"/>
              </w:rPr>
              <w:t>133.88</w:t>
            </w:r>
          </w:p>
        </w:tc>
        <w:tc>
          <w:tcPr>
            <w:tcW w:w="335" w:type="dxa"/>
            <w:tcBorders>
              <w:top w:val="nil"/>
              <w:left w:val="nil"/>
              <w:bottom w:val="nil"/>
              <w:right w:val="single" w:sz="8" w:space="0" w:color="000000"/>
            </w:tcBorders>
            <w:shd w:val="clear" w:color="auto" w:fill="FFFFFF"/>
            <w:vAlign w:val="bottom"/>
          </w:tcPr>
          <w:p w14:paraId="26AF12DE" w14:textId="77777777" w:rsidR="00D109E8" w:rsidRDefault="005804B6">
            <w:pPr>
              <w:jc w:val="right"/>
            </w:pPr>
            <w:r>
              <w:rPr>
                <w:sz w:val="16"/>
                <w:szCs w:val="16"/>
              </w:rPr>
              <w:t>9</w:t>
            </w:r>
          </w:p>
        </w:tc>
        <w:tc>
          <w:tcPr>
            <w:tcW w:w="844" w:type="dxa"/>
            <w:tcBorders>
              <w:top w:val="nil"/>
              <w:left w:val="nil"/>
              <w:bottom w:val="nil"/>
              <w:right w:val="nil"/>
            </w:tcBorders>
            <w:shd w:val="clear" w:color="auto" w:fill="FFFFFF"/>
            <w:vAlign w:val="bottom"/>
          </w:tcPr>
          <w:p w14:paraId="25739DED" w14:textId="77777777" w:rsidR="00D109E8" w:rsidRDefault="005804B6">
            <w:pPr>
              <w:jc w:val="right"/>
            </w:pPr>
            <w:r>
              <w:rPr>
                <w:sz w:val="16"/>
                <w:szCs w:val="16"/>
              </w:rPr>
              <w:t>163.10</w:t>
            </w:r>
          </w:p>
        </w:tc>
        <w:tc>
          <w:tcPr>
            <w:tcW w:w="334" w:type="dxa"/>
            <w:tcBorders>
              <w:top w:val="nil"/>
              <w:left w:val="nil"/>
              <w:bottom w:val="nil"/>
              <w:right w:val="single" w:sz="8" w:space="0" w:color="000000"/>
            </w:tcBorders>
            <w:shd w:val="clear" w:color="auto" w:fill="FFFFFF"/>
            <w:vAlign w:val="bottom"/>
          </w:tcPr>
          <w:p w14:paraId="5F7E4751" w14:textId="77777777" w:rsidR="00D109E8" w:rsidRDefault="005804B6">
            <w:pPr>
              <w:jc w:val="right"/>
            </w:pPr>
            <w:r>
              <w:rPr>
                <w:sz w:val="16"/>
                <w:szCs w:val="16"/>
              </w:rPr>
              <w:t>3</w:t>
            </w:r>
          </w:p>
        </w:tc>
        <w:tc>
          <w:tcPr>
            <w:tcW w:w="686" w:type="dxa"/>
            <w:tcBorders>
              <w:top w:val="nil"/>
              <w:left w:val="nil"/>
              <w:bottom w:val="nil"/>
              <w:right w:val="nil"/>
            </w:tcBorders>
            <w:shd w:val="clear" w:color="auto" w:fill="FFFFFF"/>
            <w:vAlign w:val="bottom"/>
          </w:tcPr>
          <w:p w14:paraId="0A82CD70" w14:textId="77777777" w:rsidR="00D109E8" w:rsidRDefault="005804B6">
            <w:pPr>
              <w:jc w:val="right"/>
            </w:pPr>
            <w:r>
              <w:rPr>
                <w:sz w:val="16"/>
                <w:szCs w:val="16"/>
              </w:rPr>
              <w:t>2.70</w:t>
            </w:r>
          </w:p>
        </w:tc>
        <w:tc>
          <w:tcPr>
            <w:tcW w:w="334" w:type="dxa"/>
            <w:tcBorders>
              <w:top w:val="nil"/>
              <w:left w:val="nil"/>
              <w:bottom w:val="nil"/>
              <w:right w:val="single" w:sz="8" w:space="0" w:color="000000"/>
            </w:tcBorders>
            <w:shd w:val="clear" w:color="auto" w:fill="FFFFFF"/>
            <w:vAlign w:val="bottom"/>
          </w:tcPr>
          <w:p w14:paraId="57100173" w14:textId="77777777" w:rsidR="00D109E8" w:rsidRDefault="005804B6">
            <w:pPr>
              <w:jc w:val="right"/>
            </w:pPr>
            <w:r>
              <w:rPr>
                <w:sz w:val="16"/>
                <w:szCs w:val="16"/>
              </w:rPr>
              <w:t>8</w:t>
            </w:r>
          </w:p>
        </w:tc>
        <w:tc>
          <w:tcPr>
            <w:tcW w:w="558" w:type="dxa"/>
            <w:tcBorders>
              <w:top w:val="nil"/>
              <w:left w:val="nil"/>
              <w:bottom w:val="nil"/>
              <w:right w:val="nil"/>
            </w:tcBorders>
            <w:shd w:val="clear" w:color="auto" w:fill="FFFFFF"/>
            <w:vAlign w:val="bottom"/>
          </w:tcPr>
          <w:p w14:paraId="1C1488B9" w14:textId="77777777" w:rsidR="00D109E8" w:rsidRDefault="005804B6">
            <w:pPr>
              <w:jc w:val="right"/>
            </w:pPr>
            <w:r>
              <w:rPr>
                <w:sz w:val="16"/>
                <w:szCs w:val="16"/>
              </w:rPr>
              <w:t>1.22</w:t>
            </w:r>
          </w:p>
        </w:tc>
        <w:tc>
          <w:tcPr>
            <w:tcW w:w="334" w:type="dxa"/>
            <w:tcBorders>
              <w:top w:val="nil"/>
              <w:left w:val="nil"/>
              <w:bottom w:val="nil"/>
              <w:right w:val="single" w:sz="8" w:space="0" w:color="000000"/>
            </w:tcBorders>
            <w:shd w:val="clear" w:color="auto" w:fill="FFFFFF"/>
            <w:vAlign w:val="bottom"/>
          </w:tcPr>
          <w:p w14:paraId="5ACDE2EB" w14:textId="77777777" w:rsidR="00D109E8" w:rsidRDefault="005804B6">
            <w:pPr>
              <w:jc w:val="right"/>
            </w:pPr>
            <w:r>
              <w:rPr>
                <w:sz w:val="16"/>
                <w:szCs w:val="16"/>
              </w:rPr>
              <w:t>5</w:t>
            </w:r>
          </w:p>
        </w:tc>
        <w:tc>
          <w:tcPr>
            <w:tcW w:w="827" w:type="dxa"/>
            <w:tcBorders>
              <w:top w:val="nil"/>
              <w:left w:val="nil"/>
              <w:bottom w:val="nil"/>
              <w:right w:val="nil"/>
            </w:tcBorders>
            <w:shd w:val="clear" w:color="auto" w:fill="FFFFFF"/>
            <w:vAlign w:val="bottom"/>
          </w:tcPr>
          <w:p w14:paraId="278736AD" w14:textId="77777777" w:rsidR="00D109E8" w:rsidRDefault="005804B6">
            <w:pPr>
              <w:jc w:val="right"/>
            </w:pPr>
            <w:r>
              <w:rPr>
                <w:sz w:val="16"/>
                <w:szCs w:val="16"/>
              </w:rPr>
              <w:t>0.50</w:t>
            </w:r>
          </w:p>
        </w:tc>
        <w:tc>
          <w:tcPr>
            <w:tcW w:w="334" w:type="dxa"/>
            <w:tcBorders>
              <w:top w:val="nil"/>
              <w:left w:val="nil"/>
              <w:bottom w:val="nil"/>
              <w:right w:val="single" w:sz="8" w:space="0" w:color="000000"/>
            </w:tcBorders>
            <w:shd w:val="clear" w:color="auto" w:fill="FFFFFF"/>
            <w:vAlign w:val="bottom"/>
          </w:tcPr>
          <w:p w14:paraId="09495481" w14:textId="77777777" w:rsidR="00D109E8" w:rsidRDefault="005804B6">
            <w:pPr>
              <w:jc w:val="right"/>
            </w:pPr>
            <w:r>
              <w:rPr>
                <w:sz w:val="16"/>
                <w:szCs w:val="16"/>
              </w:rPr>
              <w:t>9</w:t>
            </w:r>
          </w:p>
        </w:tc>
        <w:tc>
          <w:tcPr>
            <w:tcW w:w="558" w:type="dxa"/>
            <w:tcBorders>
              <w:top w:val="nil"/>
              <w:left w:val="nil"/>
              <w:bottom w:val="nil"/>
              <w:right w:val="nil"/>
            </w:tcBorders>
            <w:shd w:val="clear" w:color="auto" w:fill="FFFFFF"/>
            <w:vAlign w:val="bottom"/>
          </w:tcPr>
          <w:p w14:paraId="5D3BA18B" w14:textId="77777777" w:rsidR="00D109E8" w:rsidRDefault="005804B6">
            <w:pPr>
              <w:jc w:val="right"/>
            </w:pPr>
            <w:r>
              <w:rPr>
                <w:sz w:val="16"/>
                <w:szCs w:val="16"/>
              </w:rPr>
              <w:t>1.69</w:t>
            </w:r>
          </w:p>
        </w:tc>
        <w:tc>
          <w:tcPr>
            <w:tcW w:w="334" w:type="dxa"/>
            <w:tcBorders>
              <w:top w:val="nil"/>
              <w:left w:val="nil"/>
              <w:bottom w:val="nil"/>
              <w:right w:val="single" w:sz="8" w:space="0" w:color="000000"/>
            </w:tcBorders>
            <w:shd w:val="clear" w:color="auto" w:fill="FFFFFF"/>
            <w:vAlign w:val="bottom"/>
          </w:tcPr>
          <w:p w14:paraId="53B132AD" w14:textId="77777777" w:rsidR="00D109E8" w:rsidRDefault="005804B6">
            <w:pPr>
              <w:jc w:val="right"/>
            </w:pPr>
            <w:r>
              <w:rPr>
                <w:sz w:val="16"/>
                <w:szCs w:val="16"/>
              </w:rPr>
              <w:t>9</w:t>
            </w:r>
          </w:p>
        </w:tc>
        <w:tc>
          <w:tcPr>
            <w:tcW w:w="558" w:type="dxa"/>
            <w:tcBorders>
              <w:top w:val="nil"/>
              <w:left w:val="nil"/>
              <w:bottom w:val="nil"/>
              <w:right w:val="nil"/>
            </w:tcBorders>
            <w:shd w:val="clear" w:color="auto" w:fill="FFFFFF"/>
            <w:vAlign w:val="bottom"/>
          </w:tcPr>
          <w:p w14:paraId="4FF2073D" w14:textId="77777777" w:rsidR="00D109E8" w:rsidRDefault="005804B6">
            <w:pPr>
              <w:jc w:val="right"/>
            </w:pPr>
            <w:r>
              <w:rPr>
                <w:sz w:val="16"/>
                <w:szCs w:val="16"/>
              </w:rPr>
              <w:t>0.21</w:t>
            </w:r>
          </w:p>
        </w:tc>
        <w:tc>
          <w:tcPr>
            <w:tcW w:w="334" w:type="dxa"/>
            <w:tcBorders>
              <w:top w:val="nil"/>
              <w:left w:val="nil"/>
              <w:bottom w:val="nil"/>
              <w:right w:val="single" w:sz="8" w:space="0" w:color="000000"/>
            </w:tcBorders>
            <w:shd w:val="clear" w:color="auto" w:fill="FFFFFF"/>
            <w:vAlign w:val="bottom"/>
          </w:tcPr>
          <w:p w14:paraId="130C9AAF" w14:textId="77777777" w:rsidR="00D109E8" w:rsidRDefault="005804B6">
            <w:pPr>
              <w:jc w:val="right"/>
            </w:pPr>
            <w:r>
              <w:rPr>
                <w:sz w:val="16"/>
                <w:szCs w:val="16"/>
              </w:rPr>
              <w:t>9</w:t>
            </w:r>
          </w:p>
        </w:tc>
        <w:tc>
          <w:tcPr>
            <w:tcW w:w="658" w:type="dxa"/>
            <w:tcBorders>
              <w:top w:val="nil"/>
              <w:left w:val="nil"/>
              <w:bottom w:val="nil"/>
              <w:right w:val="nil"/>
            </w:tcBorders>
            <w:shd w:val="clear" w:color="auto" w:fill="FFFFFF"/>
            <w:vAlign w:val="bottom"/>
          </w:tcPr>
          <w:p w14:paraId="6596F826" w14:textId="77777777" w:rsidR="00D109E8" w:rsidRDefault="005804B6">
            <w:pPr>
              <w:jc w:val="right"/>
            </w:pPr>
            <w:r>
              <w:rPr>
                <w:sz w:val="16"/>
                <w:szCs w:val="16"/>
              </w:rPr>
              <w:t>0.82</w:t>
            </w:r>
          </w:p>
        </w:tc>
        <w:tc>
          <w:tcPr>
            <w:tcW w:w="334" w:type="dxa"/>
            <w:tcBorders>
              <w:top w:val="nil"/>
              <w:left w:val="nil"/>
              <w:bottom w:val="nil"/>
              <w:right w:val="nil"/>
            </w:tcBorders>
            <w:shd w:val="clear" w:color="auto" w:fill="FFFFFF"/>
            <w:vAlign w:val="bottom"/>
          </w:tcPr>
          <w:p w14:paraId="6BBABC11" w14:textId="77777777" w:rsidR="00D109E8" w:rsidRDefault="005804B6">
            <w:pPr>
              <w:jc w:val="right"/>
            </w:pPr>
            <w:r>
              <w:rPr>
                <w:sz w:val="16"/>
                <w:szCs w:val="16"/>
              </w:rPr>
              <w:t>9</w:t>
            </w:r>
          </w:p>
        </w:tc>
      </w:tr>
      <w:tr w:rsidR="00D109E8" w14:paraId="2588F1B5" w14:textId="77777777">
        <w:trPr>
          <w:trHeight w:val="300"/>
        </w:trPr>
        <w:tc>
          <w:tcPr>
            <w:tcW w:w="340" w:type="dxa"/>
            <w:tcBorders>
              <w:top w:val="nil"/>
              <w:left w:val="nil"/>
              <w:bottom w:val="nil"/>
              <w:right w:val="single" w:sz="8" w:space="0" w:color="000000"/>
            </w:tcBorders>
            <w:shd w:val="clear" w:color="auto" w:fill="FFFFFF"/>
            <w:vAlign w:val="bottom"/>
          </w:tcPr>
          <w:p w14:paraId="74F5B2C7" w14:textId="77777777" w:rsidR="00D109E8" w:rsidRDefault="005804B6">
            <w:pPr>
              <w:jc w:val="right"/>
            </w:pPr>
            <w:r>
              <w:rPr>
                <w:sz w:val="16"/>
                <w:szCs w:val="16"/>
              </w:rPr>
              <w:t>3</w:t>
            </w:r>
          </w:p>
        </w:tc>
        <w:tc>
          <w:tcPr>
            <w:tcW w:w="1038" w:type="dxa"/>
            <w:tcBorders>
              <w:top w:val="nil"/>
              <w:left w:val="nil"/>
              <w:bottom w:val="nil"/>
              <w:right w:val="nil"/>
            </w:tcBorders>
            <w:shd w:val="clear" w:color="auto" w:fill="FFFFFF"/>
            <w:vAlign w:val="bottom"/>
          </w:tcPr>
          <w:p w14:paraId="10D87801" w14:textId="77777777" w:rsidR="00D109E8" w:rsidRDefault="005804B6">
            <w:pPr>
              <w:jc w:val="right"/>
            </w:pPr>
            <w:r>
              <w:rPr>
                <w:sz w:val="16"/>
                <w:szCs w:val="16"/>
              </w:rPr>
              <w:t>128.56</w:t>
            </w:r>
          </w:p>
        </w:tc>
        <w:tc>
          <w:tcPr>
            <w:tcW w:w="335" w:type="dxa"/>
            <w:tcBorders>
              <w:top w:val="nil"/>
              <w:left w:val="nil"/>
              <w:bottom w:val="nil"/>
              <w:right w:val="single" w:sz="8" w:space="0" w:color="000000"/>
            </w:tcBorders>
            <w:shd w:val="clear" w:color="auto" w:fill="FFFFFF"/>
            <w:vAlign w:val="bottom"/>
          </w:tcPr>
          <w:p w14:paraId="5B806DA4" w14:textId="77777777" w:rsidR="00D109E8" w:rsidRDefault="005804B6">
            <w:pPr>
              <w:jc w:val="right"/>
            </w:pPr>
            <w:r>
              <w:rPr>
                <w:sz w:val="16"/>
                <w:szCs w:val="16"/>
              </w:rPr>
              <w:t>5</w:t>
            </w:r>
          </w:p>
        </w:tc>
        <w:tc>
          <w:tcPr>
            <w:tcW w:w="844" w:type="dxa"/>
            <w:tcBorders>
              <w:top w:val="nil"/>
              <w:left w:val="nil"/>
              <w:bottom w:val="nil"/>
              <w:right w:val="nil"/>
            </w:tcBorders>
            <w:shd w:val="clear" w:color="auto" w:fill="FFFFFF"/>
            <w:vAlign w:val="bottom"/>
          </w:tcPr>
          <w:p w14:paraId="68FB1E04" w14:textId="77777777" w:rsidR="00D109E8" w:rsidRDefault="005804B6">
            <w:pPr>
              <w:jc w:val="right"/>
            </w:pPr>
            <w:r>
              <w:rPr>
                <w:sz w:val="16"/>
                <w:szCs w:val="16"/>
              </w:rPr>
              <w:t>166.15</w:t>
            </w:r>
          </w:p>
        </w:tc>
        <w:tc>
          <w:tcPr>
            <w:tcW w:w="334" w:type="dxa"/>
            <w:tcBorders>
              <w:top w:val="nil"/>
              <w:left w:val="nil"/>
              <w:bottom w:val="nil"/>
              <w:right w:val="single" w:sz="8" w:space="0" w:color="000000"/>
            </w:tcBorders>
            <w:shd w:val="clear" w:color="auto" w:fill="FFFFFF"/>
            <w:vAlign w:val="bottom"/>
          </w:tcPr>
          <w:p w14:paraId="04BB7FCF" w14:textId="77777777" w:rsidR="00D109E8" w:rsidRDefault="005804B6">
            <w:pPr>
              <w:jc w:val="right"/>
            </w:pPr>
            <w:r>
              <w:rPr>
                <w:sz w:val="16"/>
                <w:szCs w:val="16"/>
              </w:rPr>
              <w:t>2</w:t>
            </w:r>
          </w:p>
        </w:tc>
        <w:tc>
          <w:tcPr>
            <w:tcW w:w="686" w:type="dxa"/>
            <w:tcBorders>
              <w:top w:val="nil"/>
              <w:left w:val="nil"/>
              <w:bottom w:val="nil"/>
              <w:right w:val="nil"/>
            </w:tcBorders>
            <w:shd w:val="clear" w:color="auto" w:fill="FFFFFF"/>
            <w:vAlign w:val="bottom"/>
          </w:tcPr>
          <w:p w14:paraId="2822E172" w14:textId="77777777" w:rsidR="00D109E8" w:rsidRDefault="005804B6">
            <w:pPr>
              <w:jc w:val="right"/>
            </w:pPr>
            <w:r>
              <w:rPr>
                <w:sz w:val="16"/>
                <w:szCs w:val="16"/>
              </w:rPr>
              <w:t>1.96</w:t>
            </w:r>
          </w:p>
        </w:tc>
        <w:tc>
          <w:tcPr>
            <w:tcW w:w="334" w:type="dxa"/>
            <w:tcBorders>
              <w:top w:val="nil"/>
              <w:left w:val="nil"/>
              <w:bottom w:val="nil"/>
              <w:right w:val="single" w:sz="8" w:space="0" w:color="000000"/>
            </w:tcBorders>
            <w:shd w:val="clear" w:color="auto" w:fill="FFFFFF"/>
            <w:vAlign w:val="bottom"/>
          </w:tcPr>
          <w:p w14:paraId="5D2FA38F" w14:textId="77777777" w:rsidR="00D109E8" w:rsidRDefault="005804B6">
            <w:pPr>
              <w:jc w:val="right"/>
            </w:pPr>
            <w:r>
              <w:rPr>
                <w:sz w:val="16"/>
                <w:szCs w:val="16"/>
              </w:rPr>
              <w:t>7</w:t>
            </w:r>
          </w:p>
        </w:tc>
        <w:tc>
          <w:tcPr>
            <w:tcW w:w="558" w:type="dxa"/>
            <w:tcBorders>
              <w:top w:val="nil"/>
              <w:left w:val="nil"/>
              <w:bottom w:val="nil"/>
              <w:right w:val="nil"/>
            </w:tcBorders>
            <w:shd w:val="clear" w:color="auto" w:fill="FFFFFF"/>
            <w:vAlign w:val="bottom"/>
          </w:tcPr>
          <w:p w14:paraId="07A29A4A" w14:textId="77777777" w:rsidR="00D109E8" w:rsidRDefault="005804B6">
            <w:pPr>
              <w:jc w:val="right"/>
            </w:pPr>
            <w:r>
              <w:rPr>
                <w:sz w:val="16"/>
                <w:szCs w:val="16"/>
              </w:rPr>
              <w:t>1.12</w:t>
            </w:r>
          </w:p>
        </w:tc>
        <w:tc>
          <w:tcPr>
            <w:tcW w:w="334" w:type="dxa"/>
            <w:tcBorders>
              <w:top w:val="nil"/>
              <w:left w:val="nil"/>
              <w:bottom w:val="nil"/>
              <w:right w:val="single" w:sz="8" w:space="0" w:color="000000"/>
            </w:tcBorders>
            <w:shd w:val="clear" w:color="auto" w:fill="FFFFFF"/>
            <w:vAlign w:val="bottom"/>
          </w:tcPr>
          <w:p w14:paraId="0405CD99" w14:textId="77777777" w:rsidR="00D109E8" w:rsidRDefault="005804B6">
            <w:pPr>
              <w:jc w:val="right"/>
            </w:pPr>
            <w:r>
              <w:rPr>
                <w:sz w:val="16"/>
                <w:szCs w:val="16"/>
              </w:rPr>
              <w:t>6</w:t>
            </w:r>
          </w:p>
        </w:tc>
        <w:tc>
          <w:tcPr>
            <w:tcW w:w="827" w:type="dxa"/>
            <w:tcBorders>
              <w:top w:val="nil"/>
              <w:left w:val="nil"/>
              <w:bottom w:val="nil"/>
              <w:right w:val="nil"/>
            </w:tcBorders>
            <w:shd w:val="clear" w:color="auto" w:fill="FFFFFF"/>
            <w:vAlign w:val="bottom"/>
          </w:tcPr>
          <w:p w14:paraId="6DAD0959" w14:textId="77777777" w:rsidR="00D109E8" w:rsidRDefault="005804B6">
            <w:pPr>
              <w:jc w:val="right"/>
            </w:pPr>
            <w:r>
              <w:rPr>
                <w:sz w:val="16"/>
                <w:szCs w:val="16"/>
              </w:rPr>
              <w:t>0.45</w:t>
            </w:r>
          </w:p>
        </w:tc>
        <w:tc>
          <w:tcPr>
            <w:tcW w:w="334" w:type="dxa"/>
            <w:tcBorders>
              <w:top w:val="nil"/>
              <w:left w:val="nil"/>
              <w:bottom w:val="nil"/>
              <w:right w:val="single" w:sz="8" w:space="0" w:color="000000"/>
            </w:tcBorders>
            <w:shd w:val="clear" w:color="auto" w:fill="FFFFFF"/>
            <w:vAlign w:val="bottom"/>
          </w:tcPr>
          <w:p w14:paraId="224C7FF6" w14:textId="77777777" w:rsidR="00D109E8" w:rsidRDefault="005804B6">
            <w:pPr>
              <w:jc w:val="right"/>
            </w:pPr>
            <w:r>
              <w:rPr>
                <w:sz w:val="16"/>
                <w:szCs w:val="16"/>
              </w:rPr>
              <w:t>8</w:t>
            </w:r>
          </w:p>
        </w:tc>
        <w:tc>
          <w:tcPr>
            <w:tcW w:w="558" w:type="dxa"/>
            <w:tcBorders>
              <w:top w:val="nil"/>
              <w:left w:val="nil"/>
              <w:bottom w:val="nil"/>
              <w:right w:val="nil"/>
            </w:tcBorders>
            <w:shd w:val="clear" w:color="auto" w:fill="FFFFFF"/>
            <w:vAlign w:val="bottom"/>
          </w:tcPr>
          <w:p w14:paraId="6BD5D81B" w14:textId="77777777" w:rsidR="00D109E8" w:rsidRDefault="005804B6">
            <w:pPr>
              <w:jc w:val="right"/>
            </w:pPr>
            <w:r>
              <w:rPr>
                <w:sz w:val="16"/>
                <w:szCs w:val="16"/>
              </w:rPr>
              <w:t>1.59</w:t>
            </w:r>
          </w:p>
        </w:tc>
        <w:tc>
          <w:tcPr>
            <w:tcW w:w="334" w:type="dxa"/>
            <w:tcBorders>
              <w:top w:val="nil"/>
              <w:left w:val="nil"/>
              <w:bottom w:val="nil"/>
              <w:right w:val="single" w:sz="8" w:space="0" w:color="000000"/>
            </w:tcBorders>
            <w:shd w:val="clear" w:color="auto" w:fill="FFFFFF"/>
            <w:vAlign w:val="bottom"/>
          </w:tcPr>
          <w:p w14:paraId="05D0788D" w14:textId="77777777" w:rsidR="00D109E8" w:rsidRDefault="005804B6">
            <w:pPr>
              <w:jc w:val="right"/>
            </w:pPr>
            <w:r>
              <w:rPr>
                <w:sz w:val="16"/>
                <w:szCs w:val="16"/>
              </w:rPr>
              <w:t>8</w:t>
            </w:r>
          </w:p>
        </w:tc>
        <w:tc>
          <w:tcPr>
            <w:tcW w:w="558" w:type="dxa"/>
            <w:tcBorders>
              <w:top w:val="nil"/>
              <w:left w:val="nil"/>
              <w:bottom w:val="nil"/>
              <w:right w:val="nil"/>
            </w:tcBorders>
            <w:shd w:val="clear" w:color="auto" w:fill="FFFFFF"/>
            <w:vAlign w:val="bottom"/>
          </w:tcPr>
          <w:p w14:paraId="29AD6CB3" w14:textId="77777777" w:rsidR="00D109E8" w:rsidRDefault="005804B6">
            <w:pPr>
              <w:jc w:val="right"/>
            </w:pPr>
            <w:r>
              <w:rPr>
                <w:sz w:val="16"/>
                <w:szCs w:val="16"/>
              </w:rPr>
              <w:t>0.23</w:t>
            </w:r>
          </w:p>
        </w:tc>
        <w:tc>
          <w:tcPr>
            <w:tcW w:w="334" w:type="dxa"/>
            <w:tcBorders>
              <w:top w:val="nil"/>
              <w:left w:val="nil"/>
              <w:bottom w:val="nil"/>
              <w:right w:val="single" w:sz="8" w:space="0" w:color="000000"/>
            </w:tcBorders>
            <w:shd w:val="clear" w:color="auto" w:fill="FFFFFF"/>
            <w:vAlign w:val="bottom"/>
          </w:tcPr>
          <w:p w14:paraId="7D2FE0B2" w14:textId="77777777" w:rsidR="00D109E8" w:rsidRDefault="005804B6">
            <w:pPr>
              <w:jc w:val="right"/>
            </w:pPr>
            <w:r>
              <w:rPr>
                <w:sz w:val="16"/>
                <w:szCs w:val="16"/>
              </w:rPr>
              <w:t>8</w:t>
            </w:r>
          </w:p>
        </w:tc>
        <w:tc>
          <w:tcPr>
            <w:tcW w:w="658" w:type="dxa"/>
            <w:tcBorders>
              <w:top w:val="nil"/>
              <w:left w:val="nil"/>
              <w:bottom w:val="nil"/>
              <w:right w:val="nil"/>
            </w:tcBorders>
            <w:shd w:val="clear" w:color="auto" w:fill="FFFFFF"/>
            <w:vAlign w:val="bottom"/>
          </w:tcPr>
          <w:p w14:paraId="30CC0C6B" w14:textId="77777777" w:rsidR="00D109E8" w:rsidRDefault="005804B6">
            <w:pPr>
              <w:jc w:val="right"/>
            </w:pPr>
            <w:r>
              <w:rPr>
                <w:sz w:val="16"/>
                <w:szCs w:val="16"/>
              </w:rPr>
              <w:t>0.86</w:t>
            </w:r>
          </w:p>
        </w:tc>
        <w:tc>
          <w:tcPr>
            <w:tcW w:w="334" w:type="dxa"/>
            <w:tcBorders>
              <w:top w:val="nil"/>
              <w:left w:val="nil"/>
              <w:bottom w:val="nil"/>
              <w:right w:val="nil"/>
            </w:tcBorders>
            <w:shd w:val="clear" w:color="auto" w:fill="FFFFFF"/>
            <w:vAlign w:val="bottom"/>
          </w:tcPr>
          <w:p w14:paraId="1F05332C" w14:textId="77777777" w:rsidR="00D109E8" w:rsidRDefault="005804B6">
            <w:pPr>
              <w:jc w:val="right"/>
            </w:pPr>
            <w:r>
              <w:rPr>
                <w:sz w:val="16"/>
                <w:szCs w:val="16"/>
              </w:rPr>
              <w:t>7</w:t>
            </w:r>
          </w:p>
        </w:tc>
      </w:tr>
      <w:tr w:rsidR="00D109E8" w14:paraId="63FF91CC" w14:textId="77777777">
        <w:trPr>
          <w:trHeight w:val="300"/>
        </w:trPr>
        <w:tc>
          <w:tcPr>
            <w:tcW w:w="340" w:type="dxa"/>
            <w:tcBorders>
              <w:top w:val="nil"/>
              <w:left w:val="nil"/>
              <w:bottom w:val="nil"/>
              <w:right w:val="single" w:sz="8" w:space="0" w:color="000000"/>
            </w:tcBorders>
            <w:shd w:val="clear" w:color="auto" w:fill="FFFFFF"/>
            <w:vAlign w:val="bottom"/>
          </w:tcPr>
          <w:p w14:paraId="11AD749D" w14:textId="77777777" w:rsidR="00D109E8" w:rsidRDefault="005804B6">
            <w:pPr>
              <w:jc w:val="right"/>
            </w:pPr>
            <w:r>
              <w:rPr>
                <w:sz w:val="16"/>
                <w:szCs w:val="16"/>
              </w:rPr>
              <w:t>4</w:t>
            </w:r>
          </w:p>
        </w:tc>
        <w:tc>
          <w:tcPr>
            <w:tcW w:w="1038" w:type="dxa"/>
            <w:tcBorders>
              <w:top w:val="nil"/>
              <w:left w:val="nil"/>
              <w:bottom w:val="nil"/>
              <w:right w:val="nil"/>
            </w:tcBorders>
            <w:shd w:val="clear" w:color="auto" w:fill="FFFFFF"/>
            <w:vAlign w:val="bottom"/>
          </w:tcPr>
          <w:p w14:paraId="465F65EE" w14:textId="77777777" w:rsidR="00D109E8" w:rsidRDefault="005804B6">
            <w:pPr>
              <w:jc w:val="right"/>
            </w:pPr>
            <w:r>
              <w:rPr>
                <w:b/>
                <w:sz w:val="16"/>
                <w:szCs w:val="16"/>
              </w:rPr>
              <w:t>52.25</w:t>
            </w:r>
          </w:p>
        </w:tc>
        <w:tc>
          <w:tcPr>
            <w:tcW w:w="335" w:type="dxa"/>
            <w:tcBorders>
              <w:top w:val="nil"/>
              <w:left w:val="nil"/>
              <w:bottom w:val="nil"/>
              <w:right w:val="single" w:sz="8" w:space="0" w:color="000000"/>
            </w:tcBorders>
            <w:shd w:val="clear" w:color="auto" w:fill="FFFFFF"/>
            <w:vAlign w:val="bottom"/>
          </w:tcPr>
          <w:p w14:paraId="54D62C75" w14:textId="77777777" w:rsidR="00D109E8" w:rsidRDefault="005804B6">
            <w:pPr>
              <w:jc w:val="right"/>
            </w:pPr>
            <w:r>
              <w:rPr>
                <w:b/>
                <w:sz w:val="16"/>
                <w:szCs w:val="16"/>
              </w:rPr>
              <w:t>1</w:t>
            </w:r>
          </w:p>
        </w:tc>
        <w:tc>
          <w:tcPr>
            <w:tcW w:w="844" w:type="dxa"/>
            <w:tcBorders>
              <w:top w:val="nil"/>
              <w:left w:val="nil"/>
              <w:bottom w:val="nil"/>
              <w:right w:val="nil"/>
            </w:tcBorders>
            <w:shd w:val="clear" w:color="auto" w:fill="FFFFFF"/>
            <w:vAlign w:val="bottom"/>
          </w:tcPr>
          <w:p w14:paraId="37746BE8" w14:textId="77777777" w:rsidR="00D109E8" w:rsidRDefault="005804B6">
            <w:pPr>
              <w:jc w:val="right"/>
            </w:pPr>
            <w:r>
              <w:rPr>
                <w:b/>
                <w:sz w:val="16"/>
                <w:szCs w:val="16"/>
              </w:rPr>
              <w:t>176.75</w:t>
            </w:r>
          </w:p>
        </w:tc>
        <w:tc>
          <w:tcPr>
            <w:tcW w:w="334" w:type="dxa"/>
            <w:tcBorders>
              <w:top w:val="nil"/>
              <w:left w:val="nil"/>
              <w:bottom w:val="nil"/>
              <w:right w:val="single" w:sz="8" w:space="0" w:color="000000"/>
            </w:tcBorders>
            <w:shd w:val="clear" w:color="auto" w:fill="FFFFFF"/>
            <w:vAlign w:val="bottom"/>
          </w:tcPr>
          <w:p w14:paraId="085C703D" w14:textId="77777777" w:rsidR="00D109E8" w:rsidRDefault="005804B6">
            <w:pPr>
              <w:jc w:val="right"/>
            </w:pPr>
            <w:r>
              <w:rPr>
                <w:b/>
                <w:sz w:val="16"/>
                <w:szCs w:val="16"/>
              </w:rPr>
              <w:t>1</w:t>
            </w:r>
          </w:p>
        </w:tc>
        <w:tc>
          <w:tcPr>
            <w:tcW w:w="686" w:type="dxa"/>
            <w:tcBorders>
              <w:top w:val="nil"/>
              <w:left w:val="nil"/>
              <w:bottom w:val="nil"/>
              <w:right w:val="nil"/>
            </w:tcBorders>
            <w:shd w:val="clear" w:color="auto" w:fill="FFFFFF"/>
            <w:vAlign w:val="bottom"/>
          </w:tcPr>
          <w:p w14:paraId="5D4A762D" w14:textId="77777777" w:rsidR="00D109E8" w:rsidRDefault="005804B6">
            <w:pPr>
              <w:jc w:val="right"/>
            </w:pPr>
            <w:r>
              <w:rPr>
                <w:b/>
                <w:sz w:val="16"/>
                <w:szCs w:val="16"/>
              </w:rPr>
              <w:t>-2.02</w:t>
            </w:r>
          </w:p>
        </w:tc>
        <w:tc>
          <w:tcPr>
            <w:tcW w:w="334" w:type="dxa"/>
            <w:tcBorders>
              <w:top w:val="nil"/>
              <w:left w:val="nil"/>
              <w:bottom w:val="nil"/>
              <w:right w:val="single" w:sz="8" w:space="0" w:color="000000"/>
            </w:tcBorders>
            <w:shd w:val="clear" w:color="auto" w:fill="FFFFFF"/>
            <w:vAlign w:val="bottom"/>
          </w:tcPr>
          <w:p w14:paraId="0CA48806" w14:textId="77777777" w:rsidR="00D109E8" w:rsidRDefault="005804B6">
            <w:pPr>
              <w:jc w:val="right"/>
            </w:pPr>
            <w:r>
              <w:rPr>
                <w:b/>
                <w:sz w:val="16"/>
                <w:szCs w:val="16"/>
              </w:rPr>
              <w:t>1</w:t>
            </w:r>
          </w:p>
        </w:tc>
        <w:tc>
          <w:tcPr>
            <w:tcW w:w="558" w:type="dxa"/>
            <w:tcBorders>
              <w:top w:val="nil"/>
              <w:left w:val="nil"/>
              <w:bottom w:val="nil"/>
              <w:right w:val="nil"/>
            </w:tcBorders>
            <w:shd w:val="clear" w:color="auto" w:fill="FFFFFF"/>
            <w:vAlign w:val="bottom"/>
          </w:tcPr>
          <w:p w14:paraId="1F030255" w14:textId="77777777" w:rsidR="00D109E8" w:rsidRDefault="005804B6">
            <w:pPr>
              <w:jc w:val="right"/>
            </w:pPr>
            <w:r>
              <w:rPr>
                <w:sz w:val="16"/>
                <w:szCs w:val="16"/>
              </w:rPr>
              <w:t>3.09</w:t>
            </w:r>
          </w:p>
        </w:tc>
        <w:tc>
          <w:tcPr>
            <w:tcW w:w="334" w:type="dxa"/>
            <w:tcBorders>
              <w:top w:val="nil"/>
              <w:left w:val="nil"/>
              <w:bottom w:val="nil"/>
              <w:right w:val="single" w:sz="8" w:space="0" w:color="000000"/>
            </w:tcBorders>
            <w:shd w:val="clear" w:color="auto" w:fill="FFFFFF"/>
            <w:vAlign w:val="bottom"/>
          </w:tcPr>
          <w:p w14:paraId="517D3A8A" w14:textId="77777777" w:rsidR="00D109E8" w:rsidRDefault="005804B6">
            <w:pPr>
              <w:jc w:val="right"/>
            </w:pPr>
            <w:r>
              <w:rPr>
                <w:sz w:val="16"/>
                <w:szCs w:val="16"/>
              </w:rPr>
              <w:t>2</w:t>
            </w:r>
          </w:p>
        </w:tc>
        <w:tc>
          <w:tcPr>
            <w:tcW w:w="827" w:type="dxa"/>
            <w:tcBorders>
              <w:top w:val="nil"/>
              <w:left w:val="nil"/>
              <w:bottom w:val="nil"/>
              <w:right w:val="nil"/>
            </w:tcBorders>
            <w:shd w:val="clear" w:color="auto" w:fill="FFFFFF"/>
            <w:vAlign w:val="bottom"/>
          </w:tcPr>
          <w:p w14:paraId="4C3B9ACC" w14:textId="77777777" w:rsidR="00D109E8" w:rsidRDefault="005804B6">
            <w:pPr>
              <w:jc w:val="right"/>
            </w:pPr>
            <w:r>
              <w:rPr>
                <w:sz w:val="16"/>
                <w:szCs w:val="16"/>
              </w:rPr>
              <w:t>0.42</w:t>
            </w:r>
          </w:p>
        </w:tc>
        <w:tc>
          <w:tcPr>
            <w:tcW w:w="334" w:type="dxa"/>
            <w:tcBorders>
              <w:top w:val="nil"/>
              <w:left w:val="nil"/>
              <w:bottom w:val="nil"/>
              <w:right w:val="single" w:sz="8" w:space="0" w:color="000000"/>
            </w:tcBorders>
            <w:shd w:val="clear" w:color="auto" w:fill="FFFFFF"/>
            <w:vAlign w:val="bottom"/>
          </w:tcPr>
          <w:p w14:paraId="25AE55B5" w14:textId="77777777" w:rsidR="00D109E8" w:rsidRDefault="005804B6">
            <w:pPr>
              <w:jc w:val="right"/>
            </w:pPr>
            <w:r>
              <w:rPr>
                <w:sz w:val="16"/>
                <w:szCs w:val="16"/>
              </w:rPr>
              <w:t>7</w:t>
            </w:r>
          </w:p>
        </w:tc>
        <w:tc>
          <w:tcPr>
            <w:tcW w:w="558" w:type="dxa"/>
            <w:tcBorders>
              <w:top w:val="nil"/>
              <w:left w:val="nil"/>
              <w:bottom w:val="nil"/>
              <w:right w:val="nil"/>
            </w:tcBorders>
            <w:shd w:val="clear" w:color="auto" w:fill="FFFFFF"/>
            <w:vAlign w:val="bottom"/>
          </w:tcPr>
          <w:p w14:paraId="2C1AD32D" w14:textId="77777777" w:rsidR="00D109E8" w:rsidRDefault="005804B6">
            <w:pPr>
              <w:jc w:val="right"/>
            </w:pPr>
            <w:r>
              <w:rPr>
                <w:sz w:val="16"/>
                <w:szCs w:val="16"/>
              </w:rPr>
              <w:t>1.49</w:t>
            </w:r>
          </w:p>
        </w:tc>
        <w:tc>
          <w:tcPr>
            <w:tcW w:w="334" w:type="dxa"/>
            <w:tcBorders>
              <w:top w:val="nil"/>
              <w:left w:val="nil"/>
              <w:bottom w:val="nil"/>
              <w:right w:val="single" w:sz="8" w:space="0" w:color="000000"/>
            </w:tcBorders>
            <w:shd w:val="clear" w:color="auto" w:fill="FFFFFF"/>
            <w:vAlign w:val="bottom"/>
          </w:tcPr>
          <w:p w14:paraId="1C2437B2" w14:textId="77777777" w:rsidR="00D109E8" w:rsidRDefault="005804B6">
            <w:pPr>
              <w:jc w:val="right"/>
            </w:pPr>
            <w:r>
              <w:rPr>
                <w:sz w:val="16"/>
                <w:szCs w:val="16"/>
              </w:rPr>
              <w:t>6</w:t>
            </w:r>
          </w:p>
        </w:tc>
        <w:tc>
          <w:tcPr>
            <w:tcW w:w="558" w:type="dxa"/>
            <w:tcBorders>
              <w:top w:val="nil"/>
              <w:left w:val="nil"/>
              <w:bottom w:val="nil"/>
              <w:right w:val="nil"/>
            </w:tcBorders>
            <w:shd w:val="clear" w:color="auto" w:fill="FFFFFF"/>
            <w:vAlign w:val="bottom"/>
          </w:tcPr>
          <w:p w14:paraId="3479730B" w14:textId="77777777" w:rsidR="00D109E8" w:rsidRDefault="005804B6">
            <w:pPr>
              <w:jc w:val="right"/>
            </w:pPr>
            <w:r>
              <w:rPr>
                <w:sz w:val="16"/>
                <w:szCs w:val="16"/>
              </w:rPr>
              <w:t>0.26</w:t>
            </w:r>
          </w:p>
        </w:tc>
        <w:tc>
          <w:tcPr>
            <w:tcW w:w="334" w:type="dxa"/>
            <w:tcBorders>
              <w:top w:val="nil"/>
              <w:left w:val="nil"/>
              <w:bottom w:val="nil"/>
              <w:right w:val="single" w:sz="8" w:space="0" w:color="000000"/>
            </w:tcBorders>
            <w:shd w:val="clear" w:color="auto" w:fill="FFFFFF"/>
            <w:vAlign w:val="bottom"/>
          </w:tcPr>
          <w:p w14:paraId="323F3C7F" w14:textId="77777777" w:rsidR="00D109E8" w:rsidRDefault="005804B6">
            <w:pPr>
              <w:jc w:val="right"/>
            </w:pPr>
            <w:r>
              <w:rPr>
                <w:sz w:val="16"/>
                <w:szCs w:val="16"/>
              </w:rPr>
              <w:t>7</w:t>
            </w:r>
          </w:p>
        </w:tc>
        <w:tc>
          <w:tcPr>
            <w:tcW w:w="658" w:type="dxa"/>
            <w:tcBorders>
              <w:top w:val="nil"/>
              <w:left w:val="nil"/>
              <w:bottom w:val="nil"/>
              <w:right w:val="nil"/>
            </w:tcBorders>
            <w:shd w:val="clear" w:color="auto" w:fill="FFFFFF"/>
            <w:vAlign w:val="bottom"/>
          </w:tcPr>
          <w:p w14:paraId="3F00A343" w14:textId="77777777" w:rsidR="00D109E8" w:rsidRDefault="005804B6">
            <w:pPr>
              <w:jc w:val="right"/>
            </w:pPr>
            <w:r>
              <w:rPr>
                <w:b/>
                <w:sz w:val="16"/>
                <w:szCs w:val="16"/>
              </w:rPr>
              <w:t>1.19</w:t>
            </w:r>
          </w:p>
        </w:tc>
        <w:tc>
          <w:tcPr>
            <w:tcW w:w="334" w:type="dxa"/>
            <w:tcBorders>
              <w:top w:val="nil"/>
              <w:left w:val="nil"/>
              <w:bottom w:val="nil"/>
              <w:right w:val="nil"/>
            </w:tcBorders>
            <w:shd w:val="clear" w:color="auto" w:fill="FFFFFF"/>
            <w:vAlign w:val="bottom"/>
          </w:tcPr>
          <w:p w14:paraId="168413FD" w14:textId="77777777" w:rsidR="00D109E8" w:rsidRDefault="005804B6">
            <w:pPr>
              <w:jc w:val="right"/>
            </w:pPr>
            <w:r>
              <w:rPr>
                <w:b/>
                <w:sz w:val="16"/>
                <w:szCs w:val="16"/>
              </w:rPr>
              <w:t>1</w:t>
            </w:r>
          </w:p>
        </w:tc>
      </w:tr>
      <w:tr w:rsidR="00D109E8" w14:paraId="0C652AA0" w14:textId="77777777">
        <w:trPr>
          <w:trHeight w:val="300"/>
        </w:trPr>
        <w:tc>
          <w:tcPr>
            <w:tcW w:w="340" w:type="dxa"/>
            <w:tcBorders>
              <w:top w:val="nil"/>
              <w:left w:val="nil"/>
              <w:bottom w:val="nil"/>
              <w:right w:val="single" w:sz="8" w:space="0" w:color="000000"/>
            </w:tcBorders>
            <w:shd w:val="clear" w:color="auto" w:fill="FFFFFF"/>
            <w:vAlign w:val="bottom"/>
          </w:tcPr>
          <w:p w14:paraId="5E89247C" w14:textId="77777777" w:rsidR="00D109E8" w:rsidRDefault="005804B6">
            <w:pPr>
              <w:jc w:val="right"/>
            </w:pPr>
            <w:r>
              <w:rPr>
                <w:sz w:val="16"/>
                <w:szCs w:val="16"/>
              </w:rPr>
              <w:t>5</w:t>
            </w:r>
          </w:p>
        </w:tc>
        <w:tc>
          <w:tcPr>
            <w:tcW w:w="1038" w:type="dxa"/>
            <w:tcBorders>
              <w:top w:val="nil"/>
              <w:left w:val="nil"/>
              <w:bottom w:val="nil"/>
              <w:right w:val="nil"/>
            </w:tcBorders>
            <w:shd w:val="clear" w:color="auto" w:fill="FFFFFF"/>
            <w:vAlign w:val="bottom"/>
          </w:tcPr>
          <w:p w14:paraId="4E49A008" w14:textId="77777777" w:rsidR="00D109E8" w:rsidRDefault="005804B6">
            <w:pPr>
              <w:jc w:val="right"/>
            </w:pPr>
            <w:r>
              <w:rPr>
                <w:sz w:val="16"/>
                <w:szCs w:val="16"/>
              </w:rPr>
              <w:t>70.00</w:t>
            </w:r>
          </w:p>
        </w:tc>
        <w:tc>
          <w:tcPr>
            <w:tcW w:w="335" w:type="dxa"/>
            <w:tcBorders>
              <w:top w:val="nil"/>
              <w:left w:val="nil"/>
              <w:bottom w:val="nil"/>
              <w:right w:val="single" w:sz="8" w:space="0" w:color="000000"/>
            </w:tcBorders>
            <w:shd w:val="clear" w:color="auto" w:fill="FFFFFF"/>
            <w:vAlign w:val="bottom"/>
          </w:tcPr>
          <w:p w14:paraId="798D3DD3" w14:textId="77777777" w:rsidR="00D109E8" w:rsidRDefault="005804B6">
            <w:pPr>
              <w:jc w:val="right"/>
            </w:pPr>
            <w:r>
              <w:rPr>
                <w:sz w:val="16"/>
                <w:szCs w:val="16"/>
              </w:rPr>
              <w:t>7</w:t>
            </w:r>
          </w:p>
        </w:tc>
        <w:tc>
          <w:tcPr>
            <w:tcW w:w="844" w:type="dxa"/>
            <w:tcBorders>
              <w:top w:val="nil"/>
              <w:left w:val="nil"/>
              <w:bottom w:val="nil"/>
              <w:right w:val="nil"/>
            </w:tcBorders>
            <w:shd w:val="clear" w:color="auto" w:fill="FFFFFF"/>
            <w:vAlign w:val="bottom"/>
          </w:tcPr>
          <w:p w14:paraId="3A89CF93" w14:textId="77777777" w:rsidR="00D109E8" w:rsidRDefault="005804B6">
            <w:pPr>
              <w:jc w:val="right"/>
            </w:pPr>
            <w:r>
              <w:rPr>
                <w:sz w:val="16"/>
                <w:szCs w:val="16"/>
              </w:rPr>
              <w:t>156.78</w:t>
            </w:r>
          </w:p>
        </w:tc>
        <w:tc>
          <w:tcPr>
            <w:tcW w:w="334" w:type="dxa"/>
            <w:tcBorders>
              <w:top w:val="nil"/>
              <w:left w:val="nil"/>
              <w:bottom w:val="nil"/>
              <w:right w:val="single" w:sz="8" w:space="0" w:color="000000"/>
            </w:tcBorders>
            <w:shd w:val="clear" w:color="auto" w:fill="FFFFFF"/>
            <w:vAlign w:val="bottom"/>
          </w:tcPr>
          <w:p w14:paraId="53ED010F" w14:textId="77777777" w:rsidR="00D109E8" w:rsidRDefault="005804B6">
            <w:pPr>
              <w:jc w:val="right"/>
            </w:pPr>
            <w:r>
              <w:rPr>
                <w:sz w:val="16"/>
                <w:szCs w:val="16"/>
              </w:rPr>
              <w:t>5</w:t>
            </w:r>
          </w:p>
        </w:tc>
        <w:tc>
          <w:tcPr>
            <w:tcW w:w="686" w:type="dxa"/>
            <w:tcBorders>
              <w:top w:val="nil"/>
              <w:left w:val="nil"/>
              <w:bottom w:val="nil"/>
              <w:right w:val="nil"/>
            </w:tcBorders>
            <w:shd w:val="clear" w:color="auto" w:fill="FFFFFF"/>
            <w:vAlign w:val="bottom"/>
          </w:tcPr>
          <w:p w14:paraId="464E814D" w14:textId="77777777" w:rsidR="00D109E8" w:rsidRDefault="005804B6">
            <w:pPr>
              <w:jc w:val="right"/>
            </w:pPr>
            <w:r>
              <w:rPr>
                <w:sz w:val="16"/>
                <w:szCs w:val="16"/>
              </w:rPr>
              <w:t>5.41</w:t>
            </w:r>
          </w:p>
        </w:tc>
        <w:tc>
          <w:tcPr>
            <w:tcW w:w="334" w:type="dxa"/>
            <w:tcBorders>
              <w:top w:val="nil"/>
              <w:left w:val="nil"/>
              <w:bottom w:val="nil"/>
              <w:right w:val="single" w:sz="8" w:space="0" w:color="000000"/>
            </w:tcBorders>
            <w:shd w:val="clear" w:color="auto" w:fill="FFFFFF"/>
            <w:vAlign w:val="bottom"/>
          </w:tcPr>
          <w:p w14:paraId="4CC3538B" w14:textId="77777777" w:rsidR="00D109E8" w:rsidRDefault="005804B6">
            <w:pPr>
              <w:jc w:val="right"/>
            </w:pPr>
            <w:r>
              <w:rPr>
                <w:sz w:val="16"/>
                <w:szCs w:val="16"/>
              </w:rPr>
              <w:t>9</w:t>
            </w:r>
          </w:p>
        </w:tc>
        <w:tc>
          <w:tcPr>
            <w:tcW w:w="558" w:type="dxa"/>
            <w:tcBorders>
              <w:top w:val="nil"/>
              <w:left w:val="nil"/>
              <w:bottom w:val="nil"/>
              <w:right w:val="nil"/>
            </w:tcBorders>
            <w:shd w:val="clear" w:color="auto" w:fill="FFFFFF"/>
            <w:vAlign w:val="bottom"/>
          </w:tcPr>
          <w:p w14:paraId="7C68DCE6" w14:textId="77777777" w:rsidR="00D109E8" w:rsidRDefault="005804B6">
            <w:pPr>
              <w:jc w:val="right"/>
            </w:pPr>
            <w:r>
              <w:rPr>
                <w:sz w:val="16"/>
                <w:szCs w:val="16"/>
              </w:rPr>
              <w:t>0.70</w:t>
            </w:r>
          </w:p>
        </w:tc>
        <w:tc>
          <w:tcPr>
            <w:tcW w:w="334" w:type="dxa"/>
            <w:tcBorders>
              <w:top w:val="nil"/>
              <w:left w:val="nil"/>
              <w:bottom w:val="nil"/>
              <w:right w:val="single" w:sz="8" w:space="0" w:color="000000"/>
            </w:tcBorders>
            <w:shd w:val="clear" w:color="auto" w:fill="FFFFFF"/>
            <w:vAlign w:val="bottom"/>
          </w:tcPr>
          <w:p w14:paraId="5DEF68DA" w14:textId="77777777" w:rsidR="00D109E8" w:rsidRDefault="005804B6">
            <w:pPr>
              <w:jc w:val="right"/>
            </w:pPr>
            <w:r>
              <w:rPr>
                <w:sz w:val="16"/>
                <w:szCs w:val="16"/>
              </w:rPr>
              <w:t>8</w:t>
            </w:r>
          </w:p>
        </w:tc>
        <w:tc>
          <w:tcPr>
            <w:tcW w:w="827" w:type="dxa"/>
            <w:tcBorders>
              <w:top w:val="nil"/>
              <w:left w:val="nil"/>
              <w:bottom w:val="nil"/>
              <w:right w:val="nil"/>
            </w:tcBorders>
            <w:shd w:val="clear" w:color="auto" w:fill="FFFFFF"/>
            <w:vAlign w:val="bottom"/>
          </w:tcPr>
          <w:p w14:paraId="4496526E" w14:textId="77777777" w:rsidR="00D109E8" w:rsidRDefault="005804B6">
            <w:pPr>
              <w:jc w:val="right"/>
            </w:pPr>
            <w:r>
              <w:rPr>
                <w:sz w:val="16"/>
                <w:szCs w:val="16"/>
              </w:rPr>
              <w:t>0.40</w:t>
            </w:r>
          </w:p>
        </w:tc>
        <w:tc>
          <w:tcPr>
            <w:tcW w:w="334" w:type="dxa"/>
            <w:tcBorders>
              <w:top w:val="nil"/>
              <w:left w:val="nil"/>
              <w:bottom w:val="nil"/>
              <w:right w:val="single" w:sz="8" w:space="0" w:color="000000"/>
            </w:tcBorders>
            <w:shd w:val="clear" w:color="auto" w:fill="FFFFFF"/>
            <w:vAlign w:val="bottom"/>
          </w:tcPr>
          <w:p w14:paraId="55E51AA1" w14:textId="77777777" w:rsidR="00D109E8" w:rsidRDefault="005804B6">
            <w:pPr>
              <w:jc w:val="right"/>
            </w:pPr>
            <w:r>
              <w:rPr>
                <w:sz w:val="16"/>
                <w:szCs w:val="16"/>
              </w:rPr>
              <w:t>6</w:t>
            </w:r>
          </w:p>
        </w:tc>
        <w:tc>
          <w:tcPr>
            <w:tcW w:w="558" w:type="dxa"/>
            <w:tcBorders>
              <w:top w:val="nil"/>
              <w:left w:val="nil"/>
              <w:bottom w:val="nil"/>
              <w:right w:val="nil"/>
            </w:tcBorders>
            <w:shd w:val="clear" w:color="auto" w:fill="FFFFFF"/>
            <w:vAlign w:val="bottom"/>
          </w:tcPr>
          <w:p w14:paraId="513B7611" w14:textId="77777777" w:rsidR="00D109E8" w:rsidRDefault="005804B6">
            <w:pPr>
              <w:jc w:val="right"/>
            </w:pPr>
            <w:r>
              <w:rPr>
                <w:sz w:val="16"/>
                <w:szCs w:val="16"/>
              </w:rPr>
              <w:t>1.42</w:t>
            </w:r>
          </w:p>
        </w:tc>
        <w:tc>
          <w:tcPr>
            <w:tcW w:w="334" w:type="dxa"/>
            <w:tcBorders>
              <w:top w:val="nil"/>
              <w:left w:val="nil"/>
              <w:bottom w:val="nil"/>
              <w:right w:val="single" w:sz="8" w:space="0" w:color="000000"/>
            </w:tcBorders>
            <w:shd w:val="clear" w:color="auto" w:fill="FFFFFF"/>
            <w:vAlign w:val="bottom"/>
          </w:tcPr>
          <w:p w14:paraId="712D535F" w14:textId="77777777" w:rsidR="00D109E8" w:rsidRDefault="005804B6">
            <w:pPr>
              <w:jc w:val="right"/>
            </w:pPr>
            <w:r>
              <w:rPr>
                <w:sz w:val="16"/>
                <w:szCs w:val="16"/>
              </w:rPr>
              <w:t>3</w:t>
            </w:r>
          </w:p>
        </w:tc>
        <w:tc>
          <w:tcPr>
            <w:tcW w:w="558" w:type="dxa"/>
            <w:tcBorders>
              <w:top w:val="nil"/>
              <w:left w:val="nil"/>
              <w:bottom w:val="nil"/>
              <w:right w:val="nil"/>
            </w:tcBorders>
            <w:shd w:val="clear" w:color="auto" w:fill="FFFFFF"/>
            <w:vAlign w:val="bottom"/>
          </w:tcPr>
          <w:p w14:paraId="72E4649C" w14:textId="77777777" w:rsidR="00D109E8" w:rsidRDefault="005804B6">
            <w:pPr>
              <w:jc w:val="right"/>
            </w:pPr>
            <w:r>
              <w:rPr>
                <w:sz w:val="16"/>
                <w:szCs w:val="16"/>
              </w:rPr>
              <w:t>0.27</w:t>
            </w:r>
          </w:p>
        </w:tc>
        <w:tc>
          <w:tcPr>
            <w:tcW w:w="334" w:type="dxa"/>
            <w:tcBorders>
              <w:top w:val="nil"/>
              <w:left w:val="nil"/>
              <w:bottom w:val="nil"/>
              <w:right w:val="single" w:sz="8" w:space="0" w:color="000000"/>
            </w:tcBorders>
            <w:shd w:val="clear" w:color="auto" w:fill="FFFFFF"/>
            <w:vAlign w:val="bottom"/>
          </w:tcPr>
          <w:p w14:paraId="3EF4B3AD" w14:textId="77777777" w:rsidR="00D109E8" w:rsidRDefault="005804B6">
            <w:pPr>
              <w:jc w:val="right"/>
            </w:pPr>
            <w:r>
              <w:rPr>
                <w:sz w:val="16"/>
                <w:szCs w:val="16"/>
              </w:rPr>
              <w:t>6</w:t>
            </w:r>
          </w:p>
        </w:tc>
        <w:tc>
          <w:tcPr>
            <w:tcW w:w="658" w:type="dxa"/>
            <w:tcBorders>
              <w:top w:val="nil"/>
              <w:left w:val="nil"/>
              <w:bottom w:val="nil"/>
              <w:right w:val="nil"/>
            </w:tcBorders>
            <w:shd w:val="clear" w:color="auto" w:fill="FFFFFF"/>
            <w:vAlign w:val="bottom"/>
          </w:tcPr>
          <w:p w14:paraId="4C9DC931" w14:textId="77777777" w:rsidR="00D109E8" w:rsidRDefault="005804B6">
            <w:pPr>
              <w:jc w:val="right"/>
            </w:pPr>
            <w:r>
              <w:rPr>
                <w:sz w:val="16"/>
                <w:szCs w:val="16"/>
              </w:rPr>
              <w:t>0.70</w:t>
            </w:r>
          </w:p>
        </w:tc>
        <w:tc>
          <w:tcPr>
            <w:tcW w:w="334" w:type="dxa"/>
            <w:tcBorders>
              <w:top w:val="nil"/>
              <w:left w:val="nil"/>
              <w:bottom w:val="nil"/>
              <w:right w:val="nil"/>
            </w:tcBorders>
            <w:shd w:val="clear" w:color="auto" w:fill="FFFFFF"/>
            <w:vAlign w:val="bottom"/>
          </w:tcPr>
          <w:p w14:paraId="5C3C325E" w14:textId="77777777" w:rsidR="00D109E8" w:rsidRDefault="005804B6">
            <w:pPr>
              <w:jc w:val="right"/>
            </w:pPr>
            <w:r>
              <w:rPr>
                <w:sz w:val="16"/>
                <w:szCs w:val="16"/>
              </w:rPr>
              <w:t>8</w:t>
            </w:r>
          </w:p>
        </w:tc>
      </w:tr>
      <w:tr w:rsidR="00D109E8" w14:paraId="453C0966" w14:textId="77777777">
        <w:trPr>
          <w:trHeight w:val="300"/>
        </w:trPr>
        <w:tc>
          <w:tcPr>
            <w:tcW w:w="340" w:type="dxa"/>
            <w:tcBorders>
              <w:top w:val="nil"/>
              <w:left w:val="nil"/>
              <w:bottom w:val="nil"/>
              <w:right w:val="single" w:sz="8" w:space="0" w:color="000000"/>
            </w:tcBorders>
            <w:shd w:val="clear" w:color="auto" w:fill="FFFFFF"/>
            <w:vAlign w:val="bottom"/>
          </w:tcPr>
          <w:p w14:paraId="2020F3E0" w14:textId="77777777" w:rsidR="00D109E8" w:rsidRDefault="005804B6">
            <w:pPr>
              <w:jc w:val="right"/>
            </w:pPr>
            <w:r>
              <w:rPr>
                <w:sz w:val="16"/>
                <w:szCs w:val="16"/>
              </w:rPr>
              <w:t>6</w:t>
            </w:r>
          </w:p>
        </w:tc>
        <w:tc>
          <w:tcPr>
            <w:tcW w:w="1038" w:type="dxa"/>
            <w:tcBorders>
              <w:top w:val="nil"/>
              <w:left w:val="nil"/>
              <w:bottom w:val="nil"/>
              <w:right w:val="nil"/>
            </w:tcBorders>
            <w:shd w:val="clear" w:color="auto" w:fill="FFFFFF"/>
            <w:vAlign w:val="bottom"/>
          </w:tcPr>
          <w:p w14:paraId="2B38913F" w14:textId="77777777" w:rsidR="00D109E8" w:rsidRDefault="005804B6">
            <w:pPr>
              <w:jc w:val="right"/>
            </w:pPr>
            <w:r>
              <w:rPr>
                <w:sz w:val="16"/>
                <w:szCs w:val="16"/>
              </w:rPr>
              <w:t>84.36</w:t>
            </w:r>
          </w:p>
        </w:tc>
        <w:tc>
          <w:tcPr>
            <w:tcW w:w="335" w:type="dxa"/>
            <w:tcBorders>
              <w:top w:val="nil"/>
              <w:left w:val="nil"/>
              <w:bottom w:val="nil"/>
              <w:right w:val="single" w:sz="8" w:space="0" w:color="000000"/>
            </w:tcBorders>
            <w:shd w:val="clear" w:color="auto" w:fill="FFFFFF"/>
            <w:vAlign w:val="bottom"/>
          </w:tcPr>
          <w:p w14:paraId="3428F28F" w14:textId="77777777" w:rsidR="00D109E8" w:rsidRDefault="005804B6">
            <w:pPr>
              <w:jc w:val="right"/>
            </w:pPr>
            <w:r>
              <w:rPr>
                <w:sz w:val="16"/>
                <w:szCs w:val="16"/>
              </w:rPr>
              <w:t>6</w:t>
            </w:r>
          </w:p>
        </w:tc>
        <w:tc>
          <w:tcPr>
            <w:tcW w:w="844" w:type="dxa"/>
            <w:tcBorders>
              <w:top w:val="nil"/>
              <w:left w:val="nil"/>
              <w:bottom w:val="nil"/>
              <w:right w:val="nil"/>
            </w:tcBorders>
            <w:shd w:val="clear" w:color="auto" w:fill="FFFFFF"/>
            <w:vAlign w:val="bottom"/>
          </w:tcPr>
          <w:p w14:paraId="21EE152B" w14:textId="77777777" w:rsidR="00D109E8" w:rsidRDefault="005804B6">
            <w:pPr>
              <w:jc w:val="right"/>
            </w:pPr>
            <w:r>
              <w:rPr>
                <w:sz w:val="16"/>
                <w:szCs w:val="16"/>
              </w:rPr>
              <w:t>153.65</w:t>
            </w:r>
          </w:p>
        </w:tc>
        <w:tc>
          <w:tcPr>
            <w:tcW w:w="334" w:type="dxa"/>
            <w:tcBorders>
              <w:top w:val="nil"/>
              <w:left w:val="nil"/>
              <w:bottom w:val="nil"/>
              <w:right w:val="single" w:sz="8" w:space="0" w:color="000000"/>
            </w:tcBorders>
            <w:shd w:val="clear" w:color="auto" w:fill="FFFFFF"/>
            <w:vAlign w:val="bottom"/>
          </w:tcPr>
          <w:p w14:paraId="45AED575" w14:textId="77777777" w:rsidR="00D109E8" w:rsidRDefault="005804B6">
            <w:pPr>
              <w:jc w:val="right"/>
            </w:pPr>
            <w:r>
              <w:rPr>
                <w:sz w:val="16"/>
                <w:szCs w:val="16"/>
              </w:rPr>
              <w:t>6</w:t>
            </w:r>
          </w:p>
        </w:tc>
        <w:tc>
          <w:tcPr>
            <w:tcW w:w="686" w:type="dxa"/>
            <w:tcBorders>
              <w:top w:val="nil"/>
              <w:left w:val="nil"/>
              <w:bottom w:val="nil"/>
              <w:right w:val="nil"/>
            </w:tcBorders>
            <w:shd w:val="clear" w:color="auto" w:fill="FFFFFF"/>
            <w:vAlign w:val="bottom"/>
          </w:tcPr>
          <w:p w14:paraId="5F3FC43E" w14:textId="77777777" w:rsidR="00D109E8" w:rsidRDefault="005804B6">
            <w:pPr>
              <w:jc w:val="right"/>
            </w:pPr>
            <w:r>
              <w:rPr>
                <w:sz w:val="16"/>
                <w:szCs w:val="16"/>
              </w:rPr>
              <w:t>-2.03</w:t>
            </w:r>
          </w:p>
        </w:tc>
        <w:tc>
          <w:tcPr>
            <w:tcW w:w="334" w:type="dxa"/>
            <w:tcBorders>
              <w:top w:val="nil"/>
              <w:left w:val="nil"/>
              <w:bottom w:val="nil"/>
              <w:right w:val="single" w:sz="8" w:space="0" w:color="000000"/>
            </w:tcBorders>
            <w:shd w:val="clear" w:color="auto" w:fill="FFFFFF"/>
            <w:vAlign w:val="bottom"/>
          </w:tcPr>
          <w:p w14:paraId="2C585717" w14:textId="77777777" w:rsidR="00D109E8" w:rsidRDefault="005804B6">
            <w:pPr>
              <w:jc w:val="right"/>
            </w:pPr>
            <w:r>
              <w:rPr>
                <w:sz w:val="16"/>
                <w:szCs w:val="16"/>
              </w:rPr>
              <w:t>2</w:t>
            </w:r>
          </w:p>
        </w:tc>
        <w:tc>
          <w:tcPr>
            <w:tcW w:w="558" w:type="dxa"/>
            <w:tcBorders>
              <w:top w:val="nil"/>
              <w:left w:val="nil"/>
              <w:bottom w:val="nil"/>
              <w:right w:val="nil"/>
            </w:tcBorders>
            <w:shd w:val="clear" w:color="auto" w:fill="FFFFFF"/>
            <w:vAlign w:val="bottom"/>
          </w:tcPr>
          <w:p w14:paraId="5411DBA8" w14:textId="77777777" w:rsidR="00D109E8" w:rsidRDefault="005804B6">
            <w:pPr>
              <w:jc w:val="right"/>
            </w:pPr>
            <w:r>
              <w:rPr>
                <w:sz w:val="16"/>
                <w:szCs w:val="16"/>
              </w:rPr>
              <w:t>0.87</w:t>
            </w:r>
          </w:p>
        </w:tc>
        <w:tc>
          <w:tcPr>
            <w:tcW w:w="334" w:type="dxa"/>
            <w:tcBorders>
              <w:top w:val="nil"/>
              <w:left w:val="nil"/>
              <w:bottom w:val="nil"/>
              <w:right w:val="single" w:sz="8" w:space="0" w:color="000000"/>
            </w:tcBorders>
            <w:shd w:val="clear" w:color="auto" w:fill="FFFFFF"/>
            <w:vAlign w:val="bottom"/>
          </w:tcPr>
          <w:p w14:paraId="4C248EC0" w14:textId="77777777" w:rsidR="00D109E8" w:rsidRDefault="005804B6">
            <w:pPr>
              <w:jc w:val="right"/>
            </w:pPr>
            <w:r>
              <w:rPr>
                <w:sz w:val="16"/>
                <w:szCs w:val="16"/>
              </w:rPr>
              <w:t>7</w:t>
            </w:r>
          </w:p>
        </w:tc>
        <w:tc>
          <w:tcPr>
            <w:tcW w:w="827" w:type="dxa"/>
            <w:tcBorders>
              <w:top w:val="nil"/>
              <w:left w:val="nil"/>
              <w:bottom w:val="nil"/>
              <w:right w:val="nil"/>
            </w:tcBorders>
            <w:shd w:val="clear" w:color="auto" w:fill="FFFFFF"/>
            <w:vAlign w:val="bottom"/>
          </w:tcPr>
          <w:p w14:paraId="318549F9" w14:textId="77777777" w:rsidR="00D109E8" w:rsidRDefault="005804B6">
            <w:pPr>
              <w:jc w:val="right"/>
            </w:pPr>
            <w:r>
              <w:rPr>
                <w:sz w:val="16"/>
                <w:szCs w:val="16"/>
              </w:rPr>
              <w:t>0.36</w:t>
            </w:r>
          </w:p>
        </w:tc>
        <w:tc>
          <w:tcPr>
            <w:tcW w:w="334" w:type="dxa"/>
            <w:tcBorders>
              <w:top w:val="nil"/>
              <w:left w:val="nil"/>
              <w:bottom w:val="nil"/>
              <w:right w:val="single" w:sz="8" w:space="0" w:color="000000"/>
            </w:tcBorders>
            <w:shd w:val="clear" w:color="auto" w:fill="FFFFFF"/>
            <w:vAlign w:val="bottom"/>
          </w:tcPr>
          <w:p w14:paraId="61739059" w14:textId="77777777" w:rsidR="00D109E8" w:rsidRDefault="005804B6">
            <w:pPr>
              <w:jc w:val="right"/>
            </w:pPr>
            <w:r>
              <w:rPr>
                <w:sz w:val="16"/>
                <w:szCs w:val="16"/>
              </w:rPr>
              <w:t>4</w:t>
            </w:r>
          </w:p>
        </w:tc>
        <w:tc>
          <w:tcPr>
            <w:tcW w:w="558" w:type="dxa"/>
            <w:tcBorders>
              <w:top w:val="nil"/>
              <w:left w:val="nil"/>
              <w:bottom w:val="nil"/>
              <w:right w:val="nil"/>
            </w:tcBorders>
            <w:shd w:val="clear" w:color="auto" w:fill="FFFFFF"/>
            <w:vAlign w:val="bottom"/>
          </w:tcPr>
          <w:p w14:paraId="29759DB2" w14:textId="77777777" w:rsidR="00D109E8" w:rsidRDefault="005804B6">
            <w:pPr>
              <w:jc w:val="right"/>
            </w:pPr>
            <w:r>
              <w:rPr>
                <w:sz w:val="16"/>
                <w:szCs w:val="16"/>
              </w:rPr>
              <w:t>1.48</w:t>
            </w:r>
          </w:p>
        </w:tc>
        <w:tc>
          <w:tcPr>
            <w:tcW w:w="334" w:type="dxa"/>
            <w:tcBorders>
              <w:top w:val="nil"/>
              <w:left w:val="nil"/>
              <w:bottom w:val="nil"/>
              <w:right w:val="single" w:sz="8" w:space="0" w:color="000000"/>
            </w:tcBorders>
            <w:shd w:val="clear" w:color="auto" w:fill="FFFFFF"/>
            <w:vAlign w:val="bottom"/>
          </w:tcPr>
          <w:p w14:paraId="202F76B4" w14:textId="77777777" w:rsidR="00D109E8" w:rsidRDefault="005804B6">
            <w:pPr>
              <w:jc w:val="right"/>
            </w:pPr>
            <w:r>
              <w:rPr>
                <w:sz w:val="16"/>
                <w:szCs w:val="16"/>
              </w:rPr>
              <w:t>5</w:t>
            </w:r>
          </w:p>
        </w:tc>
        <w:tc>
          <w:tcPr>
            <w:tcW w:w="558" w:type="dxa"/>
            <w:tcBorders>
              <w:top w:val="nil"/>
              <w:left w:val="nil"/>
              <w:bottom w:val="nil"/>
              <w:right w:val="nil"/>
            </w:tcBorders>
            <w:shd w:val="clear" w:color="auto" w:fill="FFFFFF"/>
            <w:vAlign w:val="bottom"/>
          </w:tcPr>
          <w:p w14:paraId="57E9A457" w14:textId="77777777" w:rsidR="00D109E8" w:rsidRDefault="005804B6">
            <w:pPr>
              <w:jc w:val="right"/>
            </w:pPr>
            <w:r>
              <w:rPr>
                <w:sz w:val="16"/>
                <w:szCs w:val="16"/>
              </w:rPr>
              <w:t>0.30</w:t>
            </w:r>
          </w:p>
        </w:tc>
        <w:tc>
          <w:tcPr>
            <w:tcW w:w="334" w:type="dxa"/>
            <w:tcBorders>
              <w:top w:val="nil"/>
              <w:left w:val="nil"/>
              <w:bottom w:val="nil"/>
              <w:right w:val="single" w:sz="8" w:space="0" w:color="000000"/>
            </w:tcBorders>
            <w:shd w:val="clear" w:color="auto" w:fill="FFFFFF"/>
            <w:vAlign w:val="bottom"/>
          </w:tcPr>
          <w:p w14:paraId="39528C5A" w14:textId="77777777" w:rsidR="00D109E8" w:rsidRDefault="005804B6">
            <w:pPr>
              <w:jc w:val="right"/>
            </w:pPr>
            <w:r>
              <w:rPr>
                <w:sz w:val="16"/>
                <w:szCs w:val="16"/>
              </w:rPr>
              <w:t>2</w:t>
            </w:r>
          </w:p>
        </w:tc>
        <w:tc>
          <w:tcPr>
            <w:tcW w:w="658" w:type="dxa"/>
            <w:tcBorders>
              <w:top w:val="nil"/>
              <w:left w:val="nil"/>
              <w:bottom w:val="nil"/>
              <w:right w:val="nil"/>
            </w:tcBorders>
            <w:shd w:val="clear" w:color="auto" w:fill="FFFFFF"/>
            <w:vAlign w:val="bottom"/>
          </w:tcPr>
          <w:p w14:paraId="2EDF1E01" w14:textId="77777777" w:rsidR="00D109E8" w:rsidRDefault="005804B6">
            <w:pPr>
              <w:jc w:val="right"/>
            </w:pPr>
            <w:r>
              <w:rPr>
                <w:sz w:val="16"/>
                <w:szCs w:val="16"/>
              </w:rPr>
              <w:t>1.20</w:t>
            </w:r>
          </w:p>
        </w:tc>
        <w:tc>
          <w:tcPr>
            <w:tcW w:w="334" w:type="dxa"/>
            <w:tcBorders>
              <w:top w:val="nil"/>
              <w:left w:val="nil"/>
              <w:bottom w:val="nil"/>
              <w:right w:val="nil"/>
            </w:tcBorders>
            <w:shd w:val="clear" w:color="auto" w:fill="FFFFFF"/>
            <w:vAlign w:val="bottom"/>
          </w:tcPr>
          <w:p w14:paraId="408EE6E0" w14:textId="77777777" w:rsidR="00D109E8" w:rsidRDefault="005804B6">
            <w:pPr>
              <w:jc w:val="right"/>
            </w:pPr>
            <w:r>
              <w:rPr>
                <w:sz w:val="16"/>
                <w:szCs w:val="16"/>
              </w:rPr>
              <w:t>3</w:t>
            </w:r>
          </w:p>
        </w:tc>
      </w:tr>
      <w:tr w:rsidR="00D109E8" w14:paraId="656CF6E5" w14:textId="77777777">
        <w:trPr>
          <w:trHeight w:val="300"/>
        </w:trPr>
        <w:tc>
          <w:tcPr>
            <w:tcW w:w="340" w:type="dxa"/>
            <w:tcBorders>
              <w:top w:val="nil"/>
              <w:left w:val="nil"/>
              <w:bottom w:val="nil"/>
              <w:right w:val="single" w:sz="8" w:space="0" w:color="000000"/>
            </w:tcBorders>
            <w:shd w:val="clear" w:color="auto" w:fill="FFFFFF"/>
            <w:vAlign w:val="bottom"/>
          </w:tcPr>
          <w:p w14:paraId="2B4168B8" w14:textId="77777777" w:rsidR="00D109E8" w:rsidRDefault="005804B6">
            <w:pPr>
              <w:jc w:val="right"/>
            </w:pPr>
            <w:r>
              <w:rPr>
                <w:sz w:val="16"/>
                <w:szCs w:val="16"/>
              </w:rPr>
              <w:t>7</w:t>
            </w:r>
          </w:p>
        </w:tc>
        <w:tc>
          <w:tcPr>
            <w:tcW w:w="1038" w:type="dxa"/>
            <w:tcBorders>
              <w:top w:val="nil"/>
              <w:left w:val="nil"/>
              <w:bottom w:val="nil"/>
              <w:right w:val="nil"/>
            </w:tcBorders>
            <w:shd w:val="clear" w:color="auto" w:fill="FFFFFF"/>
            <w:vAlign w:val="bottom"/>
          </w:tcPr>
          <w:p w14:paraId="075B2C72" w14:textId="77777777" w:rsidR="00D109E8" w:rsidRDefault="005804B6">
            <w:pPr>
              <w:jc w:val="right"/>
            </w:pPr>
            <w:r>
              <w:rPr>
                <w:sz w:val="16"/>
                <w:szCs w:val="16"/>
              </w:rPr>
              <w:t>28.88</w:t>
            </w:r>
          </w:p>
        </w:tc>
        <w:tc>
          <w:tcPr>
            <w:tcW w:w="335" w:type="dxa"/>
            <w:tcBorders>
              <w:top w:val="nil"/>
              <w:left w:val="nil"/>
              <w:bottom w:val="nil"/>
              <w:right w:val="single" w:sz="8" w:space="0" w:color="000000"/>
            </w:tcBorders>
            <w:shd w:val="clear" w:color="auto" w:fill="FFFFFF"/>
            <w:vAlign w:val="bottom"/>
          </w:tcPr>
          <w:p w14:paraId="4FC4BD79" w14:textId="77777777" w:rsidR="00D109E8" w:rsidRDefault="005804B6">
            <w:pPr>
              <w:jc w:val="right"/>
            </w:pPr>
            <w:r>
              <w:rPr>
                <w:sz w:val="16"/>
                <w:szCs w:val="16"/>
              </w:rPr>
              <w:t>2</w:t>
            </w:r>
          </w:p>
        </w:tc>
        <w:tc>
          <w:tcPr>
            <w:tcW w:w="844" w:type="dxa"/>
            <w:tcBorders>
              <w:top w:val="nil"/>
              <w:left w:val="nil"/>
              <w:bottom w:val="nil"/>
              <w:right w:val="nil"/>
            </w:tcBorders>
            <w:shd w:val="clear" w:color="auto" w:fill="FFFFFF"/>
            <w:vAlign w:val="bottom"/>
          </w:tcPr>
          <w:p w14:paraId="49A59D4E" w14:textId="77777777" w:rsidR="00D109E8" w:rsidRDefault="005804B6">
            <w:pPr>
              <w:jc w:val="right"/>
            </w:pPr>
            <w:r>
              <w:rPr>
                <w:sz w:val="16"/>
                <w:szCs w:val="16"/>
              </w:rPr>
              <w:t>159.70</w:t>
            </w:r>
          </w:p>
        </w:tc>
        <w:tc>
          <w:tcPr>
            <w:tcW w:w="334" w:type="dxa"/>
            <w:tcBorders>
              <w:top w:val="nil"/>
              <w:left w:val="nil"/>
              <w:bottom w:val="nil"/>
              <w:right w:val="single" w:sz="8" w:space="0" w:color="000000"/>
            </w:tcBorders>
            <w:shd w:val="clear" w:color="auto" w:fill="FFFFFF"/>
            <w:vAlign w:val="bottom"/>
          </w:tcPr>
          <w:p w14:paraId="719084B6" w14:textId="77777777" w:rsidR="00D109E8" w:rsidRDefault="005804B6">
            <w:pPr>
              <w:jc w:val="right"/>
            </w:pPr>
            <w:r>
              <w:rPr>
                <w:sz w:val="16"/>
                <w:szCs w:val="16"/>
              </w:rPr>
              <w:t>4</w:t>
            </w:r>
          </w:p>
        </w:tc>
        <w:tc>
          <w:tcPr>
            <w:tcW w:w="686" w:type="dxa"/>
            <w:tcBorders>
              <w:top w:val="nil"/>
              <w:left w:val="nil"/>
              <w:bottom w:val="nil"/>
              <w:right w:val="nil"/>
            </w:tcBorders>
            <w:shd w:val="clear" w:color="auto" w:fill="FFFFFF"/>
            <w:vAlign w:val="bottom"/>
          </w:tcPr>
          <w:p w14:paraId="50402FFB" w14:textId="77777777" w:rsidR="00D109E8" w:rsidRDefault="005804B6">
            <w:pPr>
              <w:jc w:val="right"/>
            </w:pPr>
            <w:r>
              <w:rPr>
                <w:sz w:val="16"/>
                <w:szCs w:val="16"/>
              </w:rPr>
              <w:t>1.12</w:t>
            </w:r>
          </w:p>
        </w:tc>
        <w:tc>
          <w:tcPr>
            <w:tcW w:w="334" w:type="dxa"/>
            <w:tcBorders>
              <w:top w:val="nil"/>
              <w:left w:val="nil"/>
              <w:bottom w:val="nil"/>
              <w:right w:val="single" w:sz="8" w:space="0" w:color="000000"/>
            </w:tcBorders>
            <w:shd w:val="clear" w:color="auto" w:fill="FFFFFF"/>
            <w:vAlign w:val="bottom"/>
          </w:tcPr>
          <w:p w14:paraId="497D7F62" w14:textId="77777777" w:rsidR="00D109E8" w:rsidRDefault="005804B6">
            <w:pPr>
              <w:jc w:val="right"/>
            </w:pPr>
            <w:r>
              <w:rPr>
                <w:sz w:val="16"/>
                <w:szCs w:val="16"/>
              </w:rPr>
              <w:t>6</w:t>
            </w:r>
          </w:p>
        </w:tc>
        <w:tc>
          <w:tcPr>
            <w:tcW w:w="558" w:type="dxa"/>
            <w:tcBorders>
              <w:top w:val="nil"/>
              <w:left w:val="nil"/>
              <w:bottom w:val="nil"/>
              <w:right w:val="nil"/>
            </w:tcBorders>
            <w:shd w:val="clear" w:color="auto" w:fill="FFFFFF"/>
            <w:vAlign w:val="bottom"/>
          </w:tcPr>
          <w:p w14:paraId="6E8CAC37" w14:textId="77777777" w:rsidR="00D109E8" w:rsidRDefault="005804B6">
            <w:pPr>
              <w:jc w:val="right"/>
            </w:pPr>
            <w:r>
              <w:rPr>
                <w:b/>
                <w:sz w:val="16"/>
                <w:szCs w:val="16"/>
              </w:rPr>
              <w:t>3.83</w:t>
            </w:r>
          </w:p>
        </w:tc>
        <w:tc>
          <w:tcPr>
            <w:tcW w:w="334" w:type="dxa"/>
            <w:tcBorders>
              <w:top w:val="nil"/>
              <w:left w:val="nil"/>
              <w:bottom w:val="nil"/>
              <w:right w:val="single" w:sz="8" w:space="0" w:color="000000"/>
            </w:tcBorders>
            <w:shd w:val="clear" w:color="auto" w:fill="FFFFFF"/>
            <w:vAlign w:val="bottom"/>
          </w:tcPr>
          <w:p w14:paraId="25B79D1D" w14:textId="77777777" w:rsidR="00D109E8" w:rsidRDefault="005804B6">
            <w:pPr>
              <w:jc w:val="right"/>
            </w:pPr>
            <w:r>
              <w:rPr>
                <w:b/>
                <w:sz w:val="16"/>
                <w:szCs w:val="16"/>
              </w:rPr>
              <w:t>1</w:t>
            </w:r>
          </w:p>
        </w:tc>
        <w:tc>
          <w:tcPr>
            <w:tcW w:w="827" w:type="dxa"/>
            <w:tcBorders>
              <w:top w:val="nil"/>
              <w:left w:val="nil"/>
              <w:bottom w:val="nil"/>
              <w:right w:val="nil"/>
            </w:tcBorders>
            <w:shd w:val="clear" w:color="auto" w:fill="FFFFFF"/>
            <w:vAlign w:val="bottom"/>
          </w:tcPr>
          <w:p w14:paraId="10132101" w14:textId="77777777" w:rsidR="00D109E8" w:rsidRDefault="005804B6">
            <w:pPr>
              <w:jc w:val="right"/>
            </w:pPr>
            <w:r>
              <w:rPr>
                <w:sz w:val="16"/>
                <w:szCs w:val="16"/>
              </w:rPr>
              <w:t>0.36</w:t>
            </w:r>
          </w:p>
        </w:tc>
        <w:tc>
          <w:tcPr>
            <w:tcW w:w="334" w:type="dxa"/>
            <w:tcBorders>
              <w:top w:val="nil"/>
              <w:left w:val="nil"/>
              <w:bottom w:val="nil"/>
              <w:right w:val="single" w:sz="8" w:space="0" w:color="000000"/>
            </w:tcBorders>
            <w:shd w:val="clear" w:color="auto" w:fill="FFFFFF"/>
            <w:vAlign w:val="bottom"/>
          </w:tcPr>
          <w:p w14:paraId="48E5D112" w14:textId="77777777" w:rsidR="00D109E8" w:rsidRDefault="005804B6">
            <w:pPr>
              <w:jc w:val="right"/>
            </w:pPr>
            <w:r>
              <w:rPr>
                <w:sz w:val="16"/>
                <w:szCs w:val="16"/>
              </w:rPr>
              <w:t>5</w:t>
            </w:r>
          </w:p>
        </w:tc>
        <w:tc>
          <w:tcPr>
            <w:tcW w:w="558" w:type="dxa"/>
            <w:tcBorders>
              <w:top w:val="nil"/>
              <w:left w:val="nil"/>
              <w:bottom w:val="nil"/>
              <w:right w:val="nil"/>
            </w:tcBorders>
            <w:shd w:val="clear" w:color="auto" w:fill="FFFFFF"/>
            <w:vAlign w:val="bottom"/>
          </w:tcPr>
          <w:p w14:paraId="339271BD" w14:textId="77777777" w:rsidR="00D109E8" w:rsidRDefault="005804B6">
            <w:pPr>
              <w:jc w:val="right"/>
            </w:pPr>
            <w:r>
              <w:rPr>
                <w:b/>
                <w:sz w:val="16"/>
                <w:szCs w:val="16"/>
              </w:rPr>
              <w:t>1.40</w:t>
            </w:r>
          </w:p>
        </w:tc>
        <w:tc>
          <w:tcPr>
            <w:tcW w:w="334" w:type="dxa"/>
            <w:tcBorders>
              <w:top w:val="nil"/>
              <w:left w:val="nil"/>
              <w:bottom w:val="nil"/>
              <w:right w:val="single" w:sz="8" w:space="0" w:color="000000"/>
            </w:tcBorders>
            <w:shd w:val="clear" w:color="auto" w:fill="FFFFFF"/>
            <w:vAlign w:val="bottom"/>
          </w:tcPr>
          <w:p w14:paraId="14221D1B" w14:textId="77777777" w:rsidR="00D109E8" w:rsidRDefault="005804B6">
            <w:pPr>
              <w:jc w:val="right"/>
            </w:pPr>
            <w:r>
              <w:rPr>
                <w:b/>
                <w:sz w:val="16"/>
                <w:szCs w:val="16"/>
              </w:rPr>
              <w:t>1</w:t>
            </w:r>
          </w:p>
        </w:tc>
        <w:tc>
          <w:tcPr>
            <w:tcW w:w="558" w:type="dxa"/>
            <w:tcBorders>
              <w:top w:val="nil"/>
              <w:left w:val="nil"/>
              <w:bottom w:val="nil"/>
              <w:right w:val="nil"/>
            </w:tcBorders>
            <w:shd w:val="clear" w:color="auto" w:fill="FFFFFF"/>
            <w:vAlign w:val="bottom"/>
          </w:tcPr>
          <w:p w14:paraId="7BC3462F" w14:textId="77777777" w:rsidR="00D109E8" w:rsidRDefault="005804B6">
            <w:pPr>
              <w:jc w:val="right"/>
            </w:pPr>
            <w:r>
              <w:rPr>
                <w:b/>
                <w:sz w:val="16"/>
                <w:szCs w:val="16"/>
              </w:rPr>
              <w:t>0.30</w:t>
            </w:r>
          </w:p>
        </w:tc>
        <w:tc>
          <w:tcPr>
            <w:tcW w:w="334" w:type="dxa"/>
            <w:tcBorders>
              <w:top w:val="nil"/>
              <w:left w:val="nil"/>
              <w:bottom w:val="nil"/>
              <w:right w:val="single" w:sz="8" w:space="0" w:color="000000"/>
            </w:tcBorders>
            <w:shd w:val="clear" w:color="auto" w:fill="FFFFFF"/>
            <w:vAlign w:val="bottom"/>
          </w:tcPr>
          <w:p w14:paraId="0D686DD1" w14:textId="77777777" w:rsidR="00D109E8" w:rsidRDefault="005804B6">
            <w:pPr>
              <w:jc w:val="right"/>
            </w:pPr>
            <w:r>
              <w:rPr>
                <w:b/>
                <w:sz w:val="16"/>
                <w:szCs w:val="16"/>
              </w:rPr>
              <w:t>1</w:t>
            </w:r>
          </w:p>
        </w:tc>
        <w:tc>
          <w:tcPr>
            <w:tcW w:w="658" w:type="dxa"/>
            <w:tcBorders>
              <w:top w:val="nil"/>
              <w:left w:val="nil"/>
              <w:bottom w:val="nil"/>
              <w:right w:val="nil"/>
            </w:tcBorders>
            <w:shd w:val="clear" w:color="auto" w:fill="FFFFFF"/>
            <w:vAlign w:val="bottom"/>
          </w:tcPr>
          <w:p w14:paraId="7A499E66" w14:textId="77777777" w:rsidR="00D109E8" w:rsidRDefault="005804B6">
            <w:pPr>
              <w:jc w:val="right"/>
            </w:pPr>
            <w:r>
              <w:rPr>
                <w:sz w:val="16"/>
                <w:szCs w:val="16"/>
              </w:rPr>
              <w:t>0.92</w:t>
            </w:r>
          </w:p>
        </w:tc>
        <w:tc>
          <w:tcPr>
            <w:tcW w:w="334" w:type="dxa"/>
            <w:tcBorders>
              <w:top w:val="nil"/>
              <w:left w:val="nil"/>
              <w:bottom w:val="nil"/>
              <w:right w:val="nil"/>
            </w:tcBorders>
            <w:shd w:val="clear" w:color="auto" w:fill="FFFFFF"/>
            <w:vAlign w:val="bottom"/>
          </w:tcPr>
          <w:p w14:paraId="754EA716" w14:textId="77777777" w:rsidR="00D109E8" w:rsidRDefault="005804B6">
            <w:pPr>
              <w:jc w:val="right"/>
            </w:pPr>
            <w:r>
              <w:rPr>
                <w:sz w:val="16"/>
                <w:szCs w:val="16"/>
              </w:rPr>
              <w:t>6</w:t>
            </w:r>
          </w:p>
        </w:tc>
      </w:tr>
      <w:tr w:rsidR="00D109E8" w14:paraId="57C21F79" w14:textId="77777777">
        <w:trPr>
          <w:trHeight w:val="300"/>
        </w:trPr>
        <w:tc>
          <w:tcPr>
            <w:tcW w:w="340" w:type="dxa"/>
            <w:tcBorders>
              <w:top w:val="nil"/>
              <w:left w:val="nil"/>
              <w:bottom w:val="nil"/>
              <w:right w:val="single" w:sz="8" w:space="0" w:color="000000"/>
            </w:tcBorders>
            <w:shd w:val="clear" w:color="auto" w:fill="FFFFFF"/>
            <w:vAlign w:val="bottom"/>
          </w:tcPr>
          <w:p w14:paraId="20488B6E" w14:textId="77777777" w:rsidR="00D109E8" w:rsidRDefault="005804B6">
            <w:pPr>
              <w:jc w:val="right"/>
            </w:pPr>
            <w:r>
              <w:rPr>
                <w:sz w:val="16"/>
                <w:szCs w:val="16"/>
              </w:rPr>
              <w:t>8</w:t>
            </w:r>
          </w:p>
        </w:tc>
        <w:tc>
          <w:tcPr>
            <w:tcW w:w="1038" w:type="dxa"/>
            <w:tcBorders>
              <w:top w:val="nil"/>
              <w:left w:val="nil"/>
              <w:bottom w:val="nil"/>
              <w:right w:val="nil"/>
            </w:tcBorders>
            <w:shd w:val="clear" w:color="auto" w:fill="FFFFFF"/>
            <w:vAlign w:val="bottom"/>
          </w:tcPr>
          <w:p w14:paraId="1A19C571" w14:textId="77777777" w:rsidR="00D109E8" w:rsidRDefault="005804B6">
            <w:pPr>
              <w:jc w:val="right"/>
            </w:pPr>
            <w:r>
              <w:rPr>
                <w:sz w:val="16"/>
                <w:szCs w:val="16"/>
              </w:rPr>
              <w:t>63.54</w:t>
            </w:r>
          </w:p>
        </w:tc>
        <w:tc>
          <w:tcPr>
            <w:tcW w:w="335" w:type="dxa"/>
            <w:tcBorders>
              <w:top w:val="nil"/>
              <w:left w:val="nil"/>
              <w:bottom w:val="nil"/>
              <w:right w:val="single" w:sz="8" w:space="0" w:color="000000"/>
            </w:tcBorders>
            <w:shd w:val="clear" w:color="auto" w:fill="FFFFFF"/>
            <w:vAlign w:val="bottom"/>
          </w:tcPr>
          <w:p w14:paraId="69B848A7" w14:textId="77777777" w:rsidR="00D109E8" w:rsidRDefault="005804B6">
            <w:pPr>
              <w:jc w:val="right"/>
            </w:pPr>
            <w:r>
              <w:rPr>
                <w:sz w:val="16"/>
                <w:szCs w:val="16"/>
              </w:rPr>
              <w:t>8</w:t>
            </w:r>
          </w:p>
        </w:tc>
        <w:tc>
          <w:tcPr>
            <w:tcW w:w="844" w:type="dxa"/>
            <w:tcBorders>
              <w:top w:val="nil"/>
              <w:left w:val="nil"/>
              <w:bottom w:val="nil"/>
              <w:right w:val="nil"/>
            </w:tcBorders>
            <w:shd w:val="clear" w:color="auto" w:fill="FFFFFF"/>
            <w:vAlign w:val="bottom"/>
          </w:tcPr>
          <w:p w14:paraId="5DC82F3E" w14:textId="77777777" w:rsidR="00D109E8" w:rsidRDefault="005804B6">
            <w:pPr>
              <w:jc w:val="right"/>
            </w:pPr>
            <w:r>
              <w:rPr>
                <w:sz w:val="16"/>
                <w:szCs w:val="16"/>
              </w:rPr>
              <w:t>147.31</w:t>
            </w:r>
          </w:p>
        </w:tc>
        <w:tc>
          <w:tcPr>
            <w:tcW w:w="334" w:type="dxa"/>
            <w:tcBorders>
              <w:top w:val="nil"/>
              <w:left w:val="nil"/>
              <w:bottom w:val="nil"/>
              <w:right w:val="single" w:sz="8" w:space="0" w:color="000000"/>
            </w:tcBorders>
            <w:shd w:val="clear" w:color="auto" w:fill="FFFFFF"/>
            <w:vAlign w:val="bottom"/>
          </w:tcPr>
          <w:p w14:paraId="63C95209" w14:textId="77777777" w:rsidR="00D109E8" w:rsidRDefault="005804B6">
            <w:pPr>
              <w:jc w:val="right"/>
            </w:pPr>
            <w:r>
              <w:rPr>
                <w:sz w:val="16"/>
                <w:szCs w:val="16"/>
              </w:rPr>
              <w:t>9</w:t>
            </w:r>
          </w:p>
        </w:tc>
        <w:tc>
          <w:tcPr>
            <w:tcW w:w="686" w:type="dxa"/>
            <w:tcBorders>
              <w:top w:val="nil"/>
              <w:left w:val="nil"/>
              <w:bottom w:val="nil"/>
              <w:right w:val="nil"/>
            </w:tcBorders>
            <w:shd w:val="clear" w:color="auto" w:fill="FFFFFF"/>
            <w:vAlign w:val="bottom"/>
          </w:tcPr>
          <w:p w14:paraId="3D5D0E6B" w14:textId="77777777" w:rsidR="00D109E8" w:rsidRDefault="005804B6">
            <w:pPr>
              <w:jc w:val="right"/>
            </w:pPr>
            <w:r>
              <w:rPr>
                <w:sz w:val="16"/>
                <w:szCs w:val="16"/>
              </w:rPr>
              <w:t>-3.12</w:t>
            </w:r>
          </w:p>
        </w:tc>
        <w:tc>
          <w:tcPr>
            <w:tcW w:w="334" w:type="dxa"/>
            <w:tcBorders>
              <w:top w:val="nil"/>
              <w:left w:val="nil"/>
              <w:bottom w:val="nil"/>
              <w:right w:val="single" w:sz="8" w:space="0" w:color="000000"/>
            </w:tcBorders>
            <w:shd w:val="clear" w:color="auto" w:fill="FFFFFF"/>
            <w:vAlign w:val="bottom"/>
          </w:tcPr>
          <w:p w14:paraId="35FEEEF8" w14:textId="77777777" w:rsidR="00D109E8" w:rsidRDefault="005804B6">
            <w:pPr>
              <w:jc w:val="right"/>
            </w:pPr>
            <w:r>
              <w:rPr>
                <w:sz w:val="16"/>
                <w:szCs w:val="16"/>
              </w:rPr>
              <w:t>3</w:t>
            </w:r>
          </w:p>
        </w:tc>
        <w:tc>
          <w:tcPr>
            <w:tcW w:w="558" w:type="dxa"/>
            <w:tcBorders>
              <w:top w:val="nil"/>
              <w:left w:val="nil"/>
              <w:bottom w:val="nil"/>
              <w:right w:val="nil"/>
            </w:tcBorders>
            <w:shd w:val="clear" w:color="auto" w:fill="FFFFFF"/>
            <w:vAlign w:val="bottom"/>
          </w:tcPr>
          <w:p w14:paraId="1022809B" w14:textId="77777777" w:rsidR="00D109E8" w:rsidRDefault="005804B6">
            <w:pPr>
              <w:jc w:val="right"/>
            </w:pPr>
            <w:r>
              <w:rPr>
                <w:sz w:val="16"/>
                <w:szCs w:val="16"/>
              </w:rPr>
              <w:t>0.39</w:t>
            </w:r>
          </w:p>
        </w:tc>
        <w:tc>
          <w:tcPr>
            <w:tcW w:w="334" w:type="dxa"/>
            <w:tcBorders>
              <w:top w:val="nil"/>
              <w:left w:val="nil"/>
              <w:bottom w:val="nil"/>
              <w:right w:val="single" w:sz="8" w:space="0" w:color="000000"/>
            </w:tcBorders>
            <w:shd w:val="clear" w:color="auto" w:fill="FFFFFF"/>
            <w:vAlign w:val="bottom"/>
          </w:tcPr>
          <w:p w14:paraId="16AC6BFD" w14:textId="77777777" w:rsidR="00D109E8" w:rsidRDefault="005804B6">
            <w:pPr>
              <w:jc w:val="right"/>
            </w:pPr>
            <w:r>
              <w:rPr>
                <w:sz w:val="16"/>
                <w:szCs w:val="16"/>
              </w:rPr>
              <w:t>9</w:t>
            </w:r>
          </w:p>
        </w:tc>
        <w:tc>
          <w:tcPr>
            <w:tcW w:w="827" w:type="dxa"/>
            <w:tcBorders>
              <w:top w:val="nil"/>
              <w:left w:val="nil"/>
              <w:bottom w:val="nil"/>
              <w:right w:val="nil"/>
            </w:tcBorders>
            <w:shd w:val="clear" w:color="auto" w:fill="FFFFFF"/>
            <w:vAlign w:val="bottom"/>
          </w:tcPr>
          <w:p w14:paraId="6FB78CCB" w14:textId="77777777" w:rsidR="00D109E8" w:rsidRDefault="005804B6">
            <w:pPr>
              <w:jc w:val="right"/>
            </w:pPr>
            <w:r>
              <w:rPr>
                <w:b/>
                <w:sz w:val="16"/>
                <w:szCs w:val="16"/>
              </w:rPr>
              <w:t>0.31</w:t>
            </w:r>
          </w:p>
        </w:tc>
        <w:tc>
          <w:tcPr>
            <w:tcW w:w="334" w:type="dxa"/>
            <w:tcBorders>
              <w:top w:val="nil"/>
              <w:left w:val="nil"/>
              <w:bottom w:val="nil"/>
              <w:right w:val="single" w:sz="8" w:space="0" w:color="000000"/>
            </w:tcBorders>
            <w:shd w:val="clear" w:color="auto" w:fill="FFFFFF"/>
            <w:vAlign w:val="bottom"/>
          </w:tcPr>
          <w:p w14:paraId="6FA13750" w14:textId="77777777" w:rsidR="00D109E8" w:rsidRDefault="005804B6">
            <w:pPr>
              <w:jc w:val="right"/>
            </w:pPr>
            <w:r>
              <w:rPr>
                <w:b/>
                <w:sz w:val="16"/>
                <w:szCs w:val="16"/>
              </w:rPr>
              <w:t>1</w:t>
            </w:r>
          </w:p>
        </w:tc>
        <w:tc>
          <w:tcPr>
            <w:tcW w:w="558" w:type="dxa"/>
            <w:tcBorders>
              <w:top w:val="nil"/>
              <w:left w:val="nil"/>
              <w:bottom w:val="nil"/>
              <w:right w:val="nil"/>
            </w:tcBorders>
            <w:shd w:val="clear" w:color="auto" w:fill="FFFFFF"/>
            <w:vAlign w:val="bottom"/>
          </w:tcPr>
          <w:p w14:paraId="16D3E3BD" w14:textId="77777777" w:rsidR="00D109E8" w:rsidRDefault="005804B6">
            <w:pPr>
              <w:jc w:val="right"/>
            </w:pPr>
            <w:r>
              <w:rPr>
                <w:sz w:val="16"/>
                <w:szCs w:val="16"/>
              </w:rPr>
              <w:t>1.50</w:t>
            </w:r>
          </w:p>
        </w:tc>
        <w:tc>
          <w:tcPr>
            <w:tcW w:w="334" w:type="dxa"/>
            <w:tcBorders>
              <w:top w:val="nil"/>
              <w:left w:val="nil"/>
              <w:bottom w:val="nil"/>
              <w:right w:val="single" w:sz="8" w:space="0" w:color="000000"/>
            </w:tcBorders>
            <w:shd w:val="clear" w:color="auto" w:fill="FFFFFF"/>
            <w:vAlign w:val="bottom"/>
          </w:tcPr>
          <w:p w14:paraId="59D47DE2" w14:textId="77777777" w:rsidR="00D109E8" w:rsidRDefault="005804B6">
            <w:pPr>
              <w:jc w:val="right"/>
            </w:pPr>
            <w:r>
              <w:rPr>
                <w:sz w:val="16"/>
                <w:szCs w:val="16"/>
              </w:rPr>
              <w:t>7</w:t>
            </w:r>
          </w:p>
        </w:tc>
        <w:tc>
          <w:tcPr>
            <w:tcW w:w="558" w:type="dxa"/>
            <w:tcBorders>
              <w:top w:val="nil"/>
              <w:left w:val="nil"/>
              <w:bottom w:val="nil"/>
              <w:right w:val="nil"/>
            </w:tcBorders>
            <w:shd w:val="clear" w:color="auto" w:fill="FFFFFF"/>
            <w:vAlign w:val="bottom"/>
          </w:tcPr>
          <w:p w14:paraId="47EE3818" w14:textId="77777777" w:rsidR="00D109E8" w:rsidRDefault="005804B6">
            <w:pPr>
              <w:jc w:val="right"/>
            </w:pPr>
            <w:r>
              <w:rPr>
                <w:sz w:val="16"/>
                <w:szCs w:val="16"/>
              </w:rPr>
              <w:t>0.27</w:t>
            </w:r>
          </w:p>
        </w:tc>
        <w:tc>
          <w:tcPr>
            <w:tcW w:w="334" w:type="dxa"/>
            <w:tcBorders>
              <w:top w:val="nil"/>
              <w:left w:val="nil"/>
              <w:bottom w:val="nil"/>
              <w:right w:val="single" w:sz="8" w:space="0" w:color="000000"/>
            </w:tcBorders>
            <w:shd w:val="clear" w:color="auto" w:fill="FFFFFF"/>
            <w:vAlign w:val="bottom"/>
          </w:tcPr>
          <w:p w14:paraId="18EAC743" w14:textId="77777777" w:rsidR="00D109E8" w:rsidRDefault="005804B6">
            <w:pPr>
              <w:jc w:val="right"/>
            </w:pPr>
            <w:r>
              <w:rPr>
                <w:sz w:val="16"/>
                <w:szCs w:val="16"/>
              </w:rPr>
              <w:t>5</w:t>
            </w:r>
          </w:p>
        </w:tc>
        <w:tc>
          <w:tcPr>
            <w:tcW w:w="658" w:type="dxa"/>
            <w:tcBorders>
              <w:top w:val="nil"/>
              <w:left w:val="nil"/>
              <w:bottom w:val="nil"/>
              <w:right w:val="nil"/>
            </w:tcBorders>
            <w:shd w:val="clear" w:color="auto" w:fill="FFFFFF"/>
            <w:vAlign w:val="bottom"/>
          </w:tcPr>
          <w:p w14:paraId="01EB2751" w14:textId="77777777" w:rsidR="00D109E8" w:rsidRDefault="005804B6">
            <w:pPr>
              <w:jc w:val="right"/>
            </w:pPr>
            <w:r>
              <w:rPr>
                <w:sz w:val="16"/>
                <w:szCs w:val="16"/>
              </w:rPr>
              <w:t>1.34</w:t>
            </w:r>
          </w:p>
        </w:tc>
        <w:tc>
          <w:tcPr>
            <w:tcW w:w="334" w:type="dxa"/>
            <w:tcBorders>
              <w:top w:val="nil"/>
              <w:left w:val="nil"/>
              <w:bottom w:val="nil"/>
              <w:right w:val="nil"/>
            </w:tcBorders>
            <w:shd w:val="clear" w:color="auto" w:fill="FFFFFF"/>
            <w:vAlign w:val="bottom"/>
          </w:tcPr>
          <w:p w14:paraId="354FF6F7" w14:textId="77777777" w:rsidR="00D109E8" w:rsidRDefault="005804B6">
            <w:pPr>
              <w:jc w:val="right"/>
            </w:pPr>
            <w:r>
              <w:rPr>
                <w:sz w:val="16"/>
                <w:szCs w:val="16"/>
              </w:rPr>
              <w:t>4</w:t>
            </w:r>
          </w:p>
        </w:tc>
      </w:tr>
      <w:tr w:rsidR="00D109E8" w14:paraId="1C64D4A6" w14:textId="77777777">
        <w:trPr>
          <w:trHeight w:val="300"/>
        </w:trPr>
        <w:tc>
          <w:tcPr>
            <w:tcW w:w="340" w:type="dxa"/>
            <w:tcBorders>
              <w:top w:val="nil"/>
              <w:left w:val="nil"/>
              <w:bottom w:val="nil"/>
              <w:right w:val="single" w:sz="8" w:space="0" w:color="000000"/>
            </w:tcBorders>
            <w:shd w:val="clear" w:color="auto" w:fill="FFFFFF"/>
            <w:vAlign w:val="bottom"/>
          </w:tcPr>
          <w:p w14:paraId="4D3E4936" w14:textId="77777777" w:rsidR="00D109E8" w:rsidRDefault="005804B6">
            <w:pPr>
              <w:jc w:val="right"/>
            </w:pPr>
            <w:r>
              <w:rPr>
                <w:sz w:val="16"/>
                <w:szCs w:val="16"/>
              </w:rPr>
              <w:t>9</w:t>
            </w:r>
          </w:p>
        </w:tc>
        <w:tc>
          <w:tcPr>
            <w:tcW w:w="1038" w:type="dxa"/>
            <w:tcBorders>
              <w:top w:val="nil"/>
              <w:left w:val="nil"/>
              <w:bottom w:val="nil"/>
              <w:right w:val="nil"/>
            </w:tcBorders>
            <w:shd w:val="clear" w:color="auto" w:fill="FFFFFF"/>
            <w:vAlign w:val="bottom"/>
          </w:tcPr>
          <w:p w14:paraId="698B77CD" w14:textId="77777777" w:rsidR="00D109E8" w:rsidRDefault="005804B6">
            <w:pPr>
              <w:jc w:val="right"/>
            </w:pPr>
            <w:r>
              <w:rPr>
                <w:sz w:val="16"/>
                <w:szCs w:val="16"/>
              </w:rPr>
              <w:t>48.78</w:t>
            </w:r>
          </w:p>
        </w:tc>
        <w:tc>
          <w:tcPr>
            <w:tcW w:w="335" w:type="dxa"/>
            <w:tcBorders>
              <w:top w:val="nil"/>
              <w:left w:val="nil"/>
              <w:bottom w:val="nil"/>
              <w:right w:val="single" w:sz="8" w:space="0" w:color="000000"/>
            </w:tcBorders>
            <w:shd w:val="clear" w:color="auto" w:fill="FFFFFF"/>
            <w:vAlign w:val="bottom"/>
          </w:tcPr>
          <w:p w14:paraId="267FF5DA" w14:textId="77777777" w:rsidR="00D109E8" w:rsidRDefault="005804B6">
            <w:pPr>
              <w:jc w:val="right"/>
            </w:pPr>
            <w:r>
              <w:rPr>
                <w:sz w:val="16"/>
                <w:szCs w:val="16"/>
              </w:rPr>
              <w:t>4</w:t>
            </w:r>
          </w:p>
        </w:tc>
        <w:tc>
          <w:tcPr>
            <w:tcW w:w="844" w:type="dxa"/>
            <w:tcBorders>
              <w:top w:val="nil"/>
              <w:left w:val="nil"/>
              <w:bottom w:val="nil"/>
              <w:right w:val="nil"/>
            </w:tcBorders>
            <w:shd w:val="clear" w:color="auto" w:fill="FFFFFF"/>
            <w:vAlign w:val="bottom"/>
          </w:tcPr>
          <w:p w14:paraId="160761C6" w14:textId="77777777" w:rsidR="00D109E8" w:rsidRDefault="005804B6">
            <w:pPr>
              <w:jc w:val="right"/>
            </w:pPr>
            <w:r>
              <w:rPr>
                <w:sz w:val="16"/>
                <w:szCs w:val="16"/>
              </w:rPr>
              <w:t>150.17</w:t>
            </w:r>
          </w:p>
        </w:tc>
        <w:tc>
          <w:tcPr>
            <w:tcW w:w="334" w:type="dxa"/>
            <w:tcBorders>
              <w:top w:val="nil"/>
              <w:left w:val="nil"/>
              <w:bottom w:val="nil"/>
              <w:right w:val="single" w:sz="8" w:space="0" w:color="000000"/>
            </w:tcBorders>
            <w:shd w:val="clear" w:color="auto" w:fill="FFFFFF"/>
            <w:vAlign w:val="bottom"/>
          </w:tcPr>
          <w:p w14:paraId="343E9789" w14:textId="77777777" w:rsidR="00D109E8" w:rsidRDefault="005804B6">
            <w:pPr>
              <w:jc w:val="right"/>
            </w:pPr>
            <w:r>
              <w:rPr>
                <w:sz w:val="16"/>
                <w:szCs w:val="16"/>
              </w:rPr>
              <w:t>7</w:t>
            </w:r>
          </w:p>
        </w:tc>
        <w:tc>
          <w:tcPr>
            <w:tcW w:w="686" w:type="dxa"/>
            <w:tcBorders>
              <w:top w:val="nil"/>
              <w:left w:val="nil"/>
              <w:bottom w:val="nil"/>
              <w:right w:val="nil"/>
            </w:tcBorders>
            <w:shd w:val="clear" w:color="auto" w:fill="FFFFFF"/>
            <w:vAlign w:val="bottom"/>
          </w:tcPr>
          <w:p w14:paraId="60483BDC" w14:textId="77777777" w:rsidR="00D109E8" w:rsidRDefault="005804B6">
            <w:pPr>
              <w:jc w:val="right"/>
            </w:pPr>
            <w:r>
              <w:rPr>
                <w:sz w:val="16"/>
                <w:szCs w:val="16"/>
              </w:rPr>
              <w:t>-2.06</w:t>
            </w:r>
          </w:p>
        </w:tc>
        <w:tc>
          <w:tcPr>
            <w:tcW w:w="334" w:type="dxa"/>
            <w:tcBorders>
              <w:top w:val="nil"/>
              <w:left w:val="nil"/>
              <w:bottom w:val="nil"/>
              <w:right w:val="single" w:sz="8" w:space="0" w:color="000000"/>
            </w:tcBorders>
            <w:shd w:val="clear" w:color="auto" w:fill="FFFFFF"/>
            <w:vAlign w:val="bottom"/>
          </w:tcPr>
          <w:p w14:paraId="4E2D3FA3" w14:textId="77777777" w:rsidR="00D109E8" w:rsidRDefault="005804B6">
            <w:pPr>
              <w:jc w:val="right"/>
            </w:pPr>
            <w:r>
              <w:rPr>
                <w:sz w:val="16"/>
                <w:szCs w:val="16"/>
              </w:rPr>
              <w:t>5</w:t>
            </w:r>
          </w:p>
        </w:tc>
        <w:tc>
          <w:tcPr>
            <w:tcW w:w="558" w:type="dxa"/>
            <w:tcBorders>
              <w:top w:val="nil"/>
              <w:left w:val="nil"/>
              <w:bottom w:val="nil"/>
              <w:right w:val="nil"/>
            </w:tcBorders>
            <w:shd w:val="clear" w:color="auto" w:fill="FFFFFF"/>
            <w:vAlign w:val="bottom"/>
          </w:tcPr>
          <w:p w14:paraId="38EF2C74" w14:textId="77777777" w:rsidR="00D109E8" w:rsidRDefault="005804B6">
            <w:pPr>
              <w:jc w:val="right"/>
            </w:pPr>
            <w:r>
              <w:rPr>
                <w:sz w:val="16"/>
                <w:szCs w:val="16"/>
              </w:rPr>
              <w:t>1.42</w:t>
            </w:r>
          </w:p>
        </w:tc>
        <w:tc>
          <w:tcPr>
            <w:tcW w:w="334" w:type="dxa"/>
            <w:tcBorders>
              <w:top w:val="nil"/>
              <w:left w:val="nil"/>
              <w:bottom w:val="nil"/>
              <w:right w:val="single" w:sz="8" w:space="0" w:color="000000"/>
            </w:tcBorders>
            <w:shd w:val="clear" w:color="auto" w:fill="FFFFFF"/>
            <w:vAlign w:val="bottom"/>
          </w:tcPr>
          <w:p w14:paraId="4A89289E" w14:textId="77777777" w:rsidR="00D109E8" w:rsidRDefault="005804B6">
            <w:pPr>
              <w:jc w:val="right"/>
            </w:pPr>
            <w:r>
              <w:rPr>
                <w:sz w:val="16"/>
                <w:szCs w:val="16"/>
              </w:rPr>
              <w:t>4</w:t>
            </w:r>
          </w:p>
        </w:tc>
        <w:tc>
          <w:tcPr>
            <w:tcW w:w="827" w:type="dxa"/>
            <w:tcBorders>
              <w:top w:val="nil"/>
              <w:left w:val="nil"/>
              <w:bottom w:val="nil"/>
              <w:right w:val="nil"/>
            </w:tcBorders>
            <w:shd w:val="clear" w:color="auto" w:fill="FFFFFF"/>
            <w:vAlign w:val="bottom"/>
          </w:tcPr>
          <w:p w14:paraId="0AE8245F" w14:textId="77777777" w:rsidR="00D109E8" w:rsidRDefault="005804B6">
            <w:pPr>
              <w:jc w:val="right"/>
            </w:pPr>
            <w:r>
              <w:rPr>
                <w:sz w:val="16"/>
                <w:szCs w:val="16"/>
              </w:rPr>
              <w:t>0.33</w:t>
            </w:r>
          </w:p>
        </w:tc>
        <w:tc>
          <w:tcPr>
            <w:tcW w:w="334" w:type="dxa"/>
            <w:tcBorders>
              <w:top w:val="nil"/>
              <w:left w:val="nil"/>
              <w:bottom w:val="nil"/>
              <w:right w:val="single" w:sz="8" w:space="0" w:color="000000"/>
            </w:tcBorders>
            <w:shd w:val="clear" w:color="auto" w:fill="FFFFFF"/>
            <w:vAlign w:val="bottom"/>
          </w:tcPr>
          <w:p w14:paraId="06C8045E" w14:textId="77777777" w:rsidR="00D109E8" w:rsidRDefault="005804B6">
            <w:pPr>
              <w:jc w:val="right"/>
            </w:pPr>
            <w:r>
              <w:rPr>
                <w:sz w:val="16"/>
                <w:szCs w:val="16"/>
              </w:rPr>
              <w:t>3</w:t>
            </w:r>
          </w:p>
        </w:tc>
        <w:tc>
          <w:tcPr>
            <w:tcW w:w="558" w:type="dxa"/>
            <w:tcBorders>
              <w:top w:val="nil"/>
              <w:left w:val="nil"/>
              <w:bottom w:val="nil"/>
              <w:right w:val="nil"/>
            </w:tcBorders>
            <w:shd w:val="clear" w:color="auto" w:fill="FFFFFF"/>
            <w:vAlign w:val="bottom"/>
          </w:tcPr>
          <w:p w14:paraId="425C31F0" w14:textId="77777777" w:rsidR="00D109E8" w:rsidRDefault="005804B6">
            <w:pPr>
              <w:jc w:val="right"/>
            </w:pPr>
            <w:r>
              <w:rPr>
                <w:sz w:val="16"/>
                <w:szCs w:val="16"/>
              </w:rPr>
              <w:t>1.47</w:t>
            </w:r>
          </w:p>
        </w:tc>
        <w:tc>
          <w:tcPr>
            <w:tcW w:w="334" w:type="dxa"/>
            <w:tcBorders>
              <w:top w:val="nil"/>
              <w:left w:val="nil"/>
              <w:bottom w:val="nil"/>
              <w:right w:val="single" w:sz="8" w:space="0" w:color="000000"/>
            </w:tcBorders>
            <w:shd w:val="clear" w:color="auto" w:fill="FFFFFF"/>
            <w:vAlign w:val="bottom"/>
          </w:tcPr>
          <w:p w14:paraId="65F488F8" w14:textId="77777777" w:rsidR="00D109E8" w:rsidRDefault="005804B6">
            <w:pPr>
              <w:jc w:val="right"/>
            </w:pPr>
            <w:r>
              <w:rPr>
                <w:sz w:val="16"/>
                <w:szCs w:val="16"/>
              </w:rPr>
              <w:t>4</w:t>
            </w:r>
          </w:p>
        </w:tc>
        <w:tc>
          <w:tcPr>
            <w:tcW w:w="558" w:type="dxa"/>
            <w:tcBorders>
              <w:top w:val="nil"/>
              <w:left w:val="nil"/>
              <w:bottom w:val="nil"/>
              <w:right w:val="nil"/>
            </w:tcBorders>
            <w:shd w:val="clear" w:color="auto" w:fill="FFFFFF"/>
            <w:vAlign w:val="bottom"/>
          </w:tcPr>
          <w:p w14:paraId="7137888D" w14:textId="77777777" w:rsidR="00D109E8" w:rsidRDefault="005804B6">
            <w:pPr>
              <w:jc w:val="right"/>
            </w:pPr>
            <w:r>
              <w:rPr>
                <w:sz w:val="16"/>
                <w:szCs w:val="16"/>
              </w:rPr>
              <w:t>0.29</w:t>
            </w:r>
          </w:p>
        </w:tc>
        <w:tc>
          <w:tcPr>
            <w:tcW w:w="334" w:type="dxa"/>
            <w:tcBorders>
              <w:top w:val="nil"/>
              <w:left w:val="nil"/>
              <w:bottom w:val="nil"/>
              <w:right w:val="single" w:sz="8" w:space="0" w:color="000000"/>
            </w:tcBorders>
            <w:shd w:val="clear" w:color="auto" w:fill="FFFFFF"/>
            <w:vAlign w:val="bottom"/>
          </w:tcPr>
          <w:p w14:paraId="7A7E9017" w14:textId="77777777" w:rsidR="00D109E8" w:rsidRDefault="005804B6">
            <w:pPr>
              <w:jc w:val="right"/>
            </w:pPr>
            <w:r>
              <w:rPr>
                <w:sz w:val="16"/>
                <w:szCs w:val="16"/>
              </w:rPr>
              <w:t>3</w:t>
            </w:r>
          </w:p>
        </w:tc>
        <w:tc>
          <w:tcPr>
            <w:tcW w:w="658" w:type="dxa"/>
            <w:tcBorders>
              <w:top w:val="nil"/>
              <w:left w:val="nil"/>
              <w:bottom w:val="nil"/>
              <w:right w:val="nil"/>
            </w:tcBorders>
            <w:shd w:val="clear" w:color="auto" w:fill="FFFFFF"/>
            <w:vAlign w:val="bottom"/>
          </w:tcPr>
          <w:p w14:paraId="646AC0C2" w14:textId="77777777" w:rsidR="00D109E8" w:rsidRDefault="005804B6">
            <w:pPr>
              <w:jc w:val="right"/>
            </w:pPr>
            <w:r>
              <w:rPr>
                <w:sz w:val="16"/>
                <w:szCs w:val="16"/>
              </w:rPr>
              <w:t>1.20</w:t>
            </w:r>
          </w:p>
        </w:tc>
        <w:tc>
          <w:tcPr>
            <w:tcW w:w="334" w:type="dxa"/>
            <w:tcBorders>
              <w:top w:val="nil"/>
              <w:left w:val="nil"/>
              <w:bottom w:val="nil"/>
              <w:right w:val="nil"/>
            </w:tcBorders>
            <w:shd w:val="clear" w:color="auto" w:fill="FFFFFF"/>
            <w:vAlign w:val="bottom"/>
          </w:tcPr>
          <w:p w14:paraId="6E71BCCC" w14:textId="77777777" w:rsidR="00D109E8" w:rsidRDefault="005804B6">
            <w:pPr>
              <w:jc w:val="right"/>
            </w:pPr>
            <w:r>
              <w:rPr>
                <w:sz w:val="16"/>
                <w:szCs w:val="16"/>
              </w:rPr>
              <w:t>5</w:t>
            </w:r>
          </w:p>
        </w:tc>
      </w:tr>
      <w:tr w:rsidR="00D109E8" w14:paraId="206BDF5F" w14:textId="77777777">
        <w:trPr>
          <w:trHeight w:val="300"/>
        </w:trPr>
        <w:tc>
          <w:tcPr>
            <w:tcW w:w="340" w:type="dxa"/>
            <w:tcBorders>
              <w:top w:val="nil"/>
              <w:left w:val="nil"/>
              <w:bottom w:val="nil"/>
              <w:right w:val="single" w:sz="8" w:space="0" w:color="000000"/>
            </w:tcBorders>
            <w:shd w:val="clear" w:color="auto" w:fill="FFFFFF"/>
            <w:vAlign w:val="bottom"/>
          </w:tcPr>
          <w:p w14:paraId="633EA591" w14:textId="77777777" w:rsidR="00D109E8" w:rsidRDefault="005804B6">
            <w:pPr>
              <w:jc w:val="right"/>
            </w:pPr>
            <w:r>
              <w:rPr>
                <w:sz w:val="16"/>
                <w:szCs w:val="16"/>
              </w:rPr>
              <w:t>10</w:t>
            </w:r>
          </w:p>
        </w:tc>
        <w:tc>
          <w:tcPr>
            <w:tcW w:w="1038" w:type="dxa"/>
            <w:tcBorders>
              <w:top w:val="nil"/>
              <w:left w:val="nil"/>
              <w:bottom w:val="nil"/>
              <w:right w:val="nil"/>
            </w:tcBorders>
            <w:shd w:val="clear" w:color="auto" w:fill="FFFFFF"/>
            <w:vAlign w:val="bottom"/>
          </w:tcPr>
          <w:p w14:paraId="75628D87" w14:textId="77777777" w:rsidR="00D109E8" w:rsidRDefault="005804B6">
            <w:pPr>
              <w:jc w:val="right"/>
            </w:pPr>
            <w:r>
              <w:rPr>
                <w:sz w:val="16"/>
                <w:szCs w:val="16"/>
              </w:rPr>
              <w:t>25.57</w:t>
            </w:r>
          </w:p>
        </w:tc>
        <w:tc>
          <w:tcPr>
            <w:tcW w:w="335" w:type="dxa"/>
            <w:tcBorders>
              <w:top w:val="nil"/>
              <w:left w:val="nil"/>
              <w:bottom w:val="nil"/>
              <w:right w:val="single" w:sz="8" w:space="0" w:color="000000"/>
            </w:tcBorders>
            <w:shd w:val="clear" w:color="auto" w:fill="FFFFFF"/>
            <w:vAlign w:val="bottom"/>
          </w:tcPr>
          <w:p w14:paraId="60DC7CC9" w14:textId="77777777" w:rsidR="00D109E8" w:rsidRDefault="005804B6">
            <w:pPr>
              <w:jc w:val="right"/>
            </w:pPr>
            <w:r>
              <w:rPr>
                <w:sz w:val="16"/>
                <w:szCs w:val="16"/>
              </w:rPr>
              <w:t>3</w:t>
            </w:r>
          </w:p>
        </w:tc>
        <w:tc>
          <w:tcPr>
            <w:tcW w:w="844" w:type="dxa"/>
            <w:tcBorders>
              <w:top w:val="nil"/>
              <w:left w:val="nil"/>
              <w:bottom w:val="nil"/>
              <w:right w:val="nil"/>
            </w:tcBorders>
            <w:shd w:val="clear" w:color="auto" w:fill="FFFFFF"/>
            <w:vAlign w:val="bottom"/>
          </w:tcPr>
          <w:p w14:paraId="05AC17E5" w14:textId="77777777" w:rsidR="00D109E8" w:rsidRDefault="005804B6">
            <w:pPr>
              <w:jc w:val="right"/>
            </w:pPr>
            <w:r>
              <w:rPr>
                <w:sz w:val="16"/>
                <w:szCs w:val="16"/>
              </w:rPr>
              <w:t>149.47</w:t>
            </w:r>
          </w:p>
        </w:tc>
        <w:tc>
          <w:tcPr>
            <w:tcW w:w="334" w:type="dxa"/>
            <w:tcBorders>
              <w:top w:val="nil"/>
              <w:left w:val="nil"/>
              <w:bottom w:val="nil"/>
              <w:right w:val="single" w:sz="8" w:space="0" w:color="000000"/>
            </w:tcBorders>
            <w:shd w:val="clear" w:color="auto" w:fill="FFFFFF"/>
            <w:vAlign w:val="bottom"/>
          </w:tcPr>
          <w:p w14:paraId="361D5CBF" w14:textId="77777777" w:rsidR="00D109E8" w:rsidRDefault="005804B6">
            <w:pPr>
              <w:jc w:val="right"/>
            </w:pPr>
            <w:r>
              <w:rPr>
                <w:sz w:val="16"/>
                <w:szCs w:val="16"/>
              </w:rPr>
              <w:t>8</w:t>
            </w:r>
          </w:p>
        </w:tc>
        <w:tc>
          <w:tcPr>
            <w:tcW w:w="686" w:type="dxa"/>
            <w:tcBorders>
              <w:top w:val="nil"/>
              <w:left w:val="nil"/>
              <w:bottom w:val="nil"/>
              <w:right w:val="nil"/>
            </w:tcBorders>
            <w:shd w:val="clear" w:color="auto" w:fill="FFFFFF"/>
            <w:vAlign w:val="bottom"/>
          </w:tcPr>
          <w:p w14:paraId="1F7BD9D7" w14:textId="77777777" w:rsidR="00D109E8" w:rsidRDefault="005804B6">
            <w:pPr>
              <w:jc w:val="right"/>
            </w:pPr>
            <w:r>
              <w:rPr>
                <w:sz w:val="16"/>
                <w:szCs w:val="16"/>
              </w:rPr>
              <w:t>-9.33</w:t>
            </w:r>
          </w:p>
        </w:tc>
        <w:tc>
          <w:tcPr>
            <w:tcW w:w="334" w:type="dxa"/>
            <w:tcBorders>
              <w:top w:val="nil"/>
              <w:left w:val="nil"/>
              <w:bottom w:val="nil"/>
              <w:right w:val="single" w:sz="8" w:space="0" w:color="000000"/>
            </w:tcBorders>
            <w:shd w:val="clear" w:color="auto" w:fill="FFFFFF"/>
            <w:vAlign w:val="bottom"/>
          </w:tcPr>
          <w:p w14:paraId="6D60C766" w14:textId="77777777" w:rsidR="00D109E8" w:rsidRDefault="005804B6">
            <w:pPr>
              <w:jc w:val="right"/>
            </w:pPr>
            <w:r>
              <w:rPr>
                <w:sz w:val="16"/>
                <w:szCs w:val="16"/>
              </w:rPr>
              <w:t>4</w:t>
            </w:r>
          </w:p>
        </w:tc>
        <w:tc>
          <w:tcPr>
            <w:tcW w:w="558" w:type="dxa"/>
            <w:tcBorders>
              <w:top w:val="nil"/>
              <w:left w:val="nil"/>
              <w:bottom w:val="nil"/>
              <w:right w:val="nil"/>
            </w:tcBorders>
            <w:shd w:val="clear" w:color="auto" w:fill="FFFFFF"/>
            <w:vAlign w:val="bottom"/>
          </w:tcPr>
          <w:p w14:paraId="34CE7A08" w14:textId="77777777" w:rsidR="00D109E8" w:rsidRDefault="005804B6">
            <w:pPr>
              <w:jc w:val="right"/>
            </w:pPr>
            <w:r>
              <w:rPr>
                <w:sz w:val="16"/>
                <w:szCs w:val="16"/>
              </w:rPr>
              <w:t>2.24</w:t>
            </w:r>
          </w:p>
        </w:tc>
        <w:tc>
          <w:tcPr>
            <w:tcW w:w="334" w:type="dxa"/>
            <w:tcBorders>
              <w:top w:val="nil"/>
              <w:left w:val="nil"/>
              <w:bottom w:val="nil"/>
              <w:right w:val="single" w:sz="8" w:space="0" w:color="000000"/>
            </w:tcBorders>
            <w:shd w:val="clear" w:color="auto" w:fill="FFFFFF"/>
            <w:vAlign w:val="bottom"/>
          </w:tcPr>
          <w:p w14:paraId="702C66FC" w14:textId="77777777" w:rsidR="00D109E8" w:rsidRDefault="005804B6">
            <w:pPr>
              <w:jc w:val="right"/>
            </w:pPr>
            <w:r>
              <w:rPr>
                <w:sz w:val="16"/>
                <w:szCs w:val="16"/>
              </w:rPr>
              <w:t>3</w:t>
            </w:r>
          </w:p>
        </w:tc>
        <w:tc>
          <w:tcPr>
            <w:tcW w:w="827" w:type="dxa"/>
            <w:tcBorders>
              <w:top w:val="nil"/>
              <w:left w:val="nil"/>
              <w:bottom w:val="nil"/>
              <w:right w:val="nil"/>
            </w:tcBorders>
            <w:shd w:val="clear" w:color="auto" w:fill="FFFFFF"/>
            <w:vAlign w:val="bottom"/>
          </w:tcPr>
          <w:p w14:paraId="7277C8D4" w14:textId="77777777" w:rsidR="00D109E8" w:rsidRDefault="005804B6">
            <w:pPr>
              <w:jc w:val="right"/>
            </w:pPr>
            <w:r>
              <w:rPr>
                <w:sz w:val="16"/>
                <w:szCs w:val="16"/>
              </w:rPr>
              <w:t>0.32</w:t>
            </w:r>
          </w:p>
        </w:tc>
        <w:tc>
          <w:tcPr>
            <w:tcW w:w="334" w:type="dxa"/>
            <w:tcBorders>
              <w:top w:val="nil"/>
              <w:left w:val="nil"/>
              <w:bottom w:val="nil"/>
              <w:right w:val="single" w:sz="8" w:space="0" w:color="000000"/>
            </w:tcBorders>
            <w:shd w:val="clear" w:color="auto" w:fill="FFFFFF"/>
            <w:vAlign w:val="bottom"/>
          </w:tcPr>
          <w:p w14:paraId="786073CF" w14:textId="77777777" w:rsidR="00D109E8" w:rsidRDefault="005804B6">
            <w:pPr>
              <w:jc w:val="right"/>
            </w:pPr>
            <w:r>
              <w:rPr>
                <w:sz w:val="16"/>
                <w:szCs w:val="16"/>
              </w:rPr>
              <w:t>2</w:t>
            </w:r>
          </w:p>
        </w:tc>
        <w:tc>
          <w:tcPr>
            <w:tcW w:w="558" w:type="dxa"/>
            <w:tcBorders>
              <w:top w:val="nil"/>
              <w:left w:val="nil"/>
              <w:bottom w:val="nil"/>
              <w:right w:val="nil"/>
            </w:tcBorders>
            <w:shd w:val="clear" w:color="auto" w:fill="FFFFFF"/>
            <w:vAlign w:val="bottom"/>
          </w:tcPr>
          <w:p w14:paraId="2747C3B6" w14:textId="77777777" w:rsidR="00D109E8" w:rsidRDefault="005804B6">
            <w:pPr>
              <w:jc w:val="right"/>
            </w:pPr>
            <w:r>
              <w:rPr>
                <w:sz w:val="16"/>
                <w:szCs w:val="16"/>
              </w:rPr>
              <w:t>1.42</w:t>
            </w:r>
          </w:p>
        </w:tc>
        <w:tc>
          <w:tcPr>
            <w:tcW w:w="334" w:type="dxa"/>
            <w:tcBorders>
              <w:top w:val="nil"/>
              <w:left w:val="nil"/>
              <w:bottom w:val="nil"/>
              <w:right w:val="single" w:sz="8" w:space="0" w:color="000000"/>
            </w:tcBorders>
            <w:shd w:val="clear" w:color="auto" w:fill="FFFFFF"/>
            <w:vAlign w:val="bottom"/>
          </w:tcPr>
          <w:p w14:paraId="072BEC2C" w14:textId="77777777" w:rsidR="00D109E8" w:rsidRDefault="005804B6">
            <w:pPr>
              <w:jc w:val="right"/>
            </w:pPr>
            <w:r>
              <w:rPr>
                <w:sz w:val="16"/>
                <w:szCs w:val="16"/>
              </w:rPr>
              <w:t>2</w:t>
            </w:r>
          </w:p>
        </w:tc>
        <w:tc>
          <w:tcPr>
            <w:tcW w:w="558" w:type="dxa"/>
            <w:tcBorders>
              <w:top w:val="nil"/>
              <w:left w:val="nil"/>
              <w:bottom w:val="nil"/>
              <w:right w:val="nil"/>
            </w:tcBorders>
            <w:shd w:val="clear" w:color="auto" w:fill="FFFFFF"/>
            <w:vAlign w:val="bottom"/>
          </w:tcPr>
          <w:p w14:paraId="3B0FF94D" w14:textId="77777777" w:rsidR="00D109E8" w:rsidRDefault="005804B6">
            <w:pPr>
              <w:jc w:val="right"/>
            </w:pPr>
            <w:r>
              <w:rPr>
                <w:sz w:val="16"/>
                <w:szCs w:val="16"/>
              </w:rPr>
              <w:t>0.28</w:t>
            </w:r>
          </w:p>
        </w:tc>
        <w:tc>
          <w:tcPr>
            <w:tcW w:w="334" w:type="dxa"/>
            <w:tcBorders>
              <w:top w:val="nil"/>
              <w:left w:val="nil"/>
              <w:bottom w:val="nil"/>
              <w:right w:val="single" w:sz="8" w:space="0" w:color="000000"/>
            </w:tcBorders>
            <w:shd w:val="clear" w:color="auto" w:fill="FFFFFF"/>
            <w:vAlign w:val="bottom"/>
          </w:tcPr>
          <w:p w14:paraId="6EDBC3FB" w14:textId="77777777" w:rsidR="00D109E8" w:rsidRDefault="005804B6">
            <w:pPr>
              <w:jc w:val="right"/>
            </w:pPr>
            <w:r>
              <w:rPr>
                <w:sz w:val="16"/>
                <w:szCs w:val="16"/>
              </w:rPr>
              <w:t>4</w:t>
            </w:r>
          </w:p>
        </w:tc>
        <w:tc>
          <w:tcPr>
            <w:tcW w:w="658" w:type="dxa"/>
            <w:tcBorders>
              <w:top w:val="nil"/>
              <w:left w:val="nil"/>
              <w:bottom w:val="nil"/>
              <w:right w:val="nil"/>
            </w:tcBorders>
            <w:shd w:val="clear" w:color="auto" w:fill="FFFFFF"/>
            <w:vAlign w:val="bottom"/>
          </w:tcPr>
          <w:p w14:paraId="7FFA592F" w14:textId="77777777" w:rsidR="00D109E8" w:rsidRDefault="005804B6">
            <w:pPr>
              <w:jc w:val="right"/>
            </w:pPr>
            <w:r>
              <w:rPr>
                <w:sz w:val="16"/>
                <w:szCs w:val="16"/>
              </w:rPr>
              <w:t>4.20</w:t>
            </w:r>
          </w:p>
        </w:tc>
        <w:tc>
          <w:tcPr>
            <w:tcW w:w="334" w:type="dxa"/>
            <w:tcBorders>
              <w:top w:val="nil"/>
              <w:left w:val="nil"/>
              <w:bottom w:val="nil"/>
              <w:right w:val="nil"/>
            </w:tcBorders>
            <w:shd w:val="clear" w:color="auto" w:fill="FFFFFF"/>
            <w:vAlign w:val="bottom"/>
          </w:tcPr>
          <w:p w14:paraId="423C5A95" w14:textId="77777777" w:rsidR="00D109E8" w:rsidRDefault="005804B6">
            <w:pPr>
              <w:jc w:val="right"/>
            </w:pPr>
            <w:r>
              <w:rPr>
                <w:sz w:val="16"/>
                <w:szCs w:val="16"/>
              </w:rPr>
              <w:t>2</w:t>
            </w:r>
          </w:p>
        </w:tc>
      </w:tr>
    </w:tbl>
    <w:p w14:paraId="6564FFCC" w14:textId="77777777" w:rsidR="00D109E8" w:rsidRDefault="00D109E8">
      <w:pPr>
        <w:rPr>
          <w:rFonts w:ascii="Times New Roman" w:eastAsia="Times New Roman" w:hAnsi="Times New Roman" w:cs="Times New Roman"/>
          <w:b/>
          <w:sz w:val="24"/>
          <w:szCs w:val="24"/>
        </w:rPr>
      </w:pPr>
    </w:p>
    <w:p w14:paraId="6EB62F77" w14:textId="77777777" w:rsidR="00D109E8" w:rsidRDefault="005804B6">
      <w:pPr>
        <w:rPr>
          <w:rFonts w:ascii="Times New Roman" w:eastAsia="Times New Roman" w:hAnsi="Times New Roman" w:cs="Times New Roman"/>
          <w:b/>
          <w:sz w:val="24"/>
          <w:szCs w:val="24"/>
        </w:rPr>
      </w:pPr>
      <w:r>
        <w:br w:type="page"/>
      </w:r>
    </w:p>
    <w:p w14:paraId="5E47D9D2" w14:textId="77777777" w:rsidR="00D109E8" w:rsidRDefault="005804B6">
      <w:pPr>
        <w:rPr>
          <w:rFonts w:ascii="Times New Roman" w:eastAsia="Times New Roman" w:hAnsi="Times New Roman" w:cs="Times New Roman"/>
          <w:b/>
          <w:sz w:val="24"/>
          <w:szCs w:val="24"/>
        </w:rPr>
      </w:pPr>
      <w:commentRangeStart w:id="13"/>
      <w:commentRangeStart w:id="14"/>
      <w:r>
        <w:rPr>
          <w:rFonts w:ascii="Times New Roman" w:eastAsia="Times New Roman" w:hAnsi="Times New Roman" w:cs="Times New Roman"/>
          <w:b/>
          <w:sz w:val="24"/>
          <w:szCs w:val="24"/>
        </w:rPr>
        <w:lastRenderedPageBreak/>
        <w:t>Appendix</w:t>
      </w:r>
      <w:commentRangeEnd w:id="13"/>
      <w:r>
        <w:commentReference w:id="13"/>
      </w:r>
      <w:commentRangeEnd w:id="14"/>
      <w:r>
        <w:commentReference w:id="14"/>
      </w:r>
      <w:r>
        <w:rPr>
          <w:rFonts w:ascii="Times New Roman" w:eastAsia="Times New Roman" w:hAnsi="Times New Roman" w:cs="Times New Roman"/>
          <w:b/>
          <w:sz w:val="24"/>
          <w:szCs w:val="24"/>
        </w:rPr>
        <w:t xml:space="preserve"> 4:</w:t>
      </w:r>
    </w:p>
    <w:p w14:paraId="057C3538" w14:textId="77777777" w:rsidR="00D109E8" w:rsidRDefault="005804B6">
      <w:pPr>
        <w:rPr>
          <w:rFonts w:ascii="Times New Roman" w:eastAsia="Times New Roman" w:hAnsi="Times New Roman" w:cs="Times New Roman"/>
          <w:b/>
          <w:sz w:val="24"/>
          <w:szCs w:val="24"/>
        </w:rPr>
      </w:pPr>
      <w:r>
        <w:rPr>
          <w:rFonts w:ascii="Times New Roman" w:eastAsia="Times New Roman" w:hAnsi="Times New Roman" w:cs="Times New Roman"/>
          <w:sz w:val="24"/>
          <w:szCs w:val="24"/>
        </w:rPr>
        <w:t>Relative abundance of species by vegetation group. Bars presented are means +/- 1 SE.</w:t>
      </w:r>
    </w:p>
    <w:p w14:paraId="0912565A" w14:textId="69C41465" w:rsidR="00F83B34" w:rsidRDefault="0069443C">
      <w:pPr>
        <w:rPr>
          <w:rFonts w:ascii="Times New Roman" w:eastAsia="Times New Roman" w:hAnsi="Times New Roman" w:cs="Times New Roman"/>
          <w:b/>
          <w:sz w:val="24"/>
          <w:szCs w:val="24"/>
        </w:rPr>
      </w:pPr>
      <w:r w:rsidRPr="0069443C">
        <w:rPr>
          <w:noProof/>
        </w:rPr>
        <w:t xml:space="preserve"> </w:t>
      </w:r>
      <w:r>
        <w:rPr>
          <w:noProof/>
        </w:rPr>
        <w:drawing>
          <wp:inline distT="0" distB="0" distL="0" distR="0" wp14:anchorId="09D7BDA0" wp14:editId="0EBA5A6B">
            <wp:extent cx="5943600" cy="5943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943600"/>
                    </a:xfrm>
                    <a:prstGeom prst="rect">
                      <a:avLst/>
                    </a:prstGeom>
                  </pic:spPr>
                </pic:pic>
              </a:graphicData>
            </a:graphic>
          </wp:inline>
        </w:drawing>
      </w:r>
    </w:p>
    <w:p w14:paraId="4C2779EF" w14:textId="77777777" w:rsidR="00F83B34" w:rsidRDefault="00F83B3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3768B21B" w14:textId="3549E96F" w:rsidR="00F83B34" w:rsidRDefault="00F83B34" w:rsidP="00F83B3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5:</w:t>
      </w:r>
    </w:p>
    <w:p w14:paraId="4685951E" w14:textId="77777777" w:rsidR="00F83B34" w:rsidRDefault="00F83B34" w:rsidP="00F83B34">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Parameter estimates of the best fit multi-state model (Model 6; Table 4). For each state assignment, potential state assignments in subsequent years (Transitions) and their associated probabilities (+/- 95% confidence intervals) are reported. Effects of covariates are reported as hazard ratios, the relative rate a transition will occur relative to control. In this case, temporal priority hazard ratios refer to the rate a plot transitions to a state assignment represented in a plot’s initial seeding mixture; drought stress hazard ratios reflect the rate a plot transitions to a given state assignment per unit increase in SPEI. Statistically significant (</w:t>
      </w:r>
      <w:r>
        <w:rPr>
          <w:rFonts w:ascii="Times New Roman" w:eastAsia="Times New Roman" w:hAnsi="Times New Roman" w:cs="Times New Roman"/>
          <w:i/>
          <w:sz w:val="24"/>
          <w:szCs w:val="24"/>
        </w:rPr>
        <w:t xml:space="preserve">p &lt; 0.05) </w:t>
      </w:r>
      <w:r>
        <w:rPr>
          <w:rFonts w:ascii="Times New Roman" w:eastAsia="Times New Roman" w:hAnsi="Times New Roman" w:cs="Times New Roman"/>
          <w:sz w:val="24"/>
          <w:szCs w:val="24"/>
        </w:rPr>
        <w:t xml:space="preserve">covariate effects are highlighted in bold. </w:t>
      </w:r>
    </w:p>
    <w:tbl>
      <w:tblPr>
        <w:tblStyle w:val="a3"/>
        <w:tblW w:w="9360" w:type="dxa"/>
        <w:tblLayout w:type="fixed"/>
        <w:tblLook w:val="0400" w:firstRow="0" w:lastRow="0" w:firstColumn="0" w:lastColumn="0" w:noHBand="0" w:noVBand="1"/>
      </w:tblPr>
      <w:tblGrid>
        <w:gridCol w:w="1621"/>
        <w:gridCol w:w="1370"/>
        <w:gridCol w:w="2179"/>
        <w:gridCol w:w="276"/>
        <w:gridCol w:w="1937"/>
        <w:gridCol w:w="276"/>
        <w:gridCol w:w="1701"/>
      </w:tblGrid>
      <w:tr w:rsidR="00F83B34" w14:paraId="2BC7C929" w14:textId="77777777" w:rsidTr="00CF0A91">
        <w:trPr>
          <w:trHeight w:val="300"/>
        </w:trPr>
        <w:tc>
          <w:tcPr>
            <w:tcW w:w="5170" w:type="dxa"/>
            <w:gridSpan w:val="3"/>
            <w:tcBorders>
              <w:top w:val="nil"/>
              <w:left w:val="nil"/>
              <w:bottom w:val="single" w:sz="4" w:space="0" w:color="000000"/>
              <w:right w:val="nil"/>
            </w:tcBorders>
            <w:shd w:val="clear" w:color="auto" w:fill="auto"/>
            <w:vAlign w:val="bottom"/>
          </w:tcPr>
          <w:p w14:paraId="0DB67B8A" w14:textId="77777777" w:rsidR="00F83B34" w:rsidRDefault="00F83B34" w:rsidP="00CF0A9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State Transition Probability</w:t>
            </w:r>
          </w:p>
        </w:tc>
        <w:tc>
          <w:tcPr>
            <w:tcW w:w="276" w:type="dxa"/>
            <w:tcBorders>
              <w:top w:val="nil"/>
              <w:left w:val="nil"/>
              <w:bottom w:val="single" w:sz="4" w:space="0" w:color="000000"/>
              <w:right w:val="nil"/>
            </w:tcBorders>
            <w:shd w:val="clear" w:color="auto" w:fill="auto"/>
            <w:vAlign w:val="bottom"/>
          </w:tcPr>
          <w:p w14:paraId="2CAE163B" w14:textId="77777777" w:rsidR="00F83B34" w:rsidRDefault="00F83B34" w:rsidP="00CF0A9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914" w:type="dxa"/>
            <w:gridSpan w:val="3"/>
            <w:tcBorders>
              <w:top w:val="nil"/>
              <w:left w:val="nil"/>
              <w:bottom w:val="single" w:sz="4" w:space="0" w:color="000000"/>
              <w:right w:val="nil"/>
            </w:tcBorders>
            <w:shd w:val="clear" w:color="auto" w:fill="auto"/>
            <w:vAlign w:val="bottom"/>
          </w:tcPr>
          <w:p w14:paraId="2D9798A5" w14:textId="77777777" w:rsidR="00F83B34" w:rsidRDefault="00F83B34" w:rsidP="00CF0A9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Covariate Hazard Ratios</w:t>
            </w:r>
          </w:p>
        </w:tc>
      </w:tr>
      <w:tr w:rsidR="00F83B34" w14:paraId="34BDC32D" w14:textId="77777777" w:rsidTr="00CF0A91">
        <w:trPr>
          <w:trHeight w:val="300"/>
        </w:trPr>
        <w:tc>
          <w:tcPr>
            <w:tcW w:w="1621" w:type="dxa"/>
            <w:tcBorders>
              <w:top w:val="single" w:sz="4" w:space="0" w:color="000000"/>
              <w:bottom w:val="nil"/>
              <w:right w:val="nil"/>
            </w:tcBorders>
            <w:shd w:val="clear" w:color="auto" w:fill="auto"/>
            <w:vAlign w:val="bottom"/>
          </w:tcPr>
          <w:p w14:paraId="2A7CEDDB" w14:textId="77777777" w:rsidR="00F83B34" w:rsidRDefault="00F83B34" w:rsidP="00CF0A9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Assignment</w:t>
            </w:r>
          </w:p>
        </w:tc>
        <w:tc>
          <w:tcPr>
            <w:tcW w:w="1370" w:type="dxa"/>
            <w:tcBorders>
              <w:top w:val="single" w:sz="4" w:space="0" w:color="000000"/>
              <w:left w:val="nil"/>
              <w:bottom w:val="nil"/>
              <w:right w:val="nil"/>
            </w:tcBorders>
            <w:shd w:val="clear" w:color="auto" w:fill="auto"/>
            <w:vAlign w:val="bottom"/>
          </w:tcPr>
          <w:p w14:paraId="15BDBABC" w14:textId="77777777" w:rsidR="00F83B34" w:rsidRDefault="00F83B34" w:rsidP="00CF0A9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Transition</w:t>
            </w:r>
          </w:p>
        </w:tc>
        <w:tc>
          <w:tcPr>
            <w:tcW w:w="2179" w:type="dxa"/>
            <w:tcBorders>
              <w:top w:val="single" w:sz="4" w:space="0" w:color="000000"/>
              <w:left w:val="nil"/>
              <w:bottom w:val="nil"/>
              <w:right w:val="single" w:sz="4" w:space="0" w:color="000000"/>
            </w:tcBorders>
            <w:shd w:val="clear" w:color="auto" w:fill="auto"/>
            <w:vAlign w:val="bottom"/>
          </w:tcPr>
          <w:p w14:paraId="2AB17F69" w14:textId="77777777" w:rsidR="00F83B34" w:rsidRDefault="00F83B34" w:rsidP="00CF0A9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Probability</w:t>
            </w:r>
          </w:p>
        </w:tc>
        <w:tc>
          <w:tcPr>
            <w:tcW w:w="276" w:type="dxa"/>
            <w:tcBorders>
              <w:top w:val="single" w:sz="4" w:space="0" w:color="000000"/>
              <w:left w:val="nil"/>
              <w:bottom w:val="nil"/>
              <w:right w:val="single" w:sz="4" w:space="0" w:color="000000"/>
            </w:tcBorders>
            <w:shd w:val="clear" w:color="auto" w:fill="auto"/>
            <w:vAlign w:val="bottom"/>
          </w:tcPr>
          <w:p w14:paraId="7671B310" w14:textId="77777777" w:rsidR="00F83B34" w:rsidRDefault="00F83B34" w:rsidP="00CF0A9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937" w:type="dxa"/>
            <w:tcBorders>
              <w:top w:val="single" w:sz="4" w:space="0" w:color="000000"/>
              <w:left w:val="nil"/>
              <w:bottom w:val="nil"/>
              <w:right w:val="single" w:sz="4" w:space="0" w:color="000000"/>
            </w:tcBorders>
            <w:shd w:val="clear" w:color="auto" w:fill="auto"/>
            <w:vAlign w:val="bottom"/>
          </w:tcPr>
          <w:p w14:paraId="02EF5771" w14:textId="77777777" w:rsidR="00F83B34" w:rsidRDefault="00F83B34" w:rsidP="00CF0A9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Temporal Priority</w:t>
            </w:r>
          </w:p>
        </w:tc>
        <w:tc>
          <w:tcPr>
            <w:tcW w:w="276" w:type="dxa"/>
            <w:tcBorders>
              <w:top w:val="single" w:sz="4" w:space="0" w:color="000000"/>
              <w:left w:val="nil"/>
              <w:bottom w:val="nil"/>
              <w:right w:val="single" w:sz="4" w:space="0" w:color="000000"/>
            </w:tcBorders>
            <w:shd w:val="clear" w:color="auto" w:fill="auto"/>
            <w:vAlign w:val="bottom"/>
          </w:tcPr>
          <w:p w14:paraId="32FA2972" w14:textId="77777777" w:rsidR="00F83B34" w:rsidRDefault="00F83B34" w:rsidP="00CF0A9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701" w:type="dxa"/>
            <w:tcBorders>
              <w:top w:val="single" w:sz="4" w:space="0" w:color="000000"/>
              <w:left w:val="nil"/>
              <w:bottom w:val="nil"/>
            </w:tcBorders>
            <w:shd w:val="clear" w:color="auto" w:fill="auto"/>
            <w:vAlign w:val="bottom"/>
          </w:tcPr>
          <w:p w14:paraId="4214D860" w14:textId="77777777" w:rsidR="00F83B34" w:rsidRDefault="00F83B34" w:rsidP="00CF0A9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Drought Stress (SPEI)</w:t>
            </w:r>
          </w:p>
        </w:tc>
      </w:tr>
      <w:tr w:rsidR="00F83B34" w14:paraId="15489863" w14:textId="77777777" w:rsidTr="00CF0A91">
        <w:trPr>
          <w:trHeight w:val="300"/>
        </w:trPr>
        <w:tc>
          <w:tcPr>
            <w:tcW w:w="1621" w:type="dxa"/>
            <w:vMerge w:val="restart"/>
            <w:tcBorders>
              <w:top w:val="single" w:sz="4" w:space="0" w:color="000000"/>
              <w:bottom w:val="single" w:sz="4" w:space="0" w:color="000000"/>
              <w:right w:val="nil"/>
            </w:tcBorders>
            <w:shd w:val="clear" w:color="auto" w:fill="auto"/>
            <w:vAlign w:val="center"/>
          </w:tcPr>
          <w:p w14:paraId="6EF56931" w14:textId="77777777" w:rsidR="00F83B34" w:rsidRDefault="00F83B34" w:rsidP="00CF0A9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State 1</w:t>
            </w:r>
          </w:p>
        </w:tc>
        <w:tc>
          <w:tcPr>
            <w:tcW w:w="1370" w:type="dxa"/>
            <w:tcBorders>
              <w:top w:val="single" w:sz="4" w:space="0" w:color="000000"/>
              <w:left w:val="nil"/>
              <w:bottom w:val="nil"/>
              <w:right w:val="nil"/>
            </w:tcBorders>
            <w:shd w:val="clear" w:color="auto" w:fill="auto"/>
            <w:vAlign w:val="bottom"/>
          </w:tcPr>
          <w:p w14:paraId="57D16074" w14:textId="77777777" w:rsidR="00F83B34" w:rsidRDefault="00F83B34" w:rsidP="00CF0A9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State 1</w:t>
            </w:r>
          </w:p>
        </w:tc>
        <w:tc>
          <w:tcPr>
            <w:tcW w:w="2179" w:type="dxa"/>
            <w:tcBorders>
              <w:top w:val="single" w:sz="4" w:space="0" w:color="000000"/>
              <w:left w:val="nil"/>
              <w:bottom w:val="nil"/>
              <w:right w:val="single" w:sz="4" w:space="0" w:color="000000"/>
            </w:tcBorders>
            <w:shd w:val="clear" w:color="auto" w:fill="auto"/>
            <w:vAlign w:val="bottom"/>
          </w:tcPr>
          <w:p w14:paraId="166E3276" w14:textId="77777777" w:rsidR="00F83B34" w:rsidRDefault="00F83B34" w:rsidP="00CF0A9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0.74 (0.65,0.8)</w:t>
            </w:r>
          </w:p>
        </w:tc>
        <w:tc>
          <w:tcPr>
            <w:tcW w:w="276" w:type="dxa"/>
            <w:tcBorders>
              <w:top w:val="single" w:sz="4" w:space="0" w:color="000000"/>
              <w:left w:val="nil"/>
              <w:bottom w:val="nil"/>
              <w:right w:val="single" w:sz="4" w:space="0" w:color="000000"/>
            </w:tcBorders>
            <w:shd w:val="clear" w:color="auto" w:fill="auto"/>
            <w:vAlign w:val="bottom"/>
          </w:tcPr>
          <w:p w14:paraId="1C92970F" w14:textId="77777777" w:rsidR="00F83B34" w:rsidRDefault="00F83B34" w:rsidP="00CF0A9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937" w:type="dxa"/>
            <w:tcBorders>
              <w:top w:val="single" w:sz="4" w:space="0" w:color="000000"/>
              <w:left w:val="nil"/>
              <w:bottom w:val="nil"/>
              <w:right w:val="single" w:sz="4" w:space="0" w:color="000000"/>
            </w:tcBorders>
            <w:shd w:val="clear" w:color="auto" w:fill="auto"/>
            <w:vAlign w:val="bottom"/>
          </w:tcPr>
          <w:p w14:paraId="3EB9EB26" w14:textId="77777777" w:rsidR="00F83B34" w:rsidRDefault="00F83B34" w:rsidP="00CF0A9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76" w:type="dxa"/>
            <w:tcBorders>
              <w:top w:val="single" w:sz="4" w:space="0" w:color="000000"/>
              <w:left w:val="nil"/>
              <w:bottom w:val="nil"/>
              <w:right w:val="single" w:sz="4" w:space="0" w:color="000000"/>
            </w:tcBorders>
            <w:shd w:val="clear" w:color="auto" w:fill="auto"/>
            <w:vAlign w:val="bottom"/>
          </w:tcPr>
          <w:p w14:paraId="7D7EDC54" w14:textId="77777777" w:rsidR="00F83B34" w:rsidRDefault="00F83B34" w:rsidP="00CF0A9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701" w:type="dxa"/>
            <w:tcBorders>
              <w:top w:val="single" w:sz="4" w:space="0" w:color="000000"/>
              <w:left w:val="nil"/>
              <w:bottom w:val="nil"/>
            </w:tcBorders>
            <w:shd w:val="clear" w:color="auto" w:fill="auto"/>
            <w:vAlign w:val="bottom"/>
          </w:tcPr>
          <w:p w14:paraId="06D78651" w14:textId="77777777" w:rsidR="00F83B34" w:rsidRDefault="00F83B34" w:rsidP="00CF0A9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F83B34" w14:paraId="6C71A522" w14:textId="77777777" w:rsidTr="00CF0A91">
        <w:trPr>
          <w:trHeight w:val="460"/>
        </w:trPr>
        <w:tc>
          <w:tcPr>
            <w:tcW w:w="1621" w:type="dxa"/>
            <w:vMerge/>
            <w:tcBorders>
              <w:top w:val="single" w:sz="4" w:space="0" w:color="000000"/>
              <w:bottom w:val="single" w:sz="4" w:space="0" w:color="000000"/>
              <w:right w:val="nil"/>
            </w:tcBorders>
            <w:shd w:val="clear" w:color="auto" w:fill="auto"/>
            <w:vAlign w:val="center"/>
          </w:tcPr>
          <w:p w14:paraId="1D0AC1F8" w14:textId="77777777" w:rsidR="00F83B34" w:rsidRDefault="00F83B34" w:rsidP="00CF0A91">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370" w:type="dxa"/>
            <w:tcBorders>
              <w:top w:val="nil"/>
              <w:left w:val="nil"/>
              <w:bottom w:val="nil"/>
              <w:right w:val="nil"/>
            </w:tcBorders>
            <w:shd w:val="clear" w:color="auto" w:fill="auto"/>
            <w:vAlign w:val="bottom"/>
          </w:tcPr>
          <w:p w14:paraId="40BFFCD1" w14:textId="77777777" w:rsidR="00F83B34" w:rsidRDefault="00F83B34" w:rsidP="00CF0A9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State 2</w:t>
            </w:r>
          </w:p>
        </w:tc>
        <w:tc>
          <w:tcPr>
            <w:tcW w:w="2179" w:type="dxa"/>
            <w:tcBorders>
              <w:top w:val="nil"/>
              <w:left w:val="nil"/>
              <w:bottom w:val="nil"/>
              <w:right w:val="single" w:sz="4" w:space="0" w:color="000000"/>
            </w:tcBorders>
            <w:shd w:val="clear" w:color="auto" w:fill="auto"/>
            <w:vAlign w:val="bottom"/>
          </w:tcPr>
          <w:p w14:paraId="2052C0D5" w14:textId="77777777" w:rsidR="00F83B34" w:rsidRDefault="00F83B34" w:rsidP="00CF0A9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0.05 (0.03,0.08)</w:t>
            </w:r>
          </w:p>
        </w:tc>
        <w:tc>
          <w:tcPr>
            <w:tcW w:w="276" w:type="dxa"/>
            <w:tcBorders>
              <w:top w:val="nil"/>
              <w:left w:val="nil"/>
              <w:bottom w:val="nil"/>
              <w:right w:val="single" w:sz="4" w:space="0" w:color="000000"/>
            </w:tcBorders>
            <w:shd w:val="clear" w:color="auto" w:fill="auto"/>
            <w:vAlign w:val="bottom"/>
          </w:tcPr>
          <w:p w14:paraId="21BC7C3B" w14:textId="77777777" w:rsidR="00F83B34" w:rsidRDefault="00F83B34" w:rsidP="00CF0A9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937" w:type="dxa"/>
            <w:tcBorders>
              <w:top w:val="nil"/>
              <w:left w:val="nil"/>
              <w:bottom w:val="nil"/>
              <w:right w:val="single" w:sz="4" w:space="0" w:color="000000"/>
            </w:tcBorders>
            <w:shd w:val="clear" w:color="auto" w:fill="auto"/>
            <w:vAlign w:val="bottom"/>
          </w:tcPr>
          <w:p w14:paraId="56F69689" w14:textId="77777777" w:rsidR="00F83B34" w:rsidRPr="00CF0A91" w:rsidRDefault="00F83B34" w:rsidP="00CF0A91">
            <w:pPr>
              <w:jc w:val="center"/>
              <w:rPr>
                <w:rFonts w:ascii="Times New Roman" w:eastAsia="Times New Roman" w:hAnsi="Times New Roman" w:cs="Times New Roman"/>
                <w:color w:val="000000"/>
                <w:sz w:val="24"/>
                <w:szCs w:val="24"/>
              </w:rPr>
            </w:pPr>
            <w:r w:rsidRPr="00CF0A91">
              <w:rPr>
                <w:rFonts w:ascii="Times New Roman" w:eastAsia="Times New Roman" w:hAnsi="Times New Roman" w:cs="Times New Roman"/>
                <w:color w:val="000000"/>
                <w:sz w:val="24"/>
                <w:szCs w:val="24"/>
              </w:rPr>
              <w:t>4.77^</w:t>
            </w:r>
          </w:p>
        </w:tc>
        <w:tc>
          <w:tcPr>
            <w:tcW w:w="276" w:type="dxa"/>
            <w:tcBorders>
              <w:top w:val="nil"/>
              <w:left w:val="nil"/>
              <w:bottom w:val="nil"/>
              <w:right w:val="single" w:sz="4" w:space="0" w:color="000000"/>
            </w:tcBorders>
            <w:shd w:val="clear" w:color="auto" w:fill="auto"/>
            <w:vAlign w:val="bottom"/>
          </w:tcPr>
          <w:p w14:paraId="4CF9DAF6" w14:textId="77777777" w:rsidR="00F83B34" w:rsidRDefault="00F83B34" w:rsidP="00CF0A9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701" w:type="dxa"/>
            <w:tcBorders>
              <w:top w:val="nil"/>
              <w:left w:val="nil"/>
              <w:bottom w:val="nil"/>
            </w:tcBorders>
            <w:shd w:val="clear" w:color="auto" w:fill="auto"/>
            <w:vAlign w:val="bottom"/>
          </w:tcPr>
          <w:p w14:paraId="2851FD5D" w14:textId="77777777" w:rsidR="00F83B34" w:rsidRDefault="00F83B34" w:rsidP="00CF0A9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w:t>
            </w:r>
          </w:p>
        </w:tc>
      </w:tr>
      <w:tr w:rsidR="00F83B34" w14:paraId="5EBB07E6" w14:textId="77777777" w:rsidTr="00CF0A91">
        <w:trPr>
          <w:trHeight w:val="300"/>
        </w:trPr>
        <w:tc>
          <w:tcPr>
            <w:tcW w:w="1621" w:type="dxa"/>
            <w:vMerge/>
            <w:tcBorders>
              <w:top w:val="single" w:sz="4" w:space="0" w:color="000000"/>
              <w:bottom w:val="single" w:sz="4" w:space="0" w:color="000000"/>
              <w:right w:val="nil"/>
            </w:tcBorders>
            <w:shd w:val="clear" w:color="auto" w:fill="auto"/>
            <w:vAlign w:val="center"/>
          </w:tcPr>
          <w:p w14:paraId="5ED90D13" w14:textId="77777777" w:rsidR="00F83B34" w:rsidRDefault="00F83B34" w:rsidP="00CF0A91">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370" w:type="dxa"/>
            <w:tcBorders>
              <w:top w:val="nil"/>
              <w:left w:val="nil"/>
              <w:bottom w:val="nil"/>
              <w:right w:val="nil"/>
            </w:tcBorders>
            <w:shd w:val="clear" w:color="auto" w:fill="auto"/>
            <w:vAlign w:val="bottom"/>
          </w:tcPr>
          <w:p w14:paraId="47D77854" w14:textId="77777777" w:rsidR="00F83B34" w:rsidRDefault="00F83B34" w:rsidP="00CF0A9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State 3</w:t>
            </w:r>
          </w:p>
        </w:tc>
        <w:tc>
          <w:tcPr>
            <w:tcW w:w="2179" w:type="dxa"/>
            <w:tcBorders>
              <w:top w:val="nil"/>
              <w:left w:val="nil"/>
              <w:bottom w:val="nil"/>
              <w:right w:val="single" w:sz="4" w:space="0" w:color="000000"/>
            </w:tcBorders>
            <w:shd w:val="clear" w:color="auto" w:fill="auto"/>
            <w:vAlign w:val="bottom"/>
          </w:tcPr>
          <w:p w14:paraId="303013F8" w14:textId="77777777" w:rsidR="00F83B34" w:rsidRDefault="00F83B34" w:rsidP="00CF0A9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0.05 (0.03,0.1)</w:t>
            </w:r>
          </w:p>
        </w:tc>
        <w:tc>
          <w:tcPr>
            <w:tcW w:w="276" w:type="dxa"/>
            <w:tcBorders>
              <w:top w:val="nil"/>
              <w:left w:val="nil"/>
              <w:bottom w:val="nil"/>
              <w:right w:val="single" w:sz="4" w:space="0" w:color="000000"/>
            </w:tcBorders>
            <w:shd w:val="clear" w:color="auto" w:fill="auto"/>
            <w:vAlign w:val="bottom"/>
          </w:tcPr>
          <w:p w14:paraId="3F7AE8AF" w14:textId="77777777" w:rsidR="00F83B34" w:rsidRDefault="00F83B34" w:rsidP="00CF0A9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937" w:type="dxa"/>
            <w:tcBorders>
              <w:top w:val="nil"/>
              <w:left w:val="nil"/>
              <w:bottom w:val="nil"/>
              <w:right w:val="single" w:sz="4" w:space="0" w:color="000000"/>
            </w:tcBorders>
            <w:shd w:val="clear" w:color="auto" w:fill="auto"/>
            <w:vAlign w:val="bottom"/>
          </w:tcPr>
          <w:p w14:paraId="693D6860" w14:textId="77777777" w:rsidR="00F83B34" w:rsidRDefault="00F83B34" w:rsidP="00CF0A9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2.96</w:t>
            </w:r>
          </w:p>
        </w:tc>
        <w:tc>
          <w:tcPr>
            <w:tcW w:w="276" w:type="dxa"/>
            <w:tcBorders>
              <w:top w:val="nil"/>
              <w:left w:val="nil"/>
              <w:bottom w:val="nil"/>
              <w:right w:val="single" w:sz="4" w:space="0" w:color="000000"/>
            </w:tcBorders>
            <w:shd w:val="clear" w:color="auto" w:fill="auto"/>
            <w:vAlign w:val="bottom"/>
          </w:tcPr>
          <w:p w14:paraId="73DA0CCE" w14:textId="77777777" w:rsidR="00F83B34" w:rsidRDefault="00F83B34" w:rsidP="00CF0A9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701" w:type="dxa"/>
            <w:tcBorders>
              <w:top w:val="nil"/>
              <w:left w:val="nil"/>
              <w:bottom w:val="nil"/>
            </w:tcBorders>
            <w:shd w:val="clear" w:color="auto" w:fill="auto"/>
            <w:vAlign w:val="bottom"/>
          </w:tcPr>
          <w:p w14:paraId="0F2A2430" w14:textId="77777777" w:rsidR="00F83B34" w:rsidRDefault="00F83B34" w:rsidP="00CF0A9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0.95</w:t>
            </w:r>
          </w:p>
        </w:tc>
      </w:tr>
      <w:tr w:rsidR="00F83B34" w14:paraId="2EE0975C" w14:textId="77777777" w:rsidTr="00CF0A91">
        <w:trPr>
          <w:trHeight w:val="300"/>
        </w:trPr>
        <w:tc>
          <w:tcPr>
            <w:tcW w:w="1621" w:type="dxa"/>
            <w:vMerge/>
            <w:tcBorders>
              <w:top w:val="single" w:sz="4" w:space="0" w:color="000000"/>
              <w:bottom w:val="single" w:sz="4" w:space="0" w:color="000000"/>
              <w:right w:val="nil"/>
            </w:tcBorders>
            <w:shd w:val="clear" w:color="auto" w:fill="auto"/>
            <w:vAlign w:val="center"/>
          </w:tcPr>
          <w:p w14:paraId="482AE0D0" w14:textId="77777777" w:rsidR="00F83B34" w:rsidRDefault="00F83B34" w:rsidP="00CF0A91">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370" w:type="dxa"/>
            <w:tcBorders>
              <w:top w:val="nil"/>
              <w:left w:val="nil"/>
              <w:bottom w:val="single" w:sz="4" w:space="0" w:color="000000"/>
              <w:right w:val="nil"/>
            </w:tcBorders>
            <w:shd w:val="clear" w:color="auto" w:fill="auto"/>
            <w:vAlign w:val="bottom"/>
          </w:tcPr>
          <w:p w14:paraId="2FFF78BC" w14:textId="77777777" w:rsidR="00F83B34" w:rsidRDefault="00F83B34" w:rsidP="00CF0A9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State 4</w:t>
            </w:r>
          </w:p>
        </w:tc>
        <w:tc>
          <w:tcPr>
            <w:tcW w:w="2179" w:type="dxa"/>
            <w:tcBorders>
              <w:top w:val="nil"/>
              <w:left w:val="nil"/>
              <w:bottom w:val="single" w:sz="4" w:space="0" w:color="000000"/>
              <w:right w:val="single" w:sz="4" w:space="0" w:color="000000"/>
            </w:tcBorders>
            <w:shd w:val="clear" w:color="auto" w:fill="auto"/>
            <w:vAlign w:val="bottom"/>
          </w:tcPr>
          <w:p w14:paraId="76C790B9" w14:textId="77777777" w:rsidR="00F83B34" w:rsidRDefault="00F83B34" w:rsidP="00CF0A9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0.16 (0.11,0.23)</w:t>
            </w:r>
          </w:p>
        </w:tc>
        <w:tc>
          <w:tcPr>
            <w:tcW w:w="276" w:type="dxa"/>
            <w:tcBorders>
              <w:top w:val="nil"/>
              <w:left w:val="nil"/>
              <w:bottom w:val="single" w:sz="4" w:space="0" w:color="000000"/>
              <w:right w:val="single" w:sz="4" w:space="0" w:color="000000"/>
            </w:tcBorders>
            <w:shd w:val="clear" w:color="auto" w:fill="auto"/>
            <w:vAlign w:val="bottom"/>
          </w:tcPr>
          <w:p w14:paraId="6107ED89" w14:textId="77777777" w:rsidR="00F83B34" w:rsidRDefault="00F83B34" w:rsidP="00CF0A9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937" w:type="dxa"/>
            <w:tcBorders>
              <w:top w:val="nil"/>
              <w:left w:val="nil"/>
              <w:bottom w:val="single" w:sz="4" w:space="0" w:color="000000"/>
              <w:right w:val="single" w:sz="4" w:space="0" w:color="000000"/>
            </w:tcBorders>
            <w:shd w:val="clear" w:color="auto" w:fill="auto"/>
            <w:vAlign w:val="bottom"/>
          </w:tcPr>
          <w:p w14:paraId="08308301" w14:textId="77777777" w:rsidR="00F83B34" w:rsidRDefault="00F83B34" w:rsidP="00CF0A9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1.53</w:t>
            </w:r>
          </w:p>
        </w:tc>
        <w:tc>
          <w:tcPr>
            <w:tcW w:w="276" w:type="dxa"/>
            <w:tcBorders>
              <w:top w:val="nil"/>
              <w:left w:val="nil"/>
              <w:bottom w:val="single" w:sz="4" w:space="0" w:color="000000"/>
              <w:right w:val="single" w:sz="4" w:space="0" w:color="000000"/>
            </w:tcBorders>
            <w:shd w:val="clear" w:color="auto" w:fill="auto"/>
            <w:vAlign w:val="bottom"/>
          </w:tcPr>
          <w:p w14:paraId="481E75DC" w14:textId="77777777" w:rsidR="00F83B34" w:rsidRDefault="00F83B34" w:rsidP="00CF0A9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701" w:type="dxa"/>
            <w:tcBorders>
              <w:top w:val="nil"/>
              <w:left w:val="nil"/>
              <w:bottom w:val="single" w:sz="4" w:space="0" w:color="000000"/>
            </w:tcBorders>
            <w:shd w:val="clear" w:color="auto" w:fill="auto"/>
            <w:vAlign w:val="bottom"/>
          </w:tcPr>
          <w:p w14:paraId="539C511D" w14:textId="77777777" w:rsidR="00F83B34" w:rsidRDefault="00F83B34" w:rsidP="00CF0A9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0.86</w:t>
            </w:r>
          </w:p>
        </w:tc>
      </w:tr>
      <w:tr w:rsidR="00F83B34" w14:paraId="5A20793E" w14:textId="77777777" w:rsidTr="00CF0A91">
        <w:trPr>
          <w:trHeight w:val="460"/>
        </w:trPr>
        <w:tc>
          <w:tcPr>
            <w:tcW w:w="1621" w:type="dxa"/>
            <w:vMerge w:val="restart"/>
            <w:tcBorders>
              <w:top w:val="single" w:sz="4" w:space="0" w:color="000000"/>
              <w:bottom w:val="single" w:sz="4" w:space="0" w:color="000000"/>
              <w:right w:val="nil"/>
            </w:tcBorders>
            <w:shd w:val="clear" w:color="auto" w:fill="auto"/>
            <w:vAlign w:val="center"/>
          </w:tcPr>
          <w:p w14:paraId="791B6562" w14:textId="77777777" w:rsidR="00F83B34" w:rsidRDefault="00F83B34" w:rsidP="00CF0A9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State 2</w:t>
            </w:r>
          </w:p>
        </w:tc>
        <w:tc>
          <w:tcPr>
            <w:tcW w:w="1370" w:type="dxa"/>
            <w:tcBorders>
              <w:top w:val="single" w:sz="4" w:space="0" w:color="000000"/>
              <w:left w:val="nil"/>
              <w:bottom w:val="nil"/>
              <w:right w:val="nil"/>
            </w:tcBorders>
            <w:shd w:val="clear" w:color="auto" w:fill="auto"/>
            <w:vAlign w:val="bottom"/>
          </w:tcPr>
          <w:p w14:paraId="2B0D4CF3" w14:textId="77777777" w:rsidR="00F83B34" w:rsidRDefault="00F83B34" w:rsidP="00CF0A9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State 1</w:t>
            </w:r>
          </w:p>
        </w:tc>
        <w:tc>
          <w:tcPr>
            <w:tcW w:w="2179" w:type="dxa"/>
            <w:tcBorders>
              <w:top w:val="single" w:sz="4" w:space="0" w:color="000000"/>
              <w:left w:val="nil"/>
              <w:bottom w:val="nil"/>
              <w:right w:val="single" w:sz="4" w:space="0" w:color="000000"/>
            </w:tcBorders>
            <w:shd w:val="clear" w:color="auto" w:fill="auto"/>
            <w:vAlign w:val="bottom"/>
          </w:tcPr>
          <w:p w14:paraId="384DD2EE" w14:textId="77777777" w:rsidR="00F83B34" w:rsidRDefault="00F83B34" w:rsidP="00CF0A9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 (0.04,0.11)</w:t>
            </w:r>
          </w:p>
        </w:tc>
        <w:tc>
          <w:tcPr>
            <w:tcW w:w="276" w:type="dxa"/>
            <w:tcBorders>
              <w:top w:val="single" w:sz="4" w:space="0" w:color="000000"/>
              <w:left w:val="nil"/>
              <w:bottom w:val="nil"/>
              <w:right w:val="single" w:sz="4" w:space="0" w:color="000000"/>
            </w:tcBorders>
            <w:shd w:val="clear" w:color="auto" w:fill="auto"/>
            <w:vAlign w:val="bottom"/>
          </w:tcPr>
          <w:p w14:paraId="1CA1C756" w14:textId="77777777" w:rsidR="00F83B34" w:rsidRDefault="00F83B34" w:rsidP="00CF0A9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937" w:type="dxa"/>
            <w:tcBorders>
              <w:top w:val="single" w:sz="4" w:space="0" w:color="000000"/>
              <w:left w:val="nil"/>
              <w:bottom w:val="nil"/>
              <w:right w:val="single" w:sz="4" w:space="0" w:color="000000"/>
            </w:tcBorders>
            <w:shd w:val="clear" w:color="auto" w:fill="auto"/>
            <w:vAlign w:val="bottom"/>
          </w:tcPr>
          <w:p w14:paraId="0568DDAD" w14:textId="77777777" w:rsidR="00F83B34" w:rsidRPr="00CF0A91" w:rsidRDefault="00F83B34" w:rsidP="00CF0A91">
            <w:pPr>
              <w:jc w:val="center"/>
              <w:rPr>
                <w:rFonts w:ascii="Times New Roman" w:eastAsia="Times New Roman" w:hAnsi="Times New Roman" w:cs="Times New Roman"/>
                <w:color w:val="000000"/>
                <w:sz w:val="24"/>
                <w:szCs w:val="24"/>
              </w:rPr>
            </w:pPr>
            <w:r w:rsidRPr="00CF0A91">
              <w:rPr>
                <w:rFonts w:ascii="Times New Roman" w:eastAsia="Times New Roman" w:hAnsi="Times New Roman" w:cs="Times New Roman"/>
                <w:color w:val="000000"/>
                <w:sz w:val="24"/>
                <w:szCs w:val="24"/>
              </w:rPr>
              <w:t>3.31^</w:t>
            </w:r>
          </w:p>
        </w:tc>
        <w:tc>
          <w:tcPr>
            <w:tcW w:w="276" w:type="dxa"/>
            <w:tcBorders>
              <w:top w:val="single" w:sz="4" w:space="0" w:color="000000"/>
              <w:left w:val="nil"/>
              <w:bottom w:val="nil"/>
              <w:right w:val="single" w:sz="4" w:space="0" w:color="000000"/>
            </w:tcBorders>
            <w:shd w:val="clear" w:color="auto" w:fill="auto"/>
            <w:vAlign w:val="bottom"/>
          </w:tcPr>
          <w:p w14:paraId="230CE880" w14:textId="77777777" w:rsidR="00F83B34" w:rsidRDefault="00F83B34" w:rsidP="00CF0A9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701" w:type="dxa"/>
            <w:tcBorders>
              <w:top w:val="single" w:sz="4" w:space="0" w:color="000000"/>
              <w:left w:val="nil"/>
              <w:bottom w:val="nil"/>
            </w:tcBorders>
            <w:shd w:val="clear" w:color="auto" w:fill="auto"/>
            <w:vAlign w:val="bottom"/>
          </w:tcPr>
          <w:p w14:paraId="4140483F" w14:textId="77777777" w:rsidR="00F83B34" w:rsidRDefault="00F83B34" w:rsidP="00CF0A9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0.83</w:t>
            </w:r>
          </w:p>
        </w:tc>
      </w:tr>
      <w:tr w:rsidR="00F83B34" w14:paraId="2D7BF3E3" w14:textId="77777777" w:rsidTr="00CF0A91">
        <w:trPr>
          <w:trHeight w:val="300"/>
        </w:trPr>
        <w:tc>
          <w:tcPr>
            <w:tcW w:w="1621" w:type="dxa"/>
            <w:vMerge/>
            <w:tcBorders>
              <w:top w:val="single" w:sz="4" w:space="0" w:color="000000"/>
              <w:bottom w:val="single" w:sz="4" w:space="0" w:color="000000"/>
              <w:right w:val="nil"/>
            </w:tcBorders>
            <w:shd w:val="clear" w:color="auto" w:fill="auto"/>
            <w:vAlign w:val="center"/>
          </w:tcPr>
          <w:p w14:paraId="2AD82FFE" w14:textId="77777777" w:rsidR="00F83B34" w:rsidRDefault="00F83B34" w:rsidP="00CF0A91">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370" w:type="dxa"/>
            <w:tcBorders>
              <w:top w:val="nil"/>
              <w:left w:val="nil"/>
              <w:bottom w:val="nil"/>
              <w:right w:val="nil"/>
            </w:tcBorders>
            <w:shd w:val="clear" w:color="auto" w:fill="auto"/>
            <w:vAlign w:val="bottom"/>
          </w:tcPr>
          <w:p w14:paraId="42B5EF67" w14:textId="77777777" w:rsidR="00F83B34" w:rsidRDefault="00F83B34" w:rsidP="00CF0A9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State 2</w:t>
            </w:r>
          </w:p>
        </w:tc>
        <w:tc>
          <w:tcPr>
            <w:tcW w:w="2179" w:type="dxa"/>
            <w:tcBorders>
              <w:top w:val="nil"/>
              <w:left w:val="nil"/>
              <w:bottom w:val="nil"/>
              <w:right w:val="single" w:sz="4" w:space="0" w:color="000000"/>
            </w:tcBorders>
            <w:shd w:val="clear" w:color="auto" w:fill="auto"/>
            <w:vAlign w:val="bottom"/>
          </w:tcPr>
          <w:p w14:paraId="58AE0ADF" w14:textId="77777777" w:rsidR="00F83B34" w:rsidRDefault="00F83B34" w:rsidP="00CF0A9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0.58 (0.48,0.65)</w:t>
            </w:r>
          </w:p>
        </w:tc>
        <w:tc>
          <w:tcPr>
            <w:tcW w:w="276" w:type="dxa"/>
            <w:tcBorders>
              <w:top w:val="nil"/>
              <w:left w:val="nil"/>
              <w:bottom w:val="nil"/>
              <w:right w:val="single" w:sz="4" w:space="0" w:color="000000"/>
            </w:tcBorders>
            <w:shd w:val="clear" w:color="auto" w:fill="auto"/>
            <w:vAlign w:val="bottom"/>
          </w:tcPr>
          <w:p w14:paraId="27E3FFA7" w14:textId="77777777" w:rsidR="00F83B34" w:rsidRDefault="00F83B34" w:rsidP="00CF0A9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937" w:type="dxa"/>
            <w:tcBorders>
              <w:top w:val="nil"/>
              <w:left w:val="nil"/>
              <w:bottom w:val="nil"/>
              <w:right w:val="single" w:sz="4" w:space="0" w:color="000000"/>
            </w:tcBorders>
            <w:shd w:val="clear" w:color="auto" w:fill="auto"/>
            <w:vAlign w:val="bottom"/>
          </w:tcPr>
          <w:p w14:paraId="70D3800F" w14:textId="77777777" w:rsidR="00F83B34" w:rsidRDefault="00F83B34" w:rsidP="00CF0A9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76" w:type="dxa"/>
            <w:tcBorders>
              <w:top w:val="nil"/>
              <w:left w:val="nil"/>
              <w:bottom w:val="nil"/>
              <w:right w:val="single" w:sz="4" w:space="0" w:color="000000"/>
            </w:tcBorders>
            <w:shd w:val="clear" w:color="auto" w:fill="auto"/>
            <w:vAlign w:val="bottom"/>
          </w:tcPr>
          <w:p w14:paraId="7CE4A9D8" w14:textId="77777777" w:rsidR="00F83B34" w:rsidRDefault="00F83B34" w:rsidP="00CF0A9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701" w:type="dxa"/>
            <w:tcBorders>
              <w:top w:val="nil"/>
              <w:left w:val="nil"/>
              <w:bottom w:val="nil"/>
            </w:tcBorders>
            <w:shd w:val="clear" w:color="auto" w:fill="auto"/>
            <w:vAlign w:val="bottom"/>
          </w:tcPr>
          <w:p w14:paraId="6B54C0F9" w14:textId="77777777" w:rsidR="00F83B34" w:rsidRDefault="00F83B34" w:rsidP="00CF0A9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F83B34" w14:paraId="40F074D9" w14:textId="77777777" w:rsidTr="00CF0A91">
        <w:trPr>
          <w:trHeight w:val="300"/>
        </w:trPr>
        <w:tc>
          <w:tcPr>
            <w:tcW w:w="1621" w:type="dxa"/>
            <w:vMerge/>
            <w:tcBorders>
              <w:top w:val="single" w:sz="4" w:space="0" w:color="000000"/>
              <w:bottom w:val="single" w:sz="4" w:space="0" w:color="000000"/>
              <w:right w:val="nil"/>
            </w:tcBorders>
            <w:shd w:val="clear" w:color="auto" w:fill="auto"/>
            <w:vAlign w:val="center"/>
          </w:tcPr>
          <w:p w14:paraId="074826CE" w14:textId="77777777" w:rsidR="00F83B34" w:rsidRDefault="00F83B34" w:rsidP="00CF0A91">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370" w:type="dxa"/>
            <w:tcBorders>
              <w:top w:val="nil"/>
              <w:left w:val="nil"/>
              <w:bottom w:val="nil"/>
              <w:right w:val="nil"/>
            </w:tcBorders>
            <w:shd w:val="clear" w:color="auto" w:fill="auto"/>
            <w:vAlign w:val="bottom"/>
          </w:tcPr>
          <w:p w14:paraId="7605706B" w14:textId="77777777" w:rsidR="00F83B34" w:rsidRDefault="00F83B34" w:rsidP="00CF0A9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State 3</w:t>
            </w:r>
          </w:p>
        </w:tc>
        <w:tc>
          <w:tcPr>
            <w:tcW w:w="2179" w:type="dxa"/>
            <w:tcBorders>
              <w:top w:val="nil"/>
              <w:left w:val="nil"/>
              <w:bottom w:val="nil"/>
              <w:right w:val="single" w:sz="4" w:space="0" w:color="000000"/>
            </w:tcBorders>
            <w:shd w:val="clear" w:color="auto" w:fill="auto"/>
            <w:vAlign w:val="bottom"/>
          </w:tcPr>
          <w:p w14:paraId="49B6B2EE" w14:textId="77777777" w:rsidR="00F83B34" w:rsidRDefault="00F83B34" w:rsidP="00CF0A9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0.16 (0.11,0.23)</w:t>
            </w:r>
          </w:p>
        </w:tc>
        <w:tc>
          <w:tcPr>
            <w:tcW w:w="276" w:type="dxa"/>
            <w:tcBorders>
              <w:top w:val="nil"/>
              <w:left w:val="nil"/>
              <w:bottom w:val="nil"/>
              <w:right w:val="single" w:sz="4" w:space="0" w:color="000000"/>
            </w:tcBorders>
            <w:shd w:val="clear" w:color="auto" w:fill="auto"/>
            <w:vAlign w:val="bottom"/>
          </w:tcPr>
          <w:p w14:paraId="00FB2A42" w14:textId="77777777" w:rsidR="00F83B34" w:rsidRDefault="00F83B34" w:rsidP="00CF0A9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937" w:type="dxa"/>
            <w:tcBorders>
              <w:top w:val="nil"/>
              <w:left w:val="nil"/>
              <w:bottom w:val="nil"/>
              <w:right w:val="single" w:sz="4" w:space="0" w:color="000000"/>
            </w:tcBorders>
            <w:shd w:val="clear" w:color="auto" w:fill="auto"/>
            <w:vAlign w:val="bottom"/>
          </w:tcPr>
          <w:p w14:paraId="3E90D8A1" w14:textId="77777777" w:rsidR="00F83B34" w:rsidRDefault="00F83B34" w:rsidP="00CF0A9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1.71</w:t>
            </w:r>
          </w:p>
        </w:tc>
        <w:tc>
          <w:tcPr>
            <w:tcW w:w="276" w:type="dxa"/>
            <w:tcBorders>
              <w:top w:val="nil"/>
              <w:left w:val="nil"/>
              <w:bottom w:val="nil"/>
              <w:right w:val="single" w:sz="4" w:space="0" w:color="000000"/>
            </w:tcBorders>
            <w:shd w:val="clear" w:color="auto" w:fill="auto"/>
            <w:vAlign w:val="bottom"/>
          </w:tcPr>
          <w:p w14:paraId="55D36A3C" w14:textId="77777777" w:rsidR="00F83B34" w:rsidRDefault="00F83B34" w:rsidP="00CF0A9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701" w:type="dxa"/>
            <w:tcBorders>
              <w:top w:val="nil"/>
              <w:left w:val="nil"/>
              <w:bottom w:val="nil"/>
            </w:tcBorders>
            <w:shd w:val="clear" w:color="auto" w:fill="auto"/>
            <w:vAlign w:val="bottom"/>
          </w:tcPr>
          <w:p w14:paraId="2A9F6B9F" w14:textId="77777777" w:rsidR="00F83B34" w:rsidRDefault="00F83B34" w:rsidP="00CF0A9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1.41</w:t>
            </w:r>
          </w:p>
        </w:tc>
      </w:tr>
      <w:tr w:rsidR="00F83B34" w14:paraId="1876935E" w14:textId="77777777" w:rsidTr="00CF0A91">
        <w:trPr>
          <w:trHeight w:val="300"/>
        </w:trPr>
        <w:tc>
          <w:tcPr>
            <w:tcW w:w="1621" w:type="dxa"/>
            <w:vMerge/>
            <w:tcBorders>
              <w:top w:val="single" w:sz="4" w:space="0" w:color="000000"/>
              <w:bottom w:val="single" w:sz="4" w:space="0" w:color="000000"/>
              <w:right w:val="nil"/>
            </w:tcBorders>
            <w:shd w:val="clear" w:color="auto" w:fill="auto"/>
            <w:vAlign w:val="center"/>
          </w:tcPr>
          <w:p w14:paraId="63BF8A9D" w14:textId="77777777" w:rsidR="00F83B34" w:rsidRDefault="00F83B34" w:rsidP="00CF0A91">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370" w:type="dxa"/>
            <w:tcBorders>
              <w:top w:val="nil"/>
              <w:left w:val="nil"/>
              <w:bottom w:val="single" w:sz="4" w:space="0" w:color="000000"/>
              <w:right w:val="nil"/>
            </w:tcBorders>
            <w:shd w:val="clear" w:color="auto" w:fill="auto"/>
            <w:vAlign w:val="bottom"/>
          </w:tcPr>
          <w:p w14:paraId="46358473" w14:textId="77777777" w:rsidR="00F83B34" w:rsidRDefault="00F83B34" w:rsidP="00CF0A9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State 4</w:t>
            </w:r>
          </w:p>
        </w:tc>
        <w:tc>
          <w:tcPr>
            <w:tcW w:w="2179" w:type="dxa"/>
            <w:tcBorders>
              <w:top w:val="nil"/>
              <w:left w:val="nil"/>
              <w:bottom w:val="single" w:sz="4" w:space="0" w:color="000000"/>
              <w:right w:val="single" w:sz="4" w:space="0" w:color="000000"/>
            </w:tcBorders>
            <w:shd w:val="clear" w:color="auto" w:fill="auto"/>
            <w:vAlign w:val="bottom"/>
          </w:tcPr>
          <w:p w14:paraId="0E26FA56" w14:textId="77777777" w:rsidR="00F83B34" w:rsidRDefault="00F83B34" w:rsidP="00CF0A9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 (0.14,0.27)</w:t>
            </w:r>
          </w:p>
        </w:tc>
        <w:tc>
          <w:tcPr>
            <w:tcW w:w="276" w:type="dxa"/>
            <w:tcBorders>
              <w:top w:val="nil"/>
              <w:left w:val="nil"/>
              <w:bottom w:val="single" w:sz="4" w:space="0" w:color="000000"/>
              <w:right w:val="single" w:sz="4" w:space="0" w:color="000000"/>
            </w:tcBorders>
            <w:shd w:val="clear" w:color="auto" w:fill="auto"/>
            <w:vAlign w:val="bottom"/>
          </w:tcPr>
          <w:p w14:paraId="085E5E75" w14:textId="77777777" w:rsidR="00F83B34" w:rsidRDefault="00F83B34" w:rsidP="00CF0A9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937" w:type="dxa"/>
            <w:tcBorders>
              <w:top w:val="nil"/>
              <w:left w:val="nil"/>
              <w:bottom w:val="single" w:sz="4" w:space="0" w:color="000000"/>
              <w:right w:val="single" w:sz="4" w:space="0" w:color="000000"/>
            </w:tcBorders>
            <w:shd w:val="clear" w:color="auto" w:fill="auto"/>
            <w:vAlign w:val="bottom"/>
          </w:tcPr>
          <w:p w14:paraId="275A5E3C" w14:textId="77777777" w:rsidR="00F83B34" w:rsidRDefault="00F83B34" w:rsidP="00CF0A9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0.54</w:t>
            </w:r>
          </w:p>
        </w:tc>
        <w:tc>
          <w:tcPr>
            <w:tcW w:w="276" w:type="dxa"/>
            <w:tcBorders>
              <w:top w:val="nil"/>
              <w:left w:val="nil"/>
              <w:bottom w:val="single" w:sz="4" w:space="0" w:color="000000"/>
              <w:right w:val="single" w:sz="4" w:space="0" w:color="000000"/>
            </w:tcBorders>
            <w:shd w:val="clear" w:color="auto" w:fill="auto"/>
            <w:vAlign w:val="bottom"/>
          </w:tcPr>
          <w:p w14:paraId="50DDF252" w14:textId="77777777" w:rsidR="00F83B34" w:rsidRDefault="00F83B34" w:rsidP="00CF0A9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701" w:type="dxa"/>
            <w:tcBorders>
              <w:top w:val="nil"/>
              <w:left w:val="nil"/>
              <w:bottom w:val="single" w:sz="4" w:space="0" w:color="000000"/>
            </w:tcBorders>
            <w:shd w:val="clear" w:color="auto" w:fill="auto"/>
            <w:vAlign w:val="bottom"/>
          </w:tcPr>
          <w:p w14:paraId="6DA61B6A" w14:textId="77777777" w:rsidR="00F83B34" w:rsidRDefault="00F83B34" w:rsidP="00CF0A9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0.71</w:t>
            </w:r>
          </w:p>
        </w:tc>
      </w:tr>
      <w:tr w:rsidR="00F83B34" w14:paraId="540FE59C" w14:textId="77777777" w:rsidTr="00CF0A91">
        <w:trPr>
          <w:trHeight w:val="300"/>
        </w:trPr>
        <w:tc>
          <w:tcPr>
            <w:tcW w:w="1621" w:type="dxa"/>
            <w:vMerge w:val="restart"/>
            <w:tcBorders>
              <w:top w:val="single" w:sz="4" w:space="0" w:color="000000"/>
              <w:bottom w:val="single" w:sz="4" w:space="0" w:color="000000"/>
              <w:right w:val="nil"/>
            </w:tcBorders>
            <w:shd w:val="clear" w:color="auto" w:fill="auto"/>
            <w:vAlign w:val="center"/>
          </w:tcPr>
          <w:p w14:paraId="18003952" w14:textId="77777777" w:rsidR="00F83B34" w:rsidRDefault="00F83B34" w:rsidP="00CF0A9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State 3</w:t>
            </w:r>
          </w:p>
        </w:tc>
        <w:tc>
          <w:tcPr>
            <w:tcW w:w="1370" w:type="dxa"/>
            <w:tcBorders>
              <w:top w:val="single" w:sz="4" w:space="0" w:color="000000"/>
              <w:left w:val="nil"/>
              <w:bottom w:val="nil"/>
              <w:right w:val="nil"/>
            </w:tcBorders>
            <w:shd w:val="clear" w:color="auto" w:fill="auto"/>
            <w:vAlign w:val="bottom"/>
          </w:tcPr>
          <w:p w14:paraId="5BA3ACCB" w14:textId="77777777" w:rsidR="00F83B34" w:rsidRDefault="00F83B34" w:rsidP="00CF0A9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State 1</w:t>
            </w:r>
          </w:p>
        </w:tc>
        <w:tc>
          <w:tcPr>
            <w:tcW w:w="2179" w:type="dxa"/>
            <w:tcBorders>
              <w:top w:val="single" w:sz="4" w:space="0" w:color="000000"/>
              <w:left w:val="nil"/>
              <w:bottom w:val="nil"/>
              <w:right w:val="single" w:sz="4" w:space="0" w:color="000000"/>
            </w:tcBorders>
            <w:shd w:val="clear" w:color="auto" w:fill="auto"/>
            <w:vAlign w:val="bottom"/>
          </w:tcPr>
          <w:p w14:paraId="3128D5D1" w14:textId="77777777" w:rsidR="00F83B34" w:rsidRDefault="00F83B34" w:rsidP="00CF0A9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0.06 (0.03,0.11)</w:t>
            </w:r>
          </w:p>
        </w:tc>
        <w:tc>
          <w:tcPr>
            <w:tcW w:w="276" w:type="dxa"/>
            <w:tcBorders>
              <w:top w:val="single" w:sz="4" w:space="0" w:color="000000"/>
              <w:left w:val="nil"/>
              <w:bottom w:val="nil"/>
              <w:right w:val="single" w:sz="4" w:space="0" w:color="000000"/>
            </w:tcBorders>
            <w:shd w:val="clear" w:color="auto" w:fill="auto"/>
            <w:vAlign w:val="bottom"/>
          </w:tcPr>
          <w:p w14:paraId="069F8640" w14:textId="77777777" w:rsidR="00F83B34" w:rsidRDefault="00F83B34" w:rsidP="00CF0A9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937" w:type="dxa"/>
            <w:tcBorders>
              <w:top w:val="single" w:sz="4" w:space="0" w:color="000000"/>
              <w:left w:val="nil"/>
              <w:bottom w:val="nil"/>
              <w:right w:val="single" w:sz="4" w:space="0" w:color="000000"/>
            </w:tcBorders>
            <w:shd w:val="clear" w:color="auto" w:fill="auto"/>
            <w:vAlign w:val="bottom"/>
          </w:tcPr>
          <w:p w14:paraId="30EDF821" w14:textId="77777777" w:rsidR="00F83B34" w:rsidRDefault="00F83B34" w:rsidP="00CF0A91">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12.74**</w:t>
            </w:r>
          </w:p>
        </w:tc>
        <w:tc>
          <w:tcPr>
            <w:tcW w:w="276" w:type="dxa"/>
            <w:tcBorders>
              <w:top w:val="single" w:sz="4" w:space="0" w:color="000000"/>
              <w:left w:val="nil"/>
              <w:bottom w:val="nil"/>
              <w:right w:val="single" w:sz="4" w:space="0" w:color="000000"/>
            </w:tcBorders>
            <w:shd w:val="clear" w:color="auto" w:fill="auto"/>
            <w:vAlign w:val="bottom"/>
          </w:tcPr>
          <w:p w14:paraId="3454CA47" w14:textId="77777777" w:rsidR="00F83B34" w:rsidRDefault="00F83B34" w:rsidP="00CF0A9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701" w:type="dxa"/>
            <w:tcBorders>
              <w:top w:val="single" w:sz="4" w:space="0" w:color="000000"/>
              <w:left w:val="nil"/>
              <w:bottom w:val="nil"/>
            </w:tcBorders>
            <w:shd w:val="clear" w:color="auto" w:fill="auto"/>
            <w:vAlign w:val="bottom"/>
          </w:tcPr>
          <w:p w14:paraId="33E0D9CA" w14:textId="77777777" w:rsidR="00F83B34" w:rsidRDefault="00F83B34" w:rsidP="00CF0A91">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0.56*</w:t>
            </w:r>
          </w:p>
        </w:tc>
      </w:tr>
      <w:tr w:rsidR="00F83B34" w14:paraId="0593CFE5" w14:textId="77777777" w:rsidTr="00CF0A91">
        <w:trPr>
          <w:trHeight w:val="460"/>
        </w:trPr>
        <w:tc>
          <w:tcPr>
            <w:tcW w:w="1621" w:type="dxa"/>
            <w:vMerge/>
            <w:tcBorders>
              <w:top w:val="single" w:sz="4" w:space="0" w:color="000000"/>
              <w:bottom w:val="single" w:sz="4" w:space="0" w:color="000000"/>
              <w:right w:val="nil"/>
            </w:tcBorders>
            <w:shd w:val="clear" w:color="auto" w:fill="auto"/>
            <w:vAlign w:val="center"/>
          </w:tcPr>
          <w:p w14:paraId="00E8799A" w14:textId="77777777" w:rsidR="00F83B34" w:rsidRDefault="00F83B34" w:rsidP="00CF0A91">
            <w:pPr>
              <w:widowControl w:val="0"/>
              <w:pBdr>
                <w:top w:val="nil"/>
                <w:left w:val="nil"/>
                <w:bottom w:val="nil"/>
                <w:right w:val="nil"/>
                <w:between w:val="nil"/>
              </w:pBdr>
              <w:spacing w:line="276" w:lineRule="auto"/>
              <w:rPr>
                <w:rFonts w:ascii="Times New Roman" w:eastAsia="Times New Roman" w:hAnsi="Times New Roman" w:cs="Times New Roman"/>
                <w:b/>
                <w:color w:val="000000"/>
                <w:sz w:val="24"/>
                <w:szCs w:val="24"/>
              </w:rPr>
            </w:pPr>
          </w:p>
        </w:tc>
        <w:tc>
          <w:tcPr>
            <w:tcW w:w="1370" w:type="dxa"/>
            <w:tcBorders>
              <w:top w:val="nil"/>
              <w:left w:val="nil"/>
              <w:bottom w:val="nil"/>
              <w:right w:val="nil"/>
            </w:tcBorders>
            <w:shd w:val="clear" w:color="auto" w:fill="auto"/>
            <w:vAlign w:val="bottom"/>
          </w:tcPr>
          <w:p w14:paraId="718DB9F2" w14:textId="77777777" w:rsidR="00F83B34" w:rsidRDefault="00F83B34" w:rsidP="00CF0A9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State 2</w:t>
            </w:r>
          </w:p>
        </w:tc>
        <w:tc>
          <w:tcPr>
            <w:tcW w:w="2179" w:type="dxa"/>
            <w:tcBorders>
              <w:top w:val="nil"/>
              <w:left w:val="nil"/>
              <w:bottom w:val="nil"/>
              <w:right w:val="single" w:sz="4" w:space="0" w:color="000000"/>
            </w:tcBorders>
            <w:shd w:val="clear" w:color="auto" w:fill="auto"/>
            <w:vAlign w:val="bottom"/>
          </w:tcPr>
          <w:p w14:paraId="6523712C" w14:textId="77777777" w:rsidR="00F83B34" w:rsidRDefault="00F83B34" w:rsidP="00CF0A9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0.04 (0.02,0.07)</w:t>
            </w:r>
          </w:p>
        </w:tc>
        <w:tc>
          <w:tcPr>
            <w:tcW w:w="276" w:type="dxa"/>
            <w:tcBorders>
              <w:top w:val="nil"/>
              <w:left w:val="nil"/>
              <w:bottom w:val="nil"/>
              <w:right w:val="single" w:sz="4" w:space="0" w:color="000000"/>
            </w:tcBorders>
            <w:shd w:val="clear" w:color="auto" w:fill="auto"/>
            <w:vAlign w:val="bottom"/>
          </w:tcPr>
          <w:p w14:paraId="1BB99EE5" w14:textId="77777777" w:rsidR="00F83B34" w:rsidRDefault="00F83B34" w:rsidP="00CF0A9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937" w:type="dxa"/>
            <w:tcBorders>
              <w:top w:val="nil"/>
              <w:left w:val="nil"/>
              <w:bottom w:val="nil"/>
              <w:right w:val="single" w:sz="4" w:space="0" w:color="000000"/>
            </w:tcBorders>
            <w:shd w:val="clear" w:color="auto" w:fill="auto"/>
            <w:vAlign w:val="bottom"/>
          </w:tcPr>
          <w:p w14:paraId="3B117EF9" w14:textId="77777777" w:rsidR="00F83B34" w:rsidRDefault="00F83B34" w:rsidP="00CF0A9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0.55</w:t>
            </w:r>
          </w:p>
        </w:tc>
        <w:tc>
          <w:tcPr>
            <w:tcW w:w="276" w:type="dxa"/>
            <w:tcBorders>
              <w:top w:val="nil"/>
              <w:left w:val="nil"/>
              <w:bottom w:val="nil"/>
              <w:right w:val="single" w:sz="4" w:space="0" w:color="000000"/>
            </w:tcBorders>
            <w:shd w:val="clear" w:color="auto" w:fill="auto"/>
            <w:vAlign w:val="bottom"/>
          </w:tcPr>
          <w:p w14:paraId="2940F0BF" w14:textId="77777777" w:rsidR="00F83B34" w:rsidRDefault="00F83B34" w:rsidP="00CF0A9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701" w:type="dxa"/>
            <w:tcBorders>
              <w:top w:val="nil"/>
              <w:left w:val="nil"/>
              <w:bottom w:val="nil"/>
            </w:tcBorders>
            <w:shd w:val="clear" w:color="auto" w:fill="auto"/>
            <w:vAlign w:val="bottom"/>
          </w:tcPr>
          <w:p w14:paraId="3B60A482" w14:textId="77777777" w:rsidR="00F83B34" w:rsidRPr="00CF0A91" w:rsidRDefault="00F83B34" w:rsidP="00CF0A91">
            <w:pPr>
              <w:jc w:val="center"/>
              <w:rPr>
                <w:rFonts w:ascii="Times New Roman" w:eastAsia="Times New Roman" w:hAnsi="Times New Roman" w:cs="Times New Roman"/>
                <w:color w:val="000000"/>
                <w:sz w:val="24"/>
                <w:szCs w:val="24"/>
              </w:rPr>
            </w:pPr>
            <w:r w:rsidRPr="00CF0A91">
              <w:rPr>
                <w:rFonts w:ascii="Times New Roman" w:eastAsia="Times New Roman" w:hAnsi="Times New Roman" w:cs="Times New Roman"/>
                <w:color w:val="000000"/>
                <w:sz w:val="24"/>
                <w:szCs w:val="24"/>
              </w:rPr>
              <w:t>0.55^</w:t>
            </w:r>
          </w:p>
        </w:tc>
      </w:tr>
      <w:tr w:rsidR="00F83B34" w14:paraId="58B2140B" w14:textId="77777777" w:rsidTr="00CF0A91">
        <w:trPr>
          <w:trHeight w:val="300"/>
        </w:trPr>
        <w:tc>
          <w:tcPr>
            <w:tcW w:w="1621" w:type="dxa"/>
            <w:vMerge/>
            <w:tcBorders>
              <w:top w:val="single" w:sz="4" w:space="0" w:color="000000"/>
              <w:bottom w:val="single" w:sz="4" w:space="0" w:color="000000"/>
              <w:right w:val="nil"/>
            </w:tcBorders>
            <w:shd w:val="clear" w:color="auto" w:fill="auto"/>
            <w:vAlign w:val="center"/>
          </w:tcPr>
          <w:p w14:paraId="129B2E4E" w14:textId="77777777" w:rsidR="00F83B34" w:rsidRDefault="00F83B34" w:rsidP="00CF0A91">
            <w:pPr>
              <w:widowControl w:val="0"/>
              <w:pBdr>
                <w:top w:val="nil"/>
                <w:left w:val="nil"/>
                <w:bottom w:val="nil"/>
                <w:right w:val="nil"/>
                <w:between w:val="nil"/>
              </w:pBdr>
              <w:spacing w:line="276" w:lineRule="auto"/>
              <w:rPr>
                <w:rFonts w:ascii="Times New Roman" w:eastAsia="Times New Roman" w:hAnsi="Times New Roman" w:cs="Times New Roman"/>
                <w:i/>
                <w:color w:val="000000"/>
                <w:sz w:val="24"/>
                <w:szCs w:val="24"/>
              </w:rPr>
            </w:pPr>
          </w:p>
        </w:tc>
        <w:tc>
          <w:tcPr>
            <w:tcW w:w="1370" w:type="dxa"/>
            <w:tcBorders>
              <w:top w:val="nil"/>
              <w:left w:val="nil"/>
              <w:bottom w:val="nil"/>
              <w:right w:val="nil"/>
            </w:tcBorders>
            <w:shd w:val="clear" w:color="auto" w:fill="auto"/>
            <w:vAlign w:val="bottom"/>
          </w:tcPr>
          <w:p w14:paraId="664C1CF5" w14:textId="77777777" w:rsidR="00F83B34" w:rsidRDefault="00F83B34" w:rsidP="00CF0A9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State 3</w:t>
            </w:r>
          </w:p>
        </w:tc>
        <w:tc>
          <w:tcPr>
            <w:tcW w:w="2179" w:type="dxa"/>
            <w:tcBorders>
              <w:top w:val="nil"/>
              <w:left w:val="nil"/>
              <w:bottom w:val="nil"/>
              <w:right w:val="single" w:sz="4" w:space="0" w:color="000000"/>
            </w:tcBorders>
            <w:shd w:val="clear" w:color="auto" w:fill="auto"/>
            <w:vAlign w:val="bottom"/>
          </w:tcPr>
          <w:p w14:paraId="10FFCCCE" w14:textId="77777777" w:rsidR="00F83B34" w:rsidRDefault="00F83B34" w:rsidP="00CF0A9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0.83 (0.75,0.88)</w:t>
            </w:r>
          </w:p>
        </w:tc>
        <w:tc>
          <w:tcPr>
            <w:tcW w:w="276" w:type="dxa"/>
            <w:tcBorders>
              <w:top w:val="nil"/>
              <w:left w:val="nil"/>
              <w:bottom w:val="nil"/>
              <w:right w:val="single" w:sz="4" w:space="0" w:color="000000"/>
            </w:tcBorders>
            <w:shd w:val="clear" w:color="auto" w:fill="auto"/>
            <w:vAlign w:val="bottom"/>
          </w:tcPr>
          <w:p w14:paraId="4060C098" w14:textId="77777777" w:rsidR="00F83B34" w:rsidRDefault="00F83B34" w:rsidP="00CF0A9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937" w:type="dxa"/>
            <w:tcBorders>
              <w:top w:val="nil"/>
              <w:left w:val="nil"/>
              <w:bottom w:val="nil"/>
              <w:right w:val="single" w:sz="4" w:space="0" w:color="000000"/>
            </w:tcBorders>
            <w:shd w:val="clear" w:color="auto" w:fill="auto"/>
            <w:vAlign w:val="bottom"/>
          </w:tcPr>
          <w:p w14:paraId="5AC9652D" w14:textId="77777777" w:rsidR="00F83B34" w:rsidRDefault="00F83B34" w:rsidP="00CF0A9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76" w:type="dxa"/>
            <w:tcBorders>
              <w:top w:val="nil"/>
              <w:left w:val="nil"/>
              <w:bottom w:val="nil"/>
              <w:right w:val="single" w:sz="4" w:space="0" w:color="000000"/>
            </w:tcBorders>
            <w:shd w:val="clear" w:color="auto" w:fill="auto"/>
            <w:vAlign w:val="bottom"/>
          </w:tcPr>
          <w:p w14:paraId="7B3B6701" w14:textId="77777777" w:rsidR="00F83B34" w:rsidRDefault="00F83B34" w:rsidP="00CF0A9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701" w:type="dxa"/>
            <w:tcBorders>
              <w:top w:val="nil"/>
              <w:left w:val="nil"/>
              <w:bottom w:val="nil"/>
            </w:tcBorders>
            <w:shd w:val="clear" w:color="auto" w:fill="auto"/>
            <w:vAlign w:val="bottom"/>
          </w:tcPr>
          <w:p w14:paraId="30EB94A4" w14:textId="77777777" w:rsidR="00F83B34" w:rsidRDefault="00F83B34" w:rsidP="00CF0A9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F83B34" w14:paraId="6A357757" w14:textId="77777777" w:rsidTr="00CF0A91">
        <w:trPr>
          <w:trHeight w:val="300"/>
        </w:trPr>
        <w:tc>
          <w:tcPr>
            <w:tcW w:w="1621" w:type="dxa"/>
            <w:vMerge/>
            <w:tcBorders>
              <w:top w:val="single" w:sz="4" w:space="0" w:color="000000"/>
              <w:bottom w:val="single" w:sz="4" w:space="0" w:color="000000"/>
              <w:right w:val="nil"/>
            </w:tcBorders>
            <w:shd w:val="clear" w:color="auto" w:fill="auto"/>
            <w:vAlign w:val="center"/>
          </w:tcPr>
          <w:p w14:paraId="42B7DA3D" w14:textId="77777777" w:rsidR="00F83B34" w:rsidRDefault="00F83B34" w:rsidP="00CF0A91">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370" w:type="dxa"/>
            <w:tcBorders>
              <w:top w:val="nil"/>
              <w:left w:val="nil"/>
              <w:bottom w:val="single" w:sz="4" w:space="0" w:color="000000"/>
              <w:right w:val="nil"/>
            </w:tcBorders>
            <w:shd w:val="clear" w:color="auto" w:fill="auto"/>
            <w:vAlign w:val="bottom"/>
          </w:tcPr>
          <w:p w14:paraId="223C33BF" w14:textId="77777777" w:rsidR="00F83B34" w:rsidRDefault="00F83B34" w:rsidP="00CF0A9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State 4</w:t>
            </w:r>
          </w:p>
        </w:tc>
        <w:tc>
          <w:tcPr>
            <w:tcW w:w="2179" w:type="dxa"/>
            <w:tcBorders>
              <w:top w:val="nil"/>
              <w:left w:val="nil"/>
              <w:bottom w:val="single" w:sz="4" w:space="0" w:color="000000"/>
              <w:right w:val="single" w:sz="4" w:space="0" w:color="000000"/>
            </w:tcBorders>
            <w:shd w:val="clear" w:color="auto" w:fill="auto"/>
            <w:vAlign w:val="bottom"/>
          </w:tcPr>
          <w:p w14:paraId="7A99FB34" w14:textId="77777777" w:rsidR="00F83B34" w:rsidRDefault="00F83B34" w:rsidP="00CF0A9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0.08 (0.05,0.12)</w:t>
            </w:r>
          </w:p>
        </w:tc>
        <w:tc>
          <w:tcPr>
            <w:tcW w:w="276" w:type="dxa"/>
            <w:tcBorders>
              <w:top w:val="nil"/>
              <w:left w:val="nil"/>
              <w:bottom w:val="single" w:sz="4" w:space="0" w:color="000000"/>
              <w:right w:val="single" w:sz="4" w:space="0" w:color="000000"/>
            </w:tcBorders>
            <w:shd w:val="clear" w:color="auto" w:fill="auto"/>
            <w:vAlign w:val="bottom"/>
          </w:tcPr>
          <w:p w14:paraId="0046EB69" w14:textId="77777777" w:rsidR="00F83B34" w:rsidRDefault="00F83B34" w:rsidP="00CF0A9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937" w:type="dxa"/>
            <w:tcBorders>
              <w:top w:val="nil"/>
              <w:left w:val="nil"/>
              <w:bottom w:val="single" w:sz="4" w:space="0" w:color="000000"/>
              <w:right w:val="single" w:sz="4" w:space="0" w:color="000000"/>
            </w:tcBorders>
            <w:shd w:val="clear" w:color="auto" w:fill="auto"/>
            <w:vAlign w:val="bottom"/>
          </w:tcPr>
          <w:p w14:paraId="3BC1D5D0" w14:textId="77777777" w:rsidR="00F83B34" w:rsidRDefault="00F83B34" w:rsidP="00CF0A91">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3.26*</w:t>
            </w:r>
          </w:p>
        </w:tc>
        <w:tc>
          <w:tcPr>
            <w:tcW w:w="276" w:type="dxa"/>
            <w:tcBorders>
              <w:top w:val="nil"/>
              <w:left w:val="nil"/>
              <w:bottom w:val="single" w:sz="4" w:space="0" w:color="000000"/>
              <w:right w:val="single" w:sz="4" w:space="0" w:color="000000"/>
            </w:tcBorders>
            <w:shd w:val="clear" w:color="auto" w:fill="auto"/>
            <w:vAlign w:val="bottom"/>
          </w:tcPr>
          <w:p w14:paraId="16346F06" w14:textId="77777777" w:rsidR="00F83B34" w:rsidRDefault="00F83B34" w:rsidP="00CF0A9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701" w:type="dxa"/>
            <w:tcBorders>
              <w:top w:val="nil"/>
              <w:left w:val="nil"/>
              <w:bottom w:val="single" w:sz="4" w:space="0" w:color="000000"/>
            </w:tcBorders>
            <w:shd w:val="clear" w:color="auto" w:fill="auto"/>
            <w:vAlign w:val="bottom"/>
          </w:tcPr>
          <w:p w14:paraId="7493EE9A" w14:textId="77777777" w:rsidR="00F83B34" w:rsidRDefault="00F83B34" w:rsidP="00CF0A91">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0.56*</w:t>
            </w:r>
          </w:p>
        </w:tc>
      </w:tr>
      <w:tr w:rsidR="00F83B34" w14:paraId="2B083E70" w14:textId="77777777" w:rsidTr="00CF0A91">
        <w:trPr>
          <w:trHeight w:val="300"/>
        </w:trPr>
        <w:tc>
          <w:tcPr>
            <w:tcW w:w="1621" w:type="dxa"/>
            <w:vMerge w:val="restart"/>
            <w:tcBorders>
              <w:top w:val="single" w:sz="4" w:space="0" w:color="000000"/>
              <w:bottom w:val="single" w:sz="4" w:space="0" w:color="000000"/>
              <w:right w:val="nil"/>
            </w:tcBorders>
            <w:shd w:val="clear" w:color="auto" w:fill="auto"/>
            <w:vAlign w:val="center"/>
          </w:tcPr>
          <w:p w14:paraId="203025F1" w14:textId="77777777" w:rsidR="00F83B34" w:rsidRDefault="00F83B34" w:rsidP="00CF0A9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State 4</w:t>
            </w:r>
          </w:p>
        </w:tc>
        <w:tc>
          <w:tcPr>
            <w:tcW w:w="1370" w:type="dxa"/>
            <w:tcBorders>
              <w:top w:val="single" w:sz="4" w:space="0" w:color="000000"/>
              <w:left w:val="nil"/>
              <w:bottom w:val="nil"/>
              <w:right w:val="nil"/>
            </w:tcBorders>
            <w:shd w:val="clear" w:color="auto" w:fill="auto"/>
            <w:vAlign w:val="bottom"/>
          </w:tcPr>
          <w:p w14:paraId="722C4027" w14:textId="77777777" w:rsidR="00F83B34" w:rsidRDefault="00F83B34" w:rsidP="00CF0A9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State 1</w:t>
            </w:r>
          </w:p>
        </w:tc>
        <w:tc>
          <w:tcPr>
            <w:tcW w:w="2179" w:type="dxa"/>
            <w:tcBorders>
              <w:top w:val="single" w:sz="4" w:space="0" w:color="000000"/>
              <w:left w:val="nil"/>
              <w:bottom w:val="nil"/>
              <w:right w:val="single" w:sz="4" w:space="0" w:color="000000"/>
            </w:tcBorders>
            <w:shd w:val="clear" w:color="auto" w:fill="auto"/>
            <w:vAlign w:val="bottom"/>
          </w:tcPr>
          <w:p w14:paraId="26A5FB73" w14:textId="77777777" w:rsidR="00F83B34" w:rsidRDefault="00F83B34" w:rsidP="00CF0A9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0.09 (0.06,0.15)</w:t>
            </w:r>
          </w:p>
        </w:tc>
        <w:tc>
          <w:tcPr>
            <w:tcW w:w="276" w:type="dxa"/>
            <w:tcBorders>
              <w:top w:val="single" w:sz="4" w:space="0" w:color="000000"/>
              <w:left w:val="nil"/>
              <w:bottom w:val="nil"/>
              <w:right w:val="single" w:sz="4" w:space="0" w:color="000000"/>
            </w:tcBorders>
            <w:shd w:val="clear" w:color="auto" w:fill="auto"/>
            <w:vAlign w:val="bottom"/>
          </w:tcPr>
          <w:p w14:paraId="48AC382E" w14:textId="77777777" w:rsidR="00F83B34" w:rsidRDefault="00F83B34" w:rsidP="00CF0A9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937" w:type="dxa"/>
            <w:tcBorders>
              <w:top w:val="single" w:sz="4" w:space="0" w:color="000000"/>
              <w:left w:val="nil"/>
              <w:bottom w:val="nil"/>
              <w:right w:val="single" w:sz="4" w:space="0" w:color="000000"/>
            </w:tcBorders>
            <w:shd w:val="clear" w:color="auto" w:fill="auto"/>
            <w:vAlign w:val="bottom"/>
          </w:tcPr>
          <w:p w14:paraId="11F4088B" w14:textId="77777777" w:rsidR="00F83B34" w:rsidRDefault="00F83B34" w:rsidP="00CF0A91">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2.53*</w:t>
            </w:r>
          </w:p>
        </w:tc>
        <w:tc>
          <w:tcPr>
            <w:tcW w:w="276" w:type="dxa"/>
            <w:tcBorders>
              <w:top w:val="single" w:sz="4" w:space="0" w:color="000000"/>
              <w:left w:val="nil"/>
              <w:bottom w:val="nil"/>
              <w:right w:val="single" w:sz="4" w:space="0" w:color="000000"/>
            </w:tcBorders>
            <w:shd w:val="clear" w:color="auto" w:fill="auto"/>
            <w:vAlign w:val="bottom"/>
          </w:tcPr>
          <w:p w14:paraId="59F86914" w14:textId="77777777" w:rsidR="00F83B34" w:rsidRDefault="00F83B34" w:rsidP="00CF0A9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701" w:type="dxa"/>
            <w:tcBorders>
              <w:top w:val="single" w:sz="4" w:space="0" w:color="000000"/>
              <w:left w:val="nil"/>
              <w:bottom w:val="nil"/>
            </w:tcBorders>
            <w:shd w:val="clear" w:color="auto" w:fill="auto"/>
            <w:vAlign w:val="bottom"/>
          </w:tcPr>
          <w:p w14:paraId="29E40107" w14:textId="77777777" w:rsidR="00F83B34" w:rsidRDefault="00F83B34" w:rsidP="00CF0A91">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1.43*</w:t>
            </w:r>
          </w:p>
        </w:tc>
      </w:tr>
      <w:tr w:rsidR="00F83B34" w14:paraId="493DB0AD" w14:textId="77777777" w:rsidTr="00CF0A91">
        <w:trPr>
          <w:trHeight w:val="300"/>
        </w:trPr>
        <w:tc>
          <w:tcPr>
            <w:tcW w:w="1621" w:type="dxa"/>
            <w:vMerge/>
            <w:tcBorders>
              <w:top w:val="single" w:sz="4" w:space="0" w:color="000000"/>
              <w:bottom w:val="single" w:sz="4" w:space="0" w:color="000000"/>
              <w:right w:val="nil"/>
            </w:tcBorders>
            <w:shd w:val="clear" w:color="auto" w:fill="auto"/>
            <w:vAlign w:val="center"/>
          </w:tcPr>
          <w:p w14:paraId="765020CE" w14:textId="77777777" w:rsidR="00F83B34" w:rsidRDefault="00F83B34" w:rsidP="00CF0A91">
            <w:pPr>
              <w:widowControl w:val="0"/>
              <w:pBdr>
                <w:top w:val="nil"/>
                <w:left w:val="nil"/>
                <w:bottom w:val="nil"/>
                <w:right w:val="nil"/>
                <w:between w:val="nil"/>
              </w:pBdr>
              <w:spacing w:line="276" w:lineRule="auto"/>
              <w:rPr>
                <w:rFonts w:ascii="Times New Roman" w:eastAsia="Times New Roman" w:hAnsi="Times New Roman" w:cs="Times New Roman"/>
                <w:b/>
                <w:color w:val="000000"/>
                <w:sz w:val="24"/>
                <w:szCs w:val="24"/>
              </w:rPr>
            </w:pPr>
          </w:p>
        </w:tc>
        <w:tc>
          <w:tcPr>
            <w:tcW w:w="1370" w:type="dxa"/>
            <w:tcBorders>
              <w:top w:val="nil"/>
              <w:left w:val="nil"/>
              <w:bottom w:val="nil"/>
              <w:right w:val="nil"/>
            </w:tcBorders>
            <w:shd w:val="clear" w:color="auto" w:fill="auto"/>
            <w:vAlign w:val="bottom"/>
          </w:tcPr>
          <w:p w14:paraId="7B078208" w14:textId="77777777" w:rsidR="00F83B34" w:rsidRDefault="00F83B34" w:rsidP="00CF0A9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State 2</w:t>
            </w:r>
          </w:p>
        </w:tc>
        <w:tc>
          <w:tcPr>
            <w:tcW w:w="2179" w:type="dxa"/>
            <w:tcBorders>
              <w:top w:val="nil"/>
              <w:left w:val="nil"/>
              <w:bottom w:val="nil"/>
              <w:right w:val="single" w:sz="4" w:space="0" w:color="000000"/>
            </w:tcBorders>
            <w:shd w:val="clear" w:color="auto" w:fill="auto"/>
            <w:vAlign w:val="bottom"/>
          </w:tcPr>
          <w:p w14:paraId="6A146F34" w14:textId="77777777" w:rsidR="00F83B34" w:rsidRDefault="00F83B34" w:rsidP="00CF0A9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0.11 (0.08,0.17)</w:t>
            </w:r>
          </w:p>
        </w:tc>
        <w:tc>
          <w:tcPr>
            <w:tcW w:w="276" w:type="dxa"/>
            <w:tcBorders>
              <w:top w:val="nil"/>
              <w:left w:val="nil"/>
              <w:bottom w:val="nil"/>
              <w:right w:val="single" w:sz="4" w:space="0" w:color="000000"/>
            </w:tcBorders>
            <w:shd w:val="clear" w:color="auto" w:fill="auto"/>
            <w:vAlign w:val="bottom"/>
          </w:tcPr>
          <w:p w14:paraId="2CFB194D" w14:textId="77777777" w:rsidR="00F83B34" w:rsidRDefault="00F83B34" w:rsidP="00CF0A9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937" w:type="dxa"/>
            <w:tcBorders>
              <w:top w:val="nil"/>
              <w:left w:val="nil"/>
              <w:bottom w:val="nil"/>
              <w:right w:val="single" w:sz="4" w:space="0" w:color="000000"/>
            </w:tcBorders>
            <w:shd w:val="clear" w:color="auto" w:fill="auto"/>
            <w:vAlign w:val="bottom"/>
          </w:tcPr>
          <w:p w14:paraId="380658AB" w14:textId="77777777" w:rsidR="00F83B34" w:rsidRDefault="00F83B34" w:rsidP="00CF0A9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0.77</w:t>
            </w:r>
          </w:p>
        </w:tc>
        <w:tc>
          <w:tcPr>
            <w:tcW w:w="276" w:type="dxa"/>
            <w:tcBorders>
              <w:top w:val="nil"/>
              <w:left w:val="nil"/>
              <w:bottom w:val="nil"/>
              <w:right w:val="single" w:sz="4" w:space="0" w:color="000000"/>
            </w:tcBorders>
            <w:shd w:val="clear" w:color="auto" w:fill="auto"/>
            <w:vAlign w:val="bottom"/>
          </w:tcPr>
          <w:p w14:paraId="66846CB7" w14:textId="77777777" w:rsidR="00F83B34" w:rsidRDefault="00F83B34" w:rsidP="00CF0A9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701" w:type="dxa"/>
            <w:tcBorders>
              <w:top w:val="nil"/>
              <w:left w:val="nil"/>
              <w:bottom w:val="nil"/>
            </w:tcBorders>
            <w:shd w:val="clear" w:color="auto" w:fill="auto"/>
            <w:vAlign w:val="bottom"/>
          </w:tcPr>
          <w:p w14:paraId="014B8519" w14:textId="77777777" w:rsidR="00F83B34" w:rsidRDefault="00F83B34" w:rsidP="00CF0A9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1.02</w:t>
            </w:r>
          </w:p>
        </w:tc>
      </w:tr>
      <w:tr w:rsidR="00F83B34" w14:paraId="7C94CBAD" w14:textId="77777777" w:rsidTr="00CF0A91">
        <w:trPr>
          <w:trHeight w:val="300"/>
        </w:trPr>
        <w:tc>
          <w:tcPr>
            <w:tcW w:w="1621" w:type="dxa"/>
            <w:vMerge/>
            <w:tcBorders>
              <w:top w:val="single" w:sz="4" w:space="0" w:color="000000"/>
              <w:bottom w:val="single" w:sz="4" w:space="0" w:color="000000"/>
              <w:right w:val="nil"/>
            </w:tcBorders>
            <w:shd w:val="clear" w:color="auto" w:fill="auto"/>
            <w:vAlign w:val="center"/>
          </w:tcPr>
          <w:p w14:paraId="5EAFB736" w14:textId="77777777" w:rsidR="00F83B34" w:rsidRDefault="00F83B34" w:rsidP="00CF0A91">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370" w:type="dxa"/>
            <w:tcBorders>
              <w:top w:val="nil"/>
              <w:left w:val="nil"/>
              <w:bottom w:val="nil"/>
              <w:right w:val="nil"/>
            </w:tcBorders>
            <w:shd w:val="clear" w:color="auto" w:fill="auto"/>
            <w:vAlign w:val="bottom"/>
          </w:tcPr>
          <w:p w14:paraId="16147A2C" w14:textId="77777777" w:rsidR="00F83B34" w:rsidRDefault="00F83B34" w:rsidP="00CF0A9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State 3</w:t>
            </w:r>
          </w:p>
        </w:tc>
        <w:tc>
          <w:tcPr>
            <w:tcW w:w="2179" w:type="dxa"/>
            <w:tcBorders>
              <w:top w:val="nil"/>
              <w:left w:val="nil"/>
              <w:bottom w:val="nil"/>
              <w:right w:val="single" w:sz="4" w:space="0" w:color="000000"/>
            </w:tcBorders>
            <w:shd w:val="clear" w:color="auto" w:fill="auto"/>
            <w:vAlign w:val="bottom"/>
          </w:tcPr>
          <w:p w14:paraId="2A9F9E83" w14:textId="77777777" w:rsidR="00F83B34" w:rsidRDefault="00F83B34" w:rsidP="00CF0A9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0.06 (0.04,0.11)</w:t>
            </w:r>
          </w:p>
        </w:tc>
        <w:tc>
          <w:tcPr>
            <w:tcW w:w="276" w:type="dxa"/>
            <w:tcBorders>
              <w:top w:val="nil"/>
              <w:left w:val="nil"/>
              <w:bottom w:val="nil"/>
              <w:right w:val="single" w:sz="4" w:space="0" w:color="000000"/>
            </w:tcBorders>
            <w:shd w:val="clear" w:color="auto" w:fill="auto"/>
            <w:vAlign w:val="bottom"/>
          </w:tcPr>
          <w:p w14:paraId="4890C7BA" w14:textId="77777777" w:rsidR="00F83B34" w:rsidRDefault="00F83B34" w:rsidP="00CF0A9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937" w:type="dxa"/>
            <w:tcBorders>
              <w:top w:val="nil"/>
              <w:left w:val="nil"/>
              <w:bottom w:val="nil"/>
              <w:right w:val="single" w:sz="4" w:space="0" w:color="000000"/>
            </w:tcBorders>
            <w:shd w:val="clear" w:color="auto" w:fill="auto"/>
            <w:vAlign w:val="bottom"/>
          </w:tcPr>
          <w:p w14:paraId="754B16FD" w14:textId="77777777" w:rsidR="00F83B34" w:rsidRDefault="00F83B34" w:rsidP="00CF0A9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1.93</w:t>
            </w:r>
          </w:p>
        </w:tc>
        <w:tc>
          <w:tcPr>
            <w:tcW w:w="276" w:type="dxa"/>
            <w:tcBorders>
              <w:top w:val="nil"/>
              <w:left w:val="nil"/>
              <w:bottom w:val="nil"/>
              <w:right w:val="single" w:sz="4" w:space="0" w:color="000000"/>
            </w:tcBorders>
            <w:shd w:val="clear" w:color="auto" w:fill="auto"/>
            <w:vAlign w:val="bottom"/>
          </w:tcPr>
          <w:p w14:paraId="5CBDE1BE" w14:textId="77777777" w:rsidR="00F83B34" w:rsidRDefault="00F83B34" w:rsidP="00CF0A9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701" w:type="dxa"/>
            <w:tcBorders>
              <w:top w:val="nil"/>
              <w:left w:val="nil"/>
              <w:bottom w:val="nil"/>
            </w:tcBorders>
            <w:shd w:val="clear" w:color="auto" w:fill="auto"/>
            <w:vAlign w:val="bottom"/>
          </w:tcPr>
          <w:p w14:paraId="7B8A1D59" w14:textId="77777777" w:rsidR="00F83B34" w:rsidRDefault="00F83B34" w:rsidP="00CF0A9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0.98</w:t>
            </w:r>
          </w:p>
        </w:tc>
      </w:tr>
      <w:tr w:rsidR="00F83B34" w14:paraId="53586E11" w14:textId="77777777" w:rsidTr="00CF0A91">
        <w:trPr>
          <w:trHeight w:val="300"/>
        </w:trPr>
        <w:tc>
          <w:tcPr>
            <w:tcW w:w="1621" w:type="dxa"/>
            <w:vMerge/>
            <w:tcBorders>
              <w:top w:val="single" w:sz="4" w:space="0" w:color="000000"/>
              <w:bottom w:val="single" w:sz="4" w:space="0" w:color="000000"/>
              <w:right w:val="nil"/>
            </w:tcBorders>
            <w:shd w:val="clear" w:color="auto" w:fill="auto"/>
            <w:vAlign w:val="center"/>
          </w:tcPr>
          <w:p w14:paraId="73569EDC" w14:textId="77777777" w:rsidR="00F83B34" w:rsidRDefault="00F83B34" w:rsidP="00CF0A91">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commentRangeStart w:id="15"/>
          </w:p>
        </w:tc>
        <w:tc>
          <w:tcPr>
            <w:tcW w:w="1370" w:type="dxa"/>
            <w:tcBorders>
              <w:top w:val="nil"/>
              <w:left w:val="nil"/>
              <w:bottom w:val="single" w:sz="4" w:space="0" w:color="000000"/>
              <w:right w:val="nil"/>
            </w:tcBorders>
            <w:shd w:val="clear" w:color="auto" w:fill="auto"/>
            <w:vAlign w:val="bottom"/>
          </w:tcPr>
          <w:p w14:paraId="5D19573B" w14:textId="77777777" w:rsidR="00F83B34" w:rsidRDefault="00F83B34" w:rsidP="00CF0A91">
            <w:pPr>
              <w:rPr>
                <w:rFonts w:ascii="Times New Roman" w:eastAsia="Times New Roman" w:hAnsi="Times New Roman" w:cs="Times New Roman"/>
                <w:color w:val="000000"/>
                <w:sz w:val="24"/>
                <w:szCs w:val="24"/>
              </w:rPr>
            </w:pPr>
            <w:commentRangeStart w:id="16"/>
            <w:r>
              <w:rPr>
                <w:rFonts w:ascii="Times New Roman" w:eastAsia="Times New Roman" w:hAnsi="Times New Roman" w:cs="Times New Roman"/>
                <w:color w:val="000000"/>
                <w:sz w:val="24"/>
                <w:szCs w:val="24"/>
              </w:rPr>
              <w:t>State 4</w:t>
            </w:r>
          </w:p>
        </w:tc>
        <w:tc>
          <w:tcPr>
            <w:tcW w:w="2179" w:type="dxa"/>
            <w:tcBorders>
              <w:top w:val="nil"/>
              <w:left w:val="nil"/>
              <w:bottom w:val="single" w:sz="4" w:space="0" w:color="000000"/>
              <w:right w:val="single" w:sz="4" w:space="0" w:color="000000"/>
            </w:tcBorders>
            <w:shd w:val="clear" w:color="auto" w:fill="auto"/>
            <w:vAlign w:val="bottom"/>
          </w:tcPr>
          <w:p w14:paraId="30344F45" w14:textId="77777777" w:rsidR="00F83B34" w:rsidRDefault="00F83B34" w:rsidP="00CF0A9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0.73 (0.65,0.79)</w:t>
            </w:r>
            <w:commentRangeEnd w:id="16"/>
            <w:r>
              <w:rPr>
                <w:rStyle w:val="CommentReference"/>
              </w:rPr>
              <w:commentReference w:id="16"/>
            </w:r>
            <w:r>
              <w:rPr>
                <w:rStyle w:val="CommentReference"/>
              </w:rPr>
              <w:commentReference w:id="15"/>
            </w:r>
          </w:p>
        </w:tc>
        <w:tc>
          <w:tcPr>
            <w:tcW w:w="276" w:type="dxa"/>
            <w:tcBorders>
              <w:top w:val="nil"/>
              <w:left w:val="nil"/>
              <w:bottom w:val="single" w:sz="4" w:space="0" w:color="000000"/>
              <w:right w:val="single" w:sz="4" w:space="0" w:color="000000"/>
            </w:tcBorders>
            <w:shd w:val="clear" w:color="auto" w:fill="auto"/>
            <w:vAlign w:val="bottom"/>
          </w:tcPr>
          <w:p w14:paraId="61D1E5ED" w14:textId="77777777" w:rsidR="00F83B34" w:rsidRDefault="00F83B34" w:rsidP="00CF0A9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937" w:type="dxa"/>
            <w:tcBorders>
              <w:top w:val="nil"/>
              <w:left w:val="nil"/>
              <w:bottom w:val="single" w:sz="4" w:space="0" w:color="000000"/>
              <w:right w:val="single" w:sz="4" w:space="0" w:color="000000"/>
            </w:tcBorders>
            <w:shd w:val="clear" w:color="auto" w:fill="auto"/>
            <w:vAlign w:val="bottom"/>
          </w:tcPr>
          <w:p w14:paraId="4C6EA976" w14:textId="77777777" w:rsidR="00F83B34" w:rsidRDefault="00F83B34" w:rsidP="00CF0A9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76" w:type="dxa"/>
            <w:tcBorders>
              <w:top w:val="nil"/>
              <w:left w:val="nil"/>
              <w:bottom w:val="single" w:sz="4" w:space="0" w:color="000000"/>
              <w:right w:val="single" w:sz="4" w:space="0" w:color="000000"/>
            </w:tcBorders>
            <w:shd w:val="clear" w:color="auto" w:fill="auto"/>
            <w:vAlign w:val="bottom"/>
          </w:tcPr>
          <w:p w14:paraId="4C67F114" w14:textId="77777777" w:rsidR="00F83B34" w:rsidRDefault="00F83B34" w:rsidP="00CF0A9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701" w:type="dxa"/>
            <w:tcBorders>
              <w:top w:val="nil"/>
              <w:left w:val="nil"/>
              <w:bottom w:val="single" w:sz="4" w:space="0" w:color="000000"/>
            </w:tcBorders>
            <w:shd w:val="clear" w:color="auto" w:fill="auto"/>
            <w:vAlign w:val="bottom"/>
          </w:tcPr>
          <w:p w14:paraId="4A98649B" w14:textId="77777777" w:rsidR="00F83B34" w:rsidRDefault="00F83B34" w:rsidP="00CF0A9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bl>
    <w:p w14:paraId="02836144" w14:textId="77777777" w:rsidR="00F83B34" w:rsidRDefault="00F83B34" w:rsidP="00F83B34">
      <w:pPr>
        <w:rPr>
          <w:rFonts w:ascii="Times New Roman" w:eastAsia="Times New Roman" w:hAnsi="Times New Roman" w:cs="Times New Roman"/>
          <w:i/>
          <w:sz w:val="24"/>
          <w:szCs w:val="24"/>
        </w:rPr>
      </w:pPr>
      <w:commentRangeStart w:id="17"/>
      <w:commentRangeStart w:id="18"/>
      <w:commentRangeEnd w:id="15"/>
      <w:r>
        <w:rPr>
          <w:rFonts w:ascii="Times New Roman" w:eastAsia="Times New Roman" w:hAnsi="Times New Roman" w:cs="Times New Roman"/>
          <w:i/>
          <w:sz w:val="24"/>
          <w:szCs w:val="24"/>
        </w:rPr>
        <w:t>^ p &lt; 0.1; * p &lt; 0.05; ** p &lt; 0.01</w:t>
      </w:r>
      <w:commentRangeEnd w:id="17"/>
      <w:r>
        <w:rPr>
          <w:rStyle w:val="CommentReference"/>
        </w:rPr>
        <w:commentReference w:id="17"/>
      </w:r>
      <w:commentRangeEnd w:id="18"/>
      <w:r>
        <w:rPr>
          <w:rStyle w:val="CommentReference"/>
        </w:rPr>
        <w:commentReference w:id="18"/>
      </w:r>
    </w:p>
    <w:p w14:paraId="3016A127" w14:textId="77777777" w:rsidR="00D109E8" w:rsidRDefault="00D109E8">
      <w:pPr>
        <w:rPr>
          <w:rFonts w:ascii="Times New Roman" w:eastAsia="Times New Roman" w:hAnsi="Times New Roman" w:cs="Times New Roman"/>
          <w:b/>
          <w:sz w:val="24"/>
          <w:szCs w:val="24"/>
        </w:rPr>
      </w:pPr>
    </w:p>
    <w:sectPr w:rsidR="00D109E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Valerie Eviner" w:date="2020-01-06T21:35:00Z" w:initials="VE">
    <w:p w14:paraId="08C03885" w14:textId="566F67A5" w:rsidR="002F1ACB" w:rsidRDefault="002F1ACB">
      <w:pPr>
        <w:pStyle w:val="CommentText"/>
      </w:pPr>
      <w:r>
        <w:rPr>
          <w:rStyle w:val="CommentReference"/>
        </w:rPr>
        <w:annotationRef/>
      </w:r>
      <w:r>
        <w:t>Table 2 can be merged (e.g. a sidebar) to figure 1</w:t>
      </w:r>
    </w:p>
  </w:comment>
  <w:comment w:id="1" w:author="evan batzer" w:date="2020-01-27T21:21:00Z" w:initials="eb">
    <w:p w14:paraId="7525A0F2" w14:textId="0D929F09" w:rsidR="004B49E4" w:rsidRDefault="004B49E4">
      <w:pPr>
        <w:pStyle w:val="CommentText"/>
      </w:pPr>
      <w:r>
        <w:rPr>
          <w:rStyle w:val="CommentReference"/>
        </w:rPr>
        <w:annotationRef/>
      </w:r>
      <w:r>
        <w:t xml:space="preserve">I’ve played around with this a </w:t>
      </w:r>
      <w:proofErr w:type="gramStart"/>
      <w:r>
        <w:t>bit, but</w:t>
      </w:r>
      <w:proofErr w:type="gramEnd"/>
      <w:r>
        <w:t xml:space="preserve"> have struggled to make it not look too busy. </w:t>
      </w:r>
      <w:r w:rsidR="006952B8">
        <w:t>See comment below – is figure 1 needed in main body?</w:t>
      </w:r>
    </w:p>
  </w:comment>
  <w:comment w:id="2" w:author="evan batzer" w:date="2020-01-27T21:25:00Z" w:initials="eb">
    <w:p w14:paraId="4CEBE2A0" w14:textId="4C690D50" w:rsidR="006952B8" w:rsidRDefault="006952B8">
      <w:pPr>
        <w:pStyle w:val="CommentText"/>
      </w:pPr>
      <w:r>
        <w:rPr>
          <w:rStyle w:val="CommentReference"/>
        </w:rPr>
        <w:annotationRef/>
      </w:r>
      <w:r>
        <w:t xml:space="preserve">Also needed in main </w:t>
      </w:r>
      <w:proofErr w:type="gramStart"/>
      <w:r>
        <w:t>body?</w:t>
      </w:r>
      <w:proofErr w:type="gramEnd"/>
      <w:r>
        <w:t xml:space="preserve"> Basic results can be summarized in paragraph text, I think. </w:t>
      </w:r>
    </w:p>
  </w:comment>
  <w:comment w:id="5" w:author="evan batzer" w:date="2020-01-27T21:23:00Z" w:initials="eb">
    <w:p w14:paraId="2D623E81" w14:textId="556B5601" w:rsidR="006952B8" w:rsidRDefault="006952B8">
      <w:pPr>
        <w:pStyle w:val="CommentText"/>
      </w:pPr>
      <w:r>
        <w:rPr>
          <w:rStyle w:val="CommentReference"/>
        </w:rPr>
        <w:annotationRef/>
      </w:r>
      <w:r>
        <w:t>Is this figure necessary in the main body of the manuscript? I’m not sure if this adds more information than the indicator species analysis table.</w:t>
      </w:r>
    </w:p>
  </w:comment>
  <w:comment w:id="6" w:author="Valerie Eviner" w:date="2020-01-06T21:36:00Z" w:initials="VE">
    <w:p w14:paraId="137EE13B" w14:textId="0D8E1228" w:rsidR="002F1ACB" w:rsidRDefault="002F1ACB">
      <w:pPr>
        <w:pStyle w:val="CommentText"/>
      </w:pPr>
      <w:r>
        <w:rPr>
          <w:rStyle w:val="CommentReference"/>
        </w:rPr>
        <w:annotationRef/>
      </w:r>
      <w:r>
        <w:t xml:space="preserve">If all calculations are SPEI, why use precipitation here instead of </w:t>
      </w:r>
      <w:proofErr w:type="spellStart"/>
      <w:r>
        <w:t>spei</w:t>
      </w:r>
      <w:proofErr w:type="spellEnd"/>
      <w:r>
        <w:t>?</w:t>
      </w:r>
    </w:p>
  </w:comment>
  <w:comment w:id="7" w:author="evan batzer" w:date="2020-01-18T14:45:00Z" w:initials="eb">
    <w:p w14:paraId="3B0FACBC" w14:textId="05CAD2A0" w:rsidR="002F1ACB" w:rsidRDefault="002F1ACB">
      <w:pPr>
        <w:pStyle w:val="CommentText"/>
      </w:pPr>
      <w:r>
        <w:rPr>
          <w:rStyle w:val="CommentReference"/>
        </w:rPr>
        <w:annotationRef/>
      </w:r>
      <w:r>
        <w:t>I wasn’t sure what was most informative here – I have the same graph w/ SPEI, so happy to switch. I assumed these raw values were maybe easier for folks to conceptualize, as the precipitation during drought is roughly half of the historic norm.</w:t>
      </w:r>
      <w:r w:rsidR="004B49E4">
        <w:t xml:space="preserve"> Happy to switch around though. Figure will look </w:t>
      </w:r>
      <w:proofErr w:type="gramStart"/>
      <w:r w:rsidR="004B49E4">
        <w:t>more or less the</w:t>
      </w:r>
      <w:proofErr w:type="gramEnd"/>
      <w:r w:rsidR="004B49E4">
        <w:t xml:space="preserve"> same, with slightly different scales</w:t>
      </w:r>
    </w:p>
  </w:comment>
  <w:comment w:id="9" w:author="Valerie Eviner" w:date="2020-01-06T21:39:00Z" w:initials="VE">
    <w:p w14:paraId="23B9512A" w14:textId="1DD840A2" w:rsidR="002F1ACB" w:rsidRDefault="002F1ACB">
      <w:pPr>
        <w:pStyle w:val="CommentText"/>
      </w:pPr>
      <w:r>
        <w:rPr>
          <w:rStyle w:val="CommentReference"/>
        </w:rPr>
        <w:annotationRef/>
      </w:r>
      <w:r>
        <w:t>This is cool, but perhaps unneeded?</w:t>
      </w:r>
    </w:p>
  </w:comment>
  <w:comment w:id="10" w:author="evan batzer" w:date="2020-01-16T16:53:00Z" w:initials="EB">
    <w:p w14:paraId="7832467B" w14:textId="497DE743" w:rsidR="002F1ACB" w:rsidRDefault="002F1ACB">
      <w:pPr>
        <w:pStyle w:val="CommentText"/>
      </w:pPr>
      <w:r>
        <w:rPr>
          <w:rStyle w:val="CommentReference"/>
        </w:rPr>
        <w:annotationRef/>
      </w:r>
      <w:r>
        <w:t>In many of my discussions with other folks about this paper, this figure often seems to get a good reaction. I don’t think it’s condensed enough to be in the actual content of the paper, but thought it could go in the supplemental material</w:t>
      </w:r>
    </w:p>
  </w:comment>
  <w:comment w:id="11" w:author="Valerie Eviner" w:date="2020-01-06T21:40:00Z" w:initials="VE">
    <w:p w14:paraId="59BC2023" w14:textId="75A6B56A" w:rsidR="002F1ACB" w:rsidRDefault="002F1ACB">
      <w:pPr>
        <w:pStyle w:val="CommentText"/>
      </w:pPr>
      <w:r>
        <w:rPr>
          <w:rStyle w:val="CommentReference"/>
        </w:rPr>
        <w:annotationRef/>
      </w:r>
      <w:r>
        <w:t>Is this needed?</w:t>
      </w:r>
    </w:p>
  </w:comment>
  <w:comment w:id="12" w:author="evan batzer" w:date="2020-01-16T16:54:00Z" w:initials="EB">
    <w:p w14:paraId="7E1DD9D1" w14:textId="0C240E79" w:rsidR="002F1ACB" w:rsidRDefault="002F1ACB">
      <w:pPr>
        <w:pStyle w:val="CommentText"/>
      </w:pPr>
      <w:r>
        <w:rPr>
          <w:rStyle w:val="CommentReference"/>
        </w:rPr>
        <w:annotationRef/>
      </w:r>
      <w:r>
        <w:t>As commented in the manuscript file, I think highlighting that treatments differed in the first year might be a helpful confirmation that the treatment had an effect. Happy to remove if it seems unnecessary.</w:t>
      </w:r>
    </w:p>
  </w:comment>
  <w:comment w:id="13" w:author="Valerie Eviner" w:date="2019-11-13T22:21:00Z" w:initials="">
    <w:p w14:paraId="53606F08" w14:textId="77777777" w:rsidR="002F1ACB" w:rsidRDefault="002F1AC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This is </w:t>
      </w:r>
      <w:proofErr w:type="gramStart"/>
      <w:r>
        <w:rPr>
          <w:rFonts w:ascii="Arial" w:eastAsia="Arial" w:hAnsi="Arial" w:cs="Arial"/>
          <w:color w:val="000000"/>
        </w:rPr>
        <w:t>really helpful</w:t>
      </w:r>
      <w:proofErr w:type="gramEnd"/>
      <w:r>
        <w:rPr>
          <w:rFonts w:ascii="Arial" w:eastAsia="Arial" w:hAnsi="Arial" w:cs="Arial"/>
          <w:color w:val="000000"/>
        </w:rPr>
        <w:t>. Would be more direct to have the species ordered on the x axis by groups, and the color coding within each group. Other folks won’t know which groups these indicate without more clear organization by group</w:t>
      </w:r>
    </w:p>
  </w:comment>
  <w:comment w:id="14" w:author="evan batzer" w:date="2019-11-23T01:16:00Z" w:initials="">
    <w:p w14:paraId="3590661D" w14:textId="77777777" w:rsidR="002F1ACB" w:rsidRDefault="002F1AC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Coloration and labels adjusted</w:t>
      </w:r>
    </w:p>
  </w:comment>
  <w:comment w:id="16" w:author="Valerie Eviner" w:date="2020-01-06T21:37:00Z" w:initials="VE">
    <w:p w14:paraId="05370E13" w14:textId="77777777" w:rsidR="00F83B34" w:rsidRDefault="00F83B34" w:rsidP="00F83B34">
      <w:pPr>
        <w:pStyle w:val="CommentText"/>
      </w:pPr>
      <w:r>
        <w:rPr>
          <w:rStyle w:val="CommentReference"/>
        </w:rPr>
        <w:annotationRef/>
      </w:r>
      <w:r>
        <w:t>These columns already represented in figure 3, perhaps can you just highlight the significant hazard ratios in the legend of figure 3? Or is this already covered by figure 4, so not needed at all?</w:t>
      </w:r>
    </w:p>
  </w:comment>
  <w:comment w:id="15" w:author="evan batzer" w:date="2020-01-16T16:57:00Z" w:initials="EB">
    <w:p w14:paraId="2C23B45D" w14:textId="77777777" w:rsidR="00F83B34" w:rsidRDefault="00F83B34" w:rsidP="00F83B34">
      <w:pPr>
        <w:pStyle w:val="CommentText"/>
      </w:pPr>
      <w:r>
        <w:rPr>
          <w:rStyle w:val="CommentReference"/>
        </w:rPr>
        <w:annotationRef/>
      </w:r>
      <w:r>
        <w:t>Not every covariate here is captured by figure 4, but the majority are. I think that having this table is helpful to provide a quantitative measure of each of these probabilities, confidence intervals, and the actual value of covariate effects. However, I’d be happy to stick this in the Appendix if it seems unnecessary.</w:t>
      </w:r>
    </w:p>
  </w:comment>
  <w:comment w:id="17" w:author="Valerie Eviner" w:date="2020-01-06T21:34:00Z" w:initials="VE">
    <w:p w14:paraId="70CB2CDD" w14:textId="77777777" w:rsidR="00F83B34" w:rsidRDefault="00F83B34" w:rsidP="00F83B34">
      <w:pPr>
        <w:pStyle w:val="CommentText"/>
      </w:pPr>
      <w:r>
        <w:rPr>
          <w:rStyle w:val="CommentReference"/>
        </w:rPr>
        <w:annotationRef/>
      </w:r>
      <w:r>
        <w:t>Why are there 2 symbols for the same p value?</w:t>
      </w:r>
    </w:p>
  </w:comment>
  <w:comment w:id="18" w:author="evan batzer" w:date="2020-01-16T16:57:00Z" w:initials="EB">
    <w:p w14:paraId="3D850A1E" w14:textId="77777777" w:rsidR="00F83B34" w:rsidRDefault="00F83B34" w:rsidP="00F83B34">
      <w:pPr>
        <w:pStyle w:val="CommentText"/>
      </w:pPr>
      <w:r>
        <w:rPr>
          <w:rStyle w:val="CommentReference"/>
        </w:rPr>
        <w:annotationRef/>
      </w:r>
      <w:r>
        <w:t>Error on my part – one too many 0’s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8C03885" w15:done="0"/>
  <w15:commentEx w15:paraId="7525A0F2" w15:paraIdParent="08C03885" w15:done="0"/>
  <w15:commentEx w15:paraId="4CEBE2A0" w15:done="0"/>
  <w15:commentEx w15:paraId="2D623E81" w15:done="0"/>
  <w15:commentEx w15:paraId="137EE13B" w15:done="0"/>
  <w15:commentEx w15:paraId="3B0FACBC" w15:paraIdParent="137EE13B" w15:done="0"/>
  <w15:commentEx w15:paraId="23B9512A" w15:done="0"/>
  <w15:commentEx w15:paraId="7832467B" w15:paraIdParent="23B9512A" w15:done="0"/>
  <w15:commentEx w15:paraId="59BC2023" w15:done="0"/>
  <w15:commentEx w15:paraId="7E1DD9D1" w15:paraIdParent="59BC2023" w15:done="0"/>
  <w15:commentEx w15:paraId="53606F08" w15:done="0"/>
  <w15:commentEx w15:paraId="3590661D" w15:done="0"/>
  <w15:commentEx w15:paraId="05370E13" w15:done="0"/>
  <w15:commentEx w15:paraId="2C23B45D" w15:paraIdParent="05370E13" w15:done="0"/>
  <w15:commentEx w15:paraId="70CB2CDD" w15:done="0"/>
  <w15:commentEx w15:paraId="3D850A1E" w15:paraIdParent="70CB2CD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8C03885" w16cid:durableId="21CD9844"/>
  <w16cid:commentId w16cid:paraId="7525A0F2" w16cid:durableId="21D9D2C5"/>
  <w16cid:commentId w16cid:paraId="4CEBE2A0" w16cid:durableId="21D9D3BA"/>
  <w16cid:commentId w16cid:paraId="2D623E81" w16cid:durableId="21D9D345"/>
  <w16cid:commentId w16cid:paraId="137EE13B" w16cid:durableId="21CD984A"/>
  <w16cid:commentId w16cid:paraId="3B0FACBC" w16cid:durableId="21CD9884"/>
  <w16cid:commentId w16cid:paraId="23B9512A" w16cid:durableId="21CD984B"/>
  <w16cid:commentId w16cid:paraId="7832467B" w16cid:durableId="21CD984C"/>
  <w16cid:commentId w16cid:paraId="59BC2023" w16cid:durableId="21CD984D"/>
  <w16cid:commentId w16cid:paraId="7E1DD9D1" w16cid:durableId="21CD984E"/>
  <w16cid:commentId w16cid:paraId="53606F08" w16cid:durableId="21CD984F"/>
  <w16cid:commentId w16cid:paraId="3590661D" w16cid:durableId="21CD9850"/>
  <w16cid:commentId w16cid:paraId="05370E13" w16cid:durableId="21D09BCE"/>
  <w16cid:commentId w16cid:paraId="2C23B45D" w16cid:durableId="21D09BCD"/>
  <w16cid:commentId w16cid:paraId="70CB2CDD" w16cid:durableId="21D09BCC"/>
  <w16cid:commentId w16cid:paraId="3D850A1E" w16cid:durableId="21D09BC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alerie Eviner">
    <w15:presenceInfo w15:providerId="AD" w15:userId="S-1-5-21-3516884288-2819916808-3028616173-17311"/>
  </w15:person>
  <w15:person w15:author="evan batzer">
    <w15:presenceInfo w15:providerId="Windows Live" w15:userId="268947ab2c8a44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9E8"/>
    <w:rsid w:val="000252CA"/>
    <w:rsid w:val="000E51E3"/>
    <w:rsid w:val="0013017E"/>
    <w:rsid w:val="00256A1F"/>
    <w:rsid w:val="002D51CF"/>
    <w:rsid w:val="002F1ACB"/>
    <w:rsid w:val="003B1095"/>
    <w:rsid w:val="003C55B7"/>
    <w:rsid w:val="003C7F1A"/>
    <w:rsid w:val="004B49E4"/>
    <w:rsid w:val="00561786"/>
    <w:rsid w:val="005804B6"/>
    <w:rsid w:val="005C4081"/>
    <w:rsid w:val="00632375"/>
    <w:rsid w:val="0069443C"/>
    <w:rsid w:val="006952B8"/>
    <w:rsid w:val="00717995"/>
    <w:rsid w:val="00723C42"/>
    <w:rsid w:val="007B52D1"/>
    <w:rsid w:val="007C4D9F"/>
    <w:rsid w:val="007F71E1"/>
    <w:rsid w:val="00B84DAE"/>
    <w:rsid w:val="00C705BD"/>
    <w:rsid w:val="00CB5094"/>
    <w:rsid w:val="00D04F5C"/>
    <w:rsid w:val="00D109E8"/>
    <w:rsid w:val="00D4502E"/>
    <w:rsid w:val="00EA5A7A"/>
    <w:rsid w:val="00ED6099"/>
    <w:rsid w:val="00F475D5"/>
    <w:rsid w:val="00F83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BF62E"/>
  <w15:docId w15:val="{A79DC4A0-5D23-418D-A260-76D7ADD4A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6">
    <w:basedOn w:val="TableNormal"/>
    <w:pPr>
      <w:spacing w:after="0" w:line="240" w:lineRule="auto"/>
    </w:pPr>
    <w:tblPr>
      <w:tblStyleRowBandSize w:val="1"/>
      <w:tblStyleColBandSize w:val="1"/>
      <w:tblCellMar>
        <w:top w:w="15" w:type="dxa"/>
        <w:left w:w="15" w:type="dxa"/>
        <w:bottom w:w="15" w:type="dxa"/>
        <w:right w:w="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F71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71E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A5A7A"/>
    <w:rPr>
      <w:b/>
      <w:bCs/>
    </w:rPr>
  </w:style>
  <w:style w:type="character" w:customStyle="1" w:styleId="CommentSubjectChar">
    <w:name w:val="Comment Subject Char"/>
    <w:basedOn w:val="CommentTextChar"/>
    <w:link w:val="CommentSubject"/>
    <w:uiPriority w:val="99"/>
    <w:semiHidden/>
    <w:rsid w:val="00EA5A7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microsoft.com/office/2011/relationships/people" Target="peop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0.png"/><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5.png"/><Relationship Id="rId5" Type="http://schemas.microsoft.com/office/2011/relationships/commentsExtended" Target="commentsExtended.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comments" Target="commen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1073</Words>
  <Characters>6119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Valerie Eviner</dc:creator>
  <cp:lastModifiedBy>evan batzer</cp:lastModifiedBy>
  <cp:revision>2</cp:revision>
  <dcterms:created xsi:type="dcterms:W3CDTF">2020-01-28T05:26:00Z</dcterms:created>
  <dcterms:modified xsi:type="dcterms:W3CDTF">2020-01-28T05:26:00Z</dcterms:modified>
</cp:coreProperties>
</file>