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BCC5"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 Draft</w:t>
      </w:r>
    </w:p>
    <w:p w14:paraId="7F12BC30"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 updated 7/13/2019</w:t>
      </w:r>
    </w:p>
    <w:p w14:paraId="0CCA6990" w14:textId="77777777" w:rsidR="008A5ADE" w:rsidRDefault="008A5ADE">
      <w:pPr>
        <w:spacing w:after="0" w:line="240" w:lineRule="auto"/>
        <w:rPr>
          <w:rFonts w:ascii="Times New Roman" w:eastAsia="Times New Roman" w:hAnsi="Times New Roman" w:cs="Times New Roman"/>
          <w:b/>
          <w:sz w:val="24"/>
          <w:szCs w:val="24"/>
        </w:rPr>
      </w:pPr>
    </w:p>
    <w:p w14:paraId="4C4070FC" w14:textId="77777777" w:rsidR="008A5ADE" w:rsidRDefault="00D31F15">
      <w:pPr>
        <w:spacing w:after="0" w:line="24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Introduction</w:t>
      </w:r>
      <w:commentRangeEnd w:id="0"/>
      <w:r w:rsidR="000E5996">
        <w:rPr>
          <w:rStyle w:val="CommentReference"/>
        </w:rPr>
        <w:commentReference w:id="0"/>
      </w:r>
    </w:p>
    <w:p w14:paraId="5F3B4BD0"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Global climate change is forecast to produce dramatic shifts in the frequency and magnitude of extreme climate events across ecosystems worldwide. In many systems, increased drought severity, wildfire intensity, and flooding are expected to significantly impact ecosystem structure and function.</w:t>
      </w:r>
    </w:p>
    <w:p w14:paraId="00D8435B" w14:textId="77777777" w:rsidR="008A5ADE" w:rsidRDefault="00D31F15">
      <w:pPr>
        <w:spacing w:after="0" w:line="240" w:lineRule="auto"/>
        <w:ind w:firstLine="36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To better understand and adapt to these pressures, ecologists have increasingly focused on the concept of resilience – the ability of an ecosystem to resist change and self-reorganize following perturbation (Folke 2006). Resilience thinking has proven valuable when applied to systems that exhibit complex, nonlinear transitions between multiple states, and are increasingly used to guide management in a wide range of circumstances (Scheffer et al. 2001, Smith 2011, Angeler and Allen 2016). </w:t>
      </w:r>
      <w:commentRangeEnd w:id="1"/>
      <w:r w:rsidR="000220D2">
        <w:rPr>
          <w:rStyle w:val="CommentReference"/>
        </w:rPr>
        <w:commentReference w:id="1"/>
      </w:r>
    </w:p>
    <w:p w14:paraId="039CB6E8"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particular, resilience thinking has provided a strong conceptual basis for the management of arid and semi-arid rangelands, where traditional range models based on successional processes often fail to capture vegetation dynamics (Jackson and Bartolome 2002). Instead, range managers in these systems have turned to state and transition models (STMs), which describe plant community turnover as a set of transitions between discrete vegetation states. This approach attempts to recognize the complex interactions that govern vegetation composition by describing both the resilience of each individual state type and the many factors -- such as environmental variation and management actions – that guide transitions between them. </w:t>
      </w:r>
    </w:p>
    <w:p w14:paraId="2E218247" w14:textId="77777777" w:rsidR="008A5ADE" w:rsidRDefault="008A5ADE">
      <w:pPr>
        <w:spacing w:after="0" w:line="240" w:lineRule="auto"/>
        <w:ind w:firstLine="360"/>
        <w:rPr>
          <w:rFonts w:ascii="Times New Roman" w:eastAsia="Times New Roman" w:hAnsi="Times New Roman" w:cs="Times New Roman"/>
          <w:sz w:val="24"/>
          <w:szCs w:val="24"/>
        </w:rPr>
      </w:pPr>
    </w:p>
    <w:p w14:paraId="568FB245"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California Annual Grasslands </w:t>
      </w:r>
    </w:p>
    <w:p w14:paraId="61B6DEC3" w14:textId="2B820465"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grasslands have long been a focal system in the study of nonequilibrium dynamics in plant communities. Readily shifting between dominant vegetation groups </w:t>
      </w:r>
      <w:del w:id="2" w:author="Valerie Eviner" w:date="2019-09-06T11:50:00Z">
        <w:r w:rsidDel="00954F8B">
          <w:rPr>
            <w:rFonts w:ascii="Times New Roman" w:eastAsia="Times New Roman" w:hAnsi="Times New Roman" w:cs="Times New Roman"/>
            <w:sz w:val="24"/>
            <w:szCs w:val="24"/>
          </w:rPr>
          <w:delText xml:space="preserve">(George et al. 1992) </w:delText>
        </w:r>
      </w:del>
      <w:r>
        <w:rPr>
          <w:rFonts w:ascii="Times New Roman" w:eastAsia="Times New Roman" w:hAnsi="Times New Roman" w:cs="Times New Roman"/>
          <w:sz w:val="24"/>
          <w:szCs w:val="24"/>
        </w:rPr>
        <w:t xml:space="preserve">(George et al. 1992), California grasslands are theorized to exhibit high sensitivity to interannual climatic variation (Hobbs and Mooney 1995, Hobbs et al. 2007), non-hierarchical competitive dynamics (Uricchio et al. 2018), and strong priority effects (Young et al. 2014). Collectively, these mechanisms prevent predictable convergence to a single community type, irrespective of grazing or disturbance </w:t>
      </w:r>
      <w:commentRangeStart w:id="3"/>
      <w:r>
        <w:rPr>
          <w:rFonts w:ascii="Times New Roman" w:eastAsia="Times New Roman" w:hAnsi="Times New Roman" w:cs="Times New Roman"/>
          <w:sz w:val="24"/>
          <w:szCs w:val="24"/>
        </w:rPr>
        <w:t>history</w:t>
      </w:r>
      <w:commentRangeEnd w:id="3"/>
      <w:r w:rsidR="00954F8B">
        <w:rPr>
          <w:rStyle w:val="CommentReference"/>
        </w:rPr>
        <w:commentReference w:id="3"/>
      </w:r>
      <w:r>
        <w:rPr>
          <w:rFonts w:ascii="Times New Roman" w:eastAsia="Times New Roman" w:hAnsi="Times New Roman" w:cs="Times New Roman"/>
          <w:sz w:val="24"/>
          <w:szCs w:val="24"/>
        </w:rPr>
        <w:t>.</w:t>
      </w:r>
    </w:p>
    <w:p w14:paraId="3F8CD155"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state-transition perspective, California grassland vegetation are often partitioned into several distinct groups, including those based on functional type (grasses, forbs, and legumes) and provenance (native and exotic species). Distinctions are most frequently made between</w:t>
      </w:r>
    </w:p>
    <w:p w14:paraId="18477256"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Naturalized exotic annual grasses that now compose a majority of vegetation in California’s grassland ecosystems; 2) Native perennial grasses and forbs thought to once cover much of the state’s grassland habitat; 3) A set of highly invasive annual grasses that are rapidly expanding throughout California rangelands.</w:t>
      </w:r>
    </w:p>
    <w:p w14:paraId="07FA1986"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Past work has established general patterns in group life history strategy that correlate with colonization ability, invasion resistance, and response to climatic variation (Corbin et al. 2007, Harpole et al. 2007, Abraham et al. 2009). Exotic and native grasses exhibit pronounced differences in seed physiology, growth habit, and fecundity.</w:t>
      </w:r>
    </w:p>
    <w:p w14:paraId="20B1D9B6" w14:textId="0BB2BD73"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Large-seeded exotic annuals germinate rapidly with the onset of winter rains and invest heavily in reproduction before senescence, producing germinable seed densities up to 100,000 seeds/m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(Bartolome 1979). Native grasses, on the other hand, often produce far fewer seeds of much lower mass that may fail to compete with annual grasses at early life stages. However, </w:t>
      </w:r>
      <w:r>
        <w:rPr>
          <w:rFonts w:ascii="Times New Roman" w:eastAsia="Times New Roman" w:hAnsi="Times New Roman" w:cs="Times New Roman"/>
          <w:sz w:val="24"/>
          <w:szCs w:val="24"/>
        </w:rPr>
        <w:lastRenderedPageBreak/>
        <w:t>once established, hardy perennials are characterized by low mortality and long-term persistence without active disturbance (Seabloom et al. 2003). Similar</w:t>
      </w:r>
      <w:del w:id="4" w:author="Valerie Eviner" w:date="2019-09-06T11:52:00Z">
        <w:r w:rsidDel="00D8244A">
          <w:rPr>
            <w:rFonts w:ascii="Times New Roman" w:eastAsia="Times New Roman" w:hAnsi="Times New Roman" w:cs="Times New Roman"/>
            <w:sz w:val="24"/>
            <w:szCs w:val="24"/>
          </w:rPr>
          <w:delText>ly</w:delText>
        </w:r>
      </w:del>
      <w:r>
        <w:rPr>
          <w:rFonts w:ascii="Times New Roman" w:eastAsia="Times New Roman" w:hAnsi="Times New Roman" w:cs="Times New Roman"/>
          <w:sz w:val="24"/>
          <w:szCs w:val="24"/>
        </w:rPr>
        <w:t xml:space="preserve"> to </w:t>
      </w:r>
      <w:commentRangeStart w:id="5"/>
      <w:r>
        <w:rPr>
          <w:rFonts w:ascii="Times New Roman" w:eastAsia="Times New Roman" w:hAnsi="Times New Roman" w:cs="Times New Roman"/>
          <w:sz w:val="24"/>
          <w:szCs w:val="24"/>
        </w:rPr>
        <w:t xml:space="preserve">exotic annuals, invasive grasses </w:t>
      </w:r>
      <w:commentRangeEnd w:id="5"/>
      <w:r w:rsidR="00D8244A">
        <w:rPr>
          <w:rStyle w:val="CommentReference"/>
        </w:rPr>
        <w:commentReference w:id="5"/>
      </w:r>
      <w:r>
        <w:rPr>
          <w:rFonts w:ascii="Times New Roman" w:eastAsia="Times New Roman" w:hAnsi="Times New Roman" w:cs="Times New Roman"/>
          <w:sz w:val="24"/>
          <w:szCs w:val="24"/>
        </w:rPr>
        <w:t>produce seeds in high densities, though exhibit a later phenology and pronounced litter feedbacks that may inhibit growth of new colonists (Young 1992).</w:t>
      </w:r>
    </w:p>
    <w:p w14:paraId="61F9DF26" w14:textId="3951D0F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interaction with these different life history strategies, seasonal patterns of precipitation and temperature can exert considerable control over productivity and community composition in California grasslands (Pitt and Heady 1978, Reever Morghan et al. 2007). For example, periodic droughts early in the growing season are thought to result in significant mortality of annual grasses, while late-season rains may favor growth </w:t>
      </w:r>
      <w:commentRangeStart w:id="6"/>
      <w:r>
        <w:rPr>
          <w:rFonts w:ascii="Times New Roman" w:eastAsia="Times New Roman" w:hAnsi="Times New Roman" w:cs="Times New Roman"/>
          <w:sz w:val="24"/>
          <w:szCs w:val="24"/>
        </w:rPr>
        <w:t xml:space="preserve">of </w:t>
      </w:r>
      <w:ins w:id="7" w:author="Valerie Eviner" w:date="2019-09-06T11:53:00Z">
        <w:r w:rsidR="009B5463">
          <w:rPr>
            <w:rFonts w:ascii="Times New Roman" w:eastAsia="Times New Roman" w:hAnsi="Times New Roman" w:cs="Times New Roman"/>
            <w:sz w:val="24"/>
            <w:szCs w:val="24"/>
          </w:rPr>
          <w:t xml:space="preserve">late-season </w:t>
        </w:r>
      </w:ins>
      <w:r>
        <w:rPr>
          <w:rFonts w:ascii="Times New Roman" w:eastAsia="Times New Roman" w:hAnsi="Times New Roman" w:cs="Times New Roman"/>
          <w:sz w:val="24"/>
          <w:szCs w:val="24"/>
        </w:rPr>
        <w:t xml:space="preserve">invasive </w:t>
      </w:r>
      <w:commentRangeEnd w:id="6"/>
      <w:r w:rsidR="009B5463">
        <w:rPr>
          <w:rStyle w:val="CommentReference"/>
        </w:rPr>
        <w:commentReference w:id="6"/>
      </w:r>
      <w:r>
        <w:rPr>
          <w:rFonts w:ascii="Times New Roman" w:eastAsia="Times New Roman" w:hAnsi="Times New Roman" w:cs="Times New Roman"/>
          <w:sz w:val="24"/>
          <w:szCs w:val="24"/>
        </w:rPr>
        <w:t>species.</w:t>
      </w:r>
    </w:p>
    <w:p w14:paraId="49F2B24F" w14:textId="77777777" w:rsidR="008A5ADE" w:rsidRDefault="00D31F15">
      <w:pPr>
        <w:spacing w:after="0" w:line="240" w:lineRule="auto"/>
        <w:ind w:firstLine="720"/>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Recent, large-scale disturbances in the form of a historic drought and widespread wildfires have emphasized the need to predict vegetation dynamics as communities respond to these events. Current climate projections emphasize increased duration and intensity of drought events in California which may act as critical tipping points in grassland ecosystems (Shaw et al. 2009, Pierce et al. 2012, Prugh et al. 2018).</w:t>
      </w:r>
      <w:commentRangeEnd w:id="8"/>
      <w:r w:rsidR="00E631D8">
        <w:rPr>
          <w:rStyle w:val="CommentReference"/>
        </w:rPr>
        <w:commentReference w:id="8"/>
      </w:r>
    </w:p>
    <w:p w14:paraId="7EAF640D" w14:textId="77777777" w:rsidR="008A5ADE" w:rsidRDefault="008A5ADE">
      <w:pPr>
        <w:spacing w:after="0" w:line="240" w:lineRule="auto"/>
        <w:ind w:firstLine="720"/>
        <w:rPr>
          <w:rFonts w:ascii="Times New Roman" w:eastAsia="Times New Roman" w:hAnsi="Times New Roman" w:cs="Times New Roman"/>
          <w:sz w:val="24"/>
          <w:szCs w:val="24"/>
        </w:rPr>
      </w:pPr>
    </w:p>
    <w:p w14:paraId="299E4162"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Justification </w:t>
      </w:r>
    </w:p>
    <w:p w14:paraId="373F0D6A"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commentRangeStart w:id="9"/>
      <w:r>
        <w:rPr>
          <w:rFonts w:ascii="Times New Roman" w:eastAsia="Times New Roman" w:hAnsi="Times New Roman" w:cs="Times New Roman"/>
          <w:sz w:val="24"/>
          <w:szCs w:val="24"/>
        </w:rPr>
        <w:t>primarily used as descriptive tools, state-transition frameworks employed by managers in California rangelands may also serve as a framework for the statistical analysis of vegetation dynamics. To date</w:t>
      </w:r>
      <w:commentRangeEnd w:id="9"/>
      <w:r w:rsidR="00FE6A2C">
        <w:rPr>
          <w:rStyle w:val="CommentReference"/>
        </w:rPr>
        <w:commentReference w:id="9"/>
      </w:r>
      <w:r>
        <w:rPr>
          <w:rFonts w:ascii="Times New Roman" w:eastAsia="Times New Roman" w:hAnsi="Times New Roman" w:cs="Times New Roman"/>
          <w:sz w:val="24"/>
          <w:szCs w:val="24"/>
        </w:rPr>
        <w:t>, attempts to incorporate state-transition concepts into statistical analysis have been limited in number, but effective in capturing community turnover in arid and semi-arid systems. As a complement to existing management tools, attempts to quantitatively generate state-transition models have been used to evaluate spatial and temporal variation in grassland vegetation, as well as refine predictions made by expert-derived state-transition models. Most recently, Bagchi et al. (2012) and Stein et al. (2016) used this method to explore cheatgrass spread and resistance in the American Great Basin and grazing effects on vegetation dynamics in California rangelands, respectively.</w:t>
      </w:r>
      <w:r>
        <w:rPr>
          <w:rFonts w:ascii="Times New Roman" w:eastAsia="Times New Roman" w:hAnsi="Times New Roman" w:cs="Times New Roman"/>
          <w:b/>
          <w:sz w:val="24"/>
          <w:szCs w:val="24"/>
        </w:rPr>
        <w:t xml:space="preserve"> </w:t>
      </w:r>
    </w:p>
    <w:p w14:paraId="08F279EC"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Shared among all quantitative state-transition models is the application of algorithmic clustering to partition plant community variation. By describing vegetation as a set of discrete “states”, partitioning methods establish correlated changes in abundance among species groups. These group associations may be used to determine similarities in performance within species pools, as well as quantify the effect of potential triggers that may prompt transition between different state types. </w:t>
      </w:r>
    </w:p>
    <w:p w14:paraId="593C011D" w14:textId="77777777" w:rsidR="008A5ADE" w:rsidRDefault="00D31F15">
      <w:pPr>
        <w:spacing w:after="0" w:line="240" w:lineRule="auto"/>
        <w:ind w:firstLine="360"/>
        <w:rPr>
          <w:rFonts w:ascii="Times New Roman" w:eastAsia="Times New Roman" w:hAnsi="Times New Roman" w:cs="Times New Roman"/>
          <w:sz w:val="24"/>
          <w:szCs w:val="24"/>
        </w:rPr>
      </w:pPr>
      <w:commentRangeStart w:id="10"/>
      <w:r>
        <w:rPr>
          <w:rFonts w:ascii="Times New Roman" w:eastAsia="Times New Roman" w:hAnsi="Times New Roman" w:cs="Times New Roman"/>
          <w:sz w:val="24"/>
          <w:szCs w:val="24"/>
        </w:rPr>
        <w:t xml:space="preserve">This methodology is highly adaptable to a wide range of systems and purposes. Algorithmic clustering provides a defined rationale for the establishment of vegetation states that may complement existing state-transition models constructed from long-term qualitative observation. Particularly as many ecosystems experience unprecedented rate of environmental change, quantitative methods may quickly adapt to community dynamics observed under novel circumstances; shared vegetation responses to extreme drought or disturbance events, for example, may be better distinguished through unsupervised classification than continuous human observation. </w:t>
      </w:r>
    </w:p>
    <w:p w14:paraId="6E03A015"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Discrete categorization of community states also lends itself an intuitive definition of resilience--the probability than a community retains its state assignment in subsequent observations--that mirrors existing conceptual tools. As a result, direct quantification of resilience across different state types and contexts directly informs restoration and land </w:t>
      </w:r>
      <w:r>
        <w:rPr>
          <w:rFonts w:ascii="Times New Roman" w:eastAsia="Times New Roman" w:hAnsi="Times New Roman" w:cs="Times New Roman"/>
          <w:sz w:val="24"/>
          <w:szCs w:val="24"/>
        </w:rPr>
        <w:lastRenderedPageBreak/>
        <w:t>management efforts. Resilience to change often forms a cornerstone of efforts to adapt to stressors such as climate change, species invasion, and shifting disturbance regimes.</w:t>
      </w:r>
      <w:commentRangeEnd w:id="10"/>
      <w:r>
        <w:commentReference w:id="10"/>
      </w:r>
      <w:r>
        <w:rPr>
          <w:rFonts w:ascii="Times New Roman" w:eastAsia="Times New Roman" w:hAnsi="Times New Roman" w:cs="Times New Roman"/>
          <w:sz w:val="24"/>
          <w:szCs w:val="24"/>
        </w:rPr>
        <w:t xml:space="preserve"> </w:t>
      </w:r>
    </w:p>
    <w:p w14:paraId="1C212AB6" w14:textId="77777777" w:rsidR="008A5ADE" w:rsidRDefault="008A5ADE">
      <w:pPr>
        <w:spacing w:after="0" w:line="240" w:lineRule="auto"/>
        <w:ind w:firstLine="360"/>
        <w:rPr>
          <w:rFonts w:ascii="Times New Roman" w:eastAsia="Times New Roman" w:hAnsi="Times New Roman" w:cs="Times New Roman"/>
          <w:sz w:val="24"/>
          <w:szCs w:val="24"/>
        </w:rPr>
      </w:pPr>
    </w:p>
    <w:p w14:paraId="3F703CF1" w14:textId="77777777" w:rsidR="008A5ADE" w:rsidRDefault="008A5ADE">
      <w:pPr>
        <w:spacing w:after="0" w:line="240" w:lineRule="auto"/>
        <w:ind w:firstLine="360"/>
        <w:rPr>
          <w:rFonts w:ascii="Times New Roman" w:eastAsia="Times New Roman" w:hAnsi="Times New Roman" w:cs="Times New Roman"/>
          <w:sz w:val="24"/>
          <w:szCs w:val="24"/>
        </w:rPr>
      </w:pPr>
    </w:p>
    <w:p w14:paraId="4FDEC590"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light of recent climatic extremes influencing California annual grasslands, there is clear need to evaluate existing paradigms of vegetation dynamics used to guide ecosystem management in this system. </w:t>
      </w:r>
      <w:commentRangeStart w:id="11"/>
      <w:r>
        <w:rPr>
          <w:rFonts w:ascii="Times New Roman" w:eastAsia="Times New Roman" w:hAnsi="Times New Roman" w:cs="Times New Roman"/>
          <w:sz w:val="24"/>
          <w:szCs w:val="24"/>
        </w:rPr>
        <w:t>While</w:t>
      </w:r>
      <w:commentRangeEnd w:id="11"/>
      <w:r w:rsidR="000B028C">
        <w:rPr>
          <w:rStyle w:val="CommentReference"/>
        </w:rPr>
        <w:commentReference w:id="11"/>
      </w:r>
      <w:r>
        <w:rPr>
          <w:rFonts w:ascii="Times New Roman" w:eastAsia="Times New Roman" w:hAnsi="Times New Roman" w:cs="Times New Roman"/>
          <w:sz w:val="24"/>
          <w:szCs w:val="24"/>
        </w:rPr>
        <w:t xml:space="preserve"> many controlled experiments have explored the effects of climatic variation on plant productivity and competition, few have attempted to evaluate how interactions between environmental variation, priority effects, and </w:t>
      </w:r>
      <w:commentRangeStart w:id="12"/>
      <w:r>
        <w:rPr>
          <w:rFonts w:ascii="Times New Roman" w:eastAsia="Times New Roman" w:hAnsi="Times New Roman" w:cs="Times New Roman"/>
          <w:sz w:val="24"/>
          <w:szCs w:val="24"/>
        </w:rPr>
        <w:t>resilience</w:t>
      </w:r>
      <w:commentRangeEnd w:id="12"/>
      <w:r w:rsidR="000B028C">
        <w:rPr>
          <w:rStyle w:val="CommentReference"/>
        </w:rPr>
        <w:commentReference w:id="12"/>
      </w:r>
      <w:r>
        <w:rPr>
          <w:rFonts w:ascii="Times New Roman" w:eastAsia="Times New Roman" w:hAnsi="Times New Roman" w:cs="Times New Roman"/>
          <w:sz w:val="24"/>
          <w:szCs w:val="24"/>
        </w:rPr>
        <w:t xml:space="preserve"> control long-term patterns of turnover among dominant species groups. </w:t>
      </w:r>
    </w:p>
    <w:p w14:paraId="304E0140"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assess interactions between community assembly and climatic variation on vegetation composition in California annual grasslands across a 10-year period encompassing extreme drought (2013-2016) and potential recovery. Using data from experimental plantings of three key grassland species groups – naturalized annual, native, and invasive species – we aim to test key assumptions of the resilience of different communities and the potential drivers of transition between them. </w:t>
      </w:r>
    </w:p>
    <w:p w14:paraId="3B92C938" w14:textId="77777777" w:rsidR="008A5ADE" w:rsidRDefault="00D31F1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“states” best partition observed variance in plant community composition? What species define these states?</w:t>
      </w:r>
    </w:p>
    <w:p w14:paraId="093E4270" w14:textId="77777777" w:rsidR="008A5ADE" w:rsidRDefault="00D31F1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states arise with different planting composition mixtures? As these states are observed over time, are transitions between states characterized by continuous, reversible changes or non-reversible changes? </w:t>
      </w:r>
    </w:p>
    <w:p w14:paraId="3487750A" w14:textId="77777777" w:rsidR="008A5ADE" w:rsidRDefault="00D31F1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 key drivers of community composition (assembly order and climate) govern transitions between states?</w:t>
      </w:r>
    </w:p>
    <w:p w14:paraId="4BA1DCDF" w14:textId="77777777" w:rsidR="008A5ADE" w:rsidRDefault="008A5ADE">
      <w:pPr>
        <w:spacing w:after="0" w:line="240" w:lineRule="auto"/>
        <w:ind w:left="1080"/>
        <w:rPr>
          <w:rFonts w:ascii="Times New Roman" w:eastAsia="Times New Roman" w:hAnsi="Times New Roman" w:cs="Times New Roman"/>
          <w:sz w:val="24"/>
          <w:szCs w:val="24"/>
        </w:rPr>
      </w:pPr>
    </w:p>
    <w:p w14:paraId="1BA3217E"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5C48A761" w14:textId="77777777" w:rsidR="008A5ADE" w:rsidRDefault="008A5ADE">
      <w:pPr>
        <w:spacing w:after="0" w:line="240" w:lineRule="auto"/>
        <w:rPr>
          <w:rFonts w:ascii="Times New Roman" w:eastAsia="Times New Roman" w:hAnsi="Times New Roman" w:cs="Times New Roman"/>
          <w:b/>
          <w:sz w:val="24"/>
          <w:szCs w:val="24"/>
        </w:rPr>
      </w:pPr>
    </w:p>
    <w:p w14:paraId="6A4A0E73"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3619464B"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plantings were conducted in research fields at the University of California, Davis (38.545751, -121.784780). Previously used in crop production, these fields were left fallow from 1985 to the start of experimental plantings in 2007. 75% of field is composed of Reiff series soil (coarse-loamy, mixed, superactive, nonacid, thermic Mollic Xerofluvents); other soil present (&lt; 25% of the area) is the Brentwood soil series (fine, smectitic, thermic Typic Haploxerepts) with a 0-2% slope (USDA Web Soil Survey, </w:t>
      </w:r>
      <w:hyperlink r:id="rId10">
        <w:r>
          <w:rPr>
            <w:rFonts w:ascii="Times New Roman" w:eastAsia="Times New Roman" w:hAnsi="Times New Roman" w:cs="Times New Roman"/>
            <w:color w:val="0563C1"/>
            <w:sz w:val="24"/>
            <w:szCs w:val="24"/>
            <w:u w:val="single"/>
          </w:rPr>
          <w:t>http://websoilsurvey.sc.egov.usda.gov</w:t>
        </w:r>
      </w:hyperlink>
      <w:r>
        <w:rPr>
          <w:rFonts w:ascii="Times New Roman" w:eastAsia="Times New Roman" w:hAnsi="Times New Roman" w:cs="Times New Roman"/>
          <w:sz w:val="24"/>
          <w:szCs w:val="24"/>
        </w:rPr>
        <w:t xml:space="preserve">). </w:t>
      </w:r>
    </w:p>
    <w:p w14:paraId="02AA7009" w14:textId="6DE89B0C"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early fall of 2017, soil was disked, irrigated</w:t>
      </w:r>
      <w:r w:rsidR="00E65F81">
        <w:rPr>
          <w:rFonts w:ascii="Times New Roman" w:eastAsia="Times New Roman" w:hAnsi="Times New Roman" w:cs="Times New Roman"/>
          <w:sz w:val="24"/>
          <w:szCs w:val="24"/>
        </w:rPr>
        <w:t xml:space="preserve"> to stimulate germination of the seedbank</w:t>
      </w:r>
      <w:r>
        <w:rPr>
          <w:rFonts w:ascii="Times New Roman" w:eastAsia="Times New Roman" w:hAnsi="Times New Roman" w:cs="Times New Roman"/>
          <w:sz w:val="24"/>
          <w:szCs w:val="24"/>
        </w:rPr>
        <w:t>, and received a broad-spectrum herbicide (glyphosate) prior to planting to remove the existing seed bank. Three planting mixtures were established based on common delineations between vegetation types in California annual grasslands (Appendix 1). For all possible 1-, 2-, and 3-group planting combinations, we established eight 1.5m x 1.5m plots (2.25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56 plots total). In each 1.5 x 1.5 m plot, a total of 139 grams of seed was added. This seeding rate reflects an average of 8,000 plants/m2, a typical mature plant density in this system (Heady 1958). </w:t>
      </w:r>
    </w:p>
    <w:p w14:paraId="5F98B301"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monotypic community (e.g. native vs. invasive vs. naturalized), an equal proportion of seeds of each species was added. For community mixtures, an equal proportion of community type seed was added (e.g. in invasive + naturalized, 50% invasive, 50% naturalized seed), with equal proportion of individual species within each community type.</w:t>
      </w:r>
    </w:p>
    <w:p w14:paraId="00180DE1"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each growing season from 2008 – 2018, total areal cover of all species was estimated visually to the nearest 10%. Cover observations for each species were performed in mid- and </w:t>
      </w:r>
      <w:r>
        <w:rPr>
          <w:rFonts w:ascii="Times New Roman" w:eastAsia="Times New Roman" w:hAnsi="Times New Roman" w:cs="Times New Roman"/>
          <w:sz w:val="24"/>
          <w:szCs w:val="24"/>
        </w:rPr>
        <w:lastRenderedPageBreak/>
        <w:t xml:space="preserve">late-spring to capture the season of maximum percent cover for each species, because any one sampling wouldn't account for variation in species phenology. </w:t>
      </w:r>
    </w:p>
    <w:p w14:paraId="35D9130E" w14:textId="77777777" w:rsidR="008A5ADE" w:rsidRDefault="008A5ADE">
      <w:pPr>
        <w:spacing w:after="0" w:line="240" w:lineRule="auto"/>
        <w:ind w:left="360"/>
        <w:rPr>
          <w:rFonts w:ascii="Times New Roman" w:eastAsia="Times New Roman" w:hAnsi="Times New Roman" w:cs="Times New Roman"/>
          <w:b/>
          <w:sz w:val="24"/>
          <w:szCs w:val="24"/>
        </w:rPr>
      </w:pPr>
    </w:p>
    <w:p w14:paraId="63BCE144"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601AEBBB"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w:t>
      </w:r>
      <w:commentRangeStart w:id="13"/>
      <w:r>
        <w:rPr>
          <w:rFonts w:ascii="Times New Roman" w:eastAsia="Times New Roman" w:hAnsi="Times New Roman" w:cs="Times New Roman"/>
          <w:sz w:val="24"/>
          <w:szCs w:val="24"/>
        </w:rPr>
        <w:t xml:space="preserve">intermittent colonization events by agricultural weeds, community analyses were performed on a subset of the total community corresponding to species that were planted in our initial mixes, in addition to </w:t>
      </w:r>
      <w:r>
        <w:rPr>
          <w:rFonts w:ascii="Times New Roman" w:eastAsia="Times New Roman" w:hAnsi="Times New Roman" w:cs="Times New Roman"/>
          <w:i/>
          <w:sz w:val="24"/>
          <w:szCs w:val="24"/>
        </w:rPr>
        <w:t>Bromus diandrus</w:t>
      </w:r>
      <w:r>
        <w:rPr>
          <w:rFonts w:ascii="Times New Roman" w:eastAsia="Times New Roman" w:hAnsi="Times New Roman" w:cs="Times New Roman"/>
          <w:sz w:val="24"/>
          <w:szCs w:val="24"/>
        </w:rPr>
        <w:t xml:space="preserve">, a common naturalized annual grass that was self-recruited into the experiment during the drought. </w:t>
      </w:r>
      <w:commentRangeEnd w:id="13"/>
      <w:r w:rsidR="00E65F81">
        <w:rPr>
          <w:rStyle w:val="CommentReference"/>
        </w:rPr>
        <w:commentReference w:id="13"/>
      </w:r>
      <w:r>
        <w:rPr>
          <w:rFonts w:ascii="Times New Roman" w:eastAsia="Times New Roman" w:hAnsi="Times New Roman" w:cs="Times New Roman"/>
          <w:sz w:val="24"/>
          <w:szCs w:val="24"/>
        </w:rPr>
        <w:t xml:space="preserve">The resulting dataset captured 93% of the total vegetation abundance observed over the course of the experiment. </w:t>
      </w:r>
    </w:p>
    <w:p w14:paraId="03D252B5" w14:textId="77777777" w:rsidR="008A5ADE" w:rsidRDefault="00D31F15">
      <w:pPr>
        <w:spacing w:after="0" w:line="240" w:lineRule="auto"/>
        <w:ind w:firstLine="720"/>
        <w:rPr>
          <w:rFonts w:ascii="Times New Roman" w:eastAsia="Times New Roman" w:hAnsi="Times New Roman" w:cs="Times New Roman"/>
          <w:sz w:val="24"/>
          <w:szCs w:val="24"/>
        </w:rPr>
      </w:pPr>
      <w:commentRangeStart w:id="14"/>
      <w:r>
        <w:rPr>
          <w:rFonts w:ascii="Times New Roman" w:eastAsia="Times New Roman" w:hAnsi="Times New Roman" w:cs="Times New Roman"/>
          <w:sz w:val="24"/>
          <w:szCs w:val="24"/>
        </w:rPr>
        <w:t xml:space="preserve">To assign state types to plot observations, we partitioned total community variation into a series of potential states </w:t>
      </w:r>
      <w:commentRangeEnd w:id="14"/>
      <w:r w:rsidR="0080223B">
        <w:rPr>
          <w:rStyle w:val="CommentReference"/>
        </w:rPr>
        <w:commentReference w:id="14"/>
      </w:r>
      <w:r>
        <w:rPr>
          <w:rFonts w:ascii="Times New Roman" w:eastAsia="Times New Roman" w:hAnsi="Times New Roman" w:cs="Times New Roman"/>
          <w:sz w:val="24"/>
          <w:szCs w:val="24"/>
        </w:rPr>
        <w:t xml:space="preserve">using an unsupervised clustering algorithm, K-medoids clustering. K-medoids clustering randomly selects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total datapoints as group “medoids” and computes the sum of distances between points and their associated medioid, based on Bray-Curtis dissimilarity. This algorithm then iteratively swaps medoids and recalculates summed distance to achieve a solution that best captures the total variance of the data</w:t>
      </w:r>
    </w:p>
    <w:p w14:paraId="36BBA134" w14:textId="77777777" w:rsidR="008A5ADE" w:rsidRDefault="00D31F15">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determine the most appropriate number of states, we applied k-medoids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 xml:space="preserve">from 2-10. We then subjected the output of each of these runs to a battery of tests—Hartigan, CH, Beale, KL, Cindex, DB, Silhouette, and Duda indices in the “NbClust” package (Charrad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most consistent performance across all tests was used to determine the number of clusters that best represented discrete partitions within this dataset. </w:t>
      </w:r>
    </w:p>
    <w:p w14:paraId="57240B40" w14:textId="77777777" w:rsidR="008A5ADE" w:rsidRDefault="00D31F15">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Following the partition of states, we then conducted indicator species analysis to establish what species are associated with each state. Indicator species analysis was performed using the “indicspecies” package in R, using 999 random permutations of state assignments to quantify statistical significance.</w:t>
      </w:r>
    </w:p>
    <w:p w14:paraId="1CD07B68" w14:textId="77777777" w:rsidR="008A5ADE" w:rsidRDefault="008A5ADE">
      <w:pPr>
        <w:spacing w:after="0" w:line="240" w:lineRule="auto"/>
        <w:rPr>
          <w:rFonts w:ascii="Times New Roman" w:eastAsia="Times New Roman" w:hAnsi="Times New Roman" w:cs="Times New Roman"/>
          <w:sz w:val="24"/>
          <w:szCs w:val="24"/>
        </w:rPr>
      </w:pPr>
    </w:p>
    <w:p w14:paraId="051B0081"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Weather </w:t>
      </w:r>
      <w:commentRangeStart w:id="15"/>
      <w:r>
        <w:rPr>
          <w:rFonts w:ascii="Times New Roman" w:eastAsia="Times New Roman" w:hAnsi="Times New Roman" w:cs="Times New Roman"/>
          <w:b/>
          <w:sz w:val="24"/>
          <w:szCs w:val="24"/>
        </w:rPr>
        <w:t>data</w:t>
      </w:r>
      <w:bookmarkStart w:id="16" w:name="_GoBack"/>
      <w:bookmarkEnd w:id="16"/>
    </w:p>
    <w:p w14:paraId="77EEFF6B"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Wea</w:t>
      </w:r>
      <w:commentRangeEnd w:id="15"/>
      <w:r w:rsidR="00625533">
        <w:rPr>
          <w:rStyle w:val="CommentReference"/>
        </w:rPr>
        <w:commentReference w:id="15"/>
      </w:r>
      <w:r>
        <w:rPr>
          <w:rFonts w:ascii="Times New Roman" w:eastAsia="Times New Roman" w:hAnsi="Times New Roman" w:cs="Times New Roman"/>
          <w:sz w:val="24"/>
          <w:szCs w:val="24"/>
        </w:rPr>
        <w:t xml:space="preserve">ther data was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monthly intervals, where we calculated Standardized Precipitation-Evapotranspiration Index (SPEI), </w:t>
      </w:r>
      <w:commentRangeStart w:id="17"/>
      <w:commentRangeStart w:id="18"/>
      <w:r>
        <w:rPr>
          <w:rFonts w:ascii="Times New Roman" w:eastAsia="Times New Roman" w:hAnsi="Times New Roman" w:cs="Times New Roman"/>
          <w:sz w:val="24"/>
          <w:szCs w:val="24"/>
        </w:rPr>
        <w:t>a metric of 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26C9B2AB" w14:textId="77777777" w:rsidR="008A5ADE" w:rsidRDefault="008A5ADE">
      <w:pPr>
        <w:spacing w:after="0" w:line="240" w:lineRule="auto"/>
        <w:ind w:firstLine="720"/>
        <w:rPr>
          <w:rFonts w:ascii="Times New Roman" w:eastAsia="Times New Roman" w:hAnsi="Times New Roman" w:cs="Times New Roman"/>
          <w:sz w:val="24"/>
          <w:szCs w:val="24"/>
        </w:rPr>
      </w:pPr>
    </w:p>
    <w:p w14:paraId="22D81B45" w14:textId="77777777" w:rsidR="008A5ADE" w:rsidRDefault="00D31F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557F555F" wp14:editId="10FAFC26">
            <wp:extent cx="1448731" cy="3449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731" cy="34493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79AF50A" w14:textId="77777777" w:rsidR="008A5ADE" w:rsidRDefault="008A5ADE">
      <w:pPr>
        <w:spacing w:after="0" w:line="240" w:lineRule="auto"/>
        <w:jc w:val="center"/>
        <w:rPr>
          <w:rFonts w:ascii="Times New Roman" w:eastAsia="Times New Roman" w:hAnsi="Times New Roman" w:cs="Times New Roman"/>
          <w:sz w:val="24"/>
          <w:szCs w:val="24"/>
        </w:rPr>
      </w:pPr>
    </w:p>
    <w:p w14:paraId="6EB76BB4"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evapotransporation. </w:t>
      </w:r>
      <w:r>
        <w:rPr>
          <w:rFonts w:ascii="Times New Roman" w:eastAsia="Times New Roman" w:hAnsi="Times New Roman" w:cs="Times New Roman"/>
          <w:i/>
          <w:sz w:val="24"/>
          <w:szCs w:val="24"/>
        </w:rPr>
        <w:t>ETo</w:t>
      </w:r>
      <w:r>
        <w:rPr>
          <w:rFonts w:ascii="Times New Roman" w:eastAsia="Times New Roman" w:hAnsi="Times New Roman" w:cs="Times New Roman"/>
          <w:sz w:val="24"/>
          <w:szCs w:val="24"/>
        </w:rPr>
        <w:t xml:space="preserve"> was calculated using the Penman-Monteith equation, defined as:</w:t>
      </w:r>
    </w:p>
    <w:p w14:paraId="0DABC7E3" w14:textId="77777777" w:rsidR="008A5ADE" w:rsidRDefault="00D31F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07A80118" wp14:editId="533EAD8A">
            <wp:extent cx="2982449" cy="9158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82449" cy="915801"/>
                    </a:xfrm>
                    <a:prstGeom prst="rect">
                      <a:avLst/>
                    </a:prstGeom>
                    <a:ln/>
                  </pic:spPr>
                </pic:pic>
              </a:graphicData>
            </a:graphic>
          </wp:inline>
        </w:drawing>
      </w:r>
    </w:p>
    <w:p w14:paraId="12200DBC" w14:textId="77777777" w:rsidR="008A5ADE" w:rsidRDefault="008A5ADE">
      <w:pPr>
        <w:spacing w:after="0" w:line="240" w:lineRule="auto"/>
        <w:jc w:val="center"/>
        <w:rPr>
          <w:rFonts w:ascii="Times New Roman" w:eastAsia="Times New Roman" w:hAnsi="Times New Roman" w:cs="Times New Roman"/>
          <w:sz w:val="24"/>
          <w:szCs w:val="24"/>
        </w:rPr>
      </w:pPr>
    </w:p>
    <w:p w14:paraId="72BB9699"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is net radiation,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soil heat flux,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i/>
          <w:sz w:val="24"/>
          <w:szCs w:val="24"/>
        </w:rPr>
        <w:t xml:space="preserve"> – e</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vapor pressure deficit of air, </w:t>
      </w:r>
      <w:r>
        <w:rPr>
          <w:rFonts w:ascii="Times New Roman" w:eastAsia="Times New Roman" w:hAnsi="Times New Roman" w:cs="Times New Roman"/>
          <w:i/>
          <w:sz w:val="24"/>
          <w:szCs w:val="24"/>
        </w:rPr>
        <w:t>ρ</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is the mean air density at constant pressure,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are the surface and aerodynamic resistances (FAO).</w:t>
      </w:r>
      <w:commentRangeEnd w:id="17"/>
      <w:r>
        <w:commentReference w:id="17"/>
      </w:r>
      <w:commentRangeEnd w:id="18"/>
      <w:r w:rsidR="00014BC6">
        <w:rPr>
          <w:rStyle w:val="CommentReference"/>
        </w:rPr>
        <w:commentReference w:id="18"/>
      </w:r>
      <w:r>
        <w:rPr>
          <w:rFonts w:ascii="Times New Roman" w:eastAsia="Times New Roman" w:hAnsi="Times New Roman" w:cs="Times New Roman"/>
          <w:sz w:val="24"/>
          <w:szCs w:val="24"/>
        </w:rPr>
        <w:t xml:space="preserve"> SPEI offers flexible, variable timescale estimations of drought stress that can be used to quantify the effects of multi-year climate patterns (Vicente-Serrano et al. 2010). </w:t>
      </w:r>
    </w:p>
    <w:p w14:paraId="218D595B"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context for climate patterns observed during our study, we calculated SPEI for a 35-year span between 2018 and 1983, the first year sufficient climate data was collected (Appendix 2). To account for temporally lagged effects of climate variation (Dudney et al. 2017, Prugh et al. 2018), we created drought indices across several cumulative water year durations. For each year, we calculated SPEI for a single water year (October – May; 8 months), two consecutive water years (20 months), and three consecutive water years (32 months). We then standardized these values by fitting the drought index series to a log-logistic distribution, wherein scaled drought indices represent historic droughts (-2) to historic wet periods (+2).</w:t>
      </w:r>
    </w:p>
    <w:p w14:paraId="46A9AF95" w14:textId="77777777" w:rsidR="008A5ADE" w:rsidRDefault="008A5ADE">
      <w:pPr>
        <w:spacing w:after="0" w:line="240" w:lineRule="auto"/>
        <w:rPr>
          <w:rFonts w:ascii="Times New Roman" w:eastAsia="Times New Roman" w:hAnsi="Times New Roman" w:cs="Times New Roman"/>
          <w:sz w:val="24"/>
          <w:szCs w:val="24"/>
        </w:rPr>
      </w:pPr>
    </w:p>
    <w:p w14:paraId="76C1B174"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Construction of Multistate </w:t>
      </w:r>
      <w:commentRangeStart w:id="19"/>
      <w:r>
        <w:rPr>
          <w:rFonts w:ascii="Times New Roman" w:eastAsia="Times New Roman" w:hAnsi="Times New Roman" w:cs="Times New Roman"/>
          <w:b/>
          <w:sz w:val="24"/>
          <w:szCs w:val="24"/>
        </w:rPr>
        <w:t>Models</w:t>
      </w:r>
      <w:commentRangeEnd w:id="19"/>
      <w:r w:rsidR="0088194B">
        <w:rPr>
          <w:rStyle w:val="CommentReference"/>
        </w:rPr>
        <w:commentReference w:id="19"/>
      </w:r>
      <w:r>
        <w:rPr>
          <w:rFonts w:ascii="Times New Roman" w:eastAsia="Times New Roman" w:hAnsi="Times New Roman" w:cs="Times New Roman"/>
          <w:b/>
          <w:sz w:val="24"/>
          <w:szCs w:val="24"/>
        </w:rPr>
        <w:t xml:space="preserve">  </w:t>
      </w:r>
    </w:p>
    <w:p w14:paraId="7FC1B688" w14:textId="77777777" w:rsidR="008A5ADE" w:rsidRDefault="00D31F15">
      <w:pPr>
        <w:tabs>
          <w:tab w:val="left" w:pos="3600"/>
        </w:tabs>
        <w:spacing w:after="0" w:line="240" w:lineRule="auto"/>
        <w:ind w:firstLine="720"/>
        <w:rPr>
          <w:rFonts w:ascii="Times New Roman" w:eastAsia="Times New Roman" w:hAnsi="Times New Roman" w:cs="Times New Roman"/>
          <w:sz w:val="24"/>
          <w:szCs w:val="24"/>
        </w:rPr>
        <w:pPrChange w:id="20" w:author="Valerie Eviner" w:date="2019-09-06T12:33:00Z">
          <w:pPr>
            <w:spacing w:after="0" w:line="240" w:lineRule="auto"/>
            <w:ind w:firstLine="720"/>
          </w:pPr>
        </w:pPrChange>
      </w:pPr>
      <w:r>
        <w:rPr>
          <w:rFonts w:ascii="Times New Roman" w:eastAsia="Times New Roman" w:hAnsi="Times New Roman" w:cs="Times New Roman"/>
          <w:sz w:val="24"/>
          <w:szCs w:val="24"/>
        </w:rPr>
        <w:t>Following the association of observations to discrete states, we fit a multistate model (syn. Markov model) to the data. Multistate models represent systems where subjects transition between a set of discrete classes over time and may be uniquely suited to expressing state-transition model concepts in a statistical framework.</w:t>
      </w:r>
    </w:p>
    <w:p w14:paraId="4584884D"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multi-state models, transition probabilities between states are modelled as a transition matrix. To explore transitions between states previously identified in clustering, we fit a transition matrix consisting of all possible transition directions, resulting in a base model of (</w:t>
      </w:r>
      <w:r>
        <w:rPr>
          <w:rFonts w:ascii="Times New Roman" w:eastAsia="Times New Roman" w:hAnsi="Times New Roman" w:cs="Times New Roman"/>
          <w:i/>
          <w:sz w:val="24"/>
          <w:szCs w:val="24"/>
        </w:rPr>
        <w:t>K-1) * K</w:t>
      </w:r>
      <w:r>
        <w:rPr>
          <w:rFonts w:ascii="Times New Roman" w:eastAsia="Times New Roman" w:hAnsi="Times New Roman" w:cs="Times New Roman"/>
          <w:i/>
          <w:sz w:val="24"/>
          <w:szCs w:val="24"/>
          <w:vertAlign w:val="superscript"/>
        </w:rPr>
        <w:t xml:space="preserve"> </w:t>
      </w:r>
      <w:r>
        <w:rPr>
          <w:rFonts w:ascii="Times New Roman" w:eastAsia="Times New Roman" w:hAnsi="Times New Roman" w:cs="Times New Roman"/>
          <w:sz w:val="24"/>
          <w:szCs w:val="24"/>
        </w:rPr>
        <w:t xml:space="preserve">estimated parameters, 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number of states.</w:t>
      </w:r>
    </w:p>
    <w:p w14:paraId="086DC66C"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for the effects of hypothesized drivers of vegetation turnover, we fit a series of candidate models that also included the influence of planting composition (temporal priority effects) and climate (SPEI) on estimated transition probabilities. Temporal priority was defined as a 1/0 indicator variable of whether the indicator species of a given state were a component of the seeded species mixture.</w:t>
      </w:r>
    </w:p>
    <w:p w14:paraId="7661C58B"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fitting models with and without SPEI and initial planting covariates for 1-, 2-, and 3-year drought indices, we calculated AIC scores for each model. We selected the model with the lowest AIC score as our best fit model. Multistate model fitting and model selection was performed using the “msm” package.</w:t>
      </w:r>
    </w:p>
    <w:p w14:paraId="1FE45B10" w14:textId="77777777" w:rsidR="008A5ADE" w:rsidRDefault="008A5ADE">
      <w:pPr>
        <w:spacing w:after="0" w:line="240" w:lineRule="auto"/>
        <w:rPr>
          <w:rFonts w:ascii="Times New Roman" w:eastAsia="Times New Roman" w:hAnsi="Times New Roman" w:cs="Times New Roman"/>
          <w:sz w:val="24"/>
          <w:szCs w:val="24"/>
        </w:rPr>
      </w:pPr>
    </w:p>
    <w:p w14:paraId="16862824"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 packages:</w:t>
      </w:r>
    </w:p>
    <w:p w14:paraId="33BEB0D0" w14:textId="77777777" w:rsidR="008A5ADE" w:rsidRDefault="00D31F15">
      <w:pPr>
        <w:spacing w:after="0" w:line="240" w:lineRule="auto"/>
        <w:ind w:left="360"/>
        <w:rPr>
          <w:rFonts w:ascii="Times New Roman" w:eastAsia="Times New Roman" w:hAnsi="Times New Roman" w:cs="Times New Roman"/>
          <w:sz w:val="24"/>
          <w:szCs w:val="24"/>
        </w:rPr>
      </w:pPr>
      <w:commentRangeStart w:id="21"/>
      <w:r>
        <w:rPr>
          <w:rFonts w:ascii="Times New Roman" w:eastAsia="Times New Roman" w:hAnsi="Times New Roman" w:cs="Times New Roman"/>
          <w:sz w:val="24"/>
          <w:szCs w:val="24"/>
        </w:rPr>
        <w:t xml:space="preserve">Data were visualized using “ggplot2” and “network”. </w:t>
      </w:r>
    </w:p>
    <w:p w14:paraId="3591FD32" w14:textId="77777777" w:rsidR="008A5ADE" w:rsidRDefault="00D31F1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SPEI calculations were performed using the package “SPEI”. Clustering and diagnostics were generated using the packages “pam” and “nbclust”.</w:t>
      </w:r>
    </w:p>
    <w:p w14:paraId="3CAB34A4" w14:textId="77777777" w:rsidR="008A5ADE" w:rsidRDefault="00D31F1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Indicator species analysis was performed using “vegan”.</w:t>
      </w:r>
    </w:p>
    <w:p w14:paraId="0F0F4A61" w14:textId="77777777" w:rsidR="008A5ADE" w:rsidRDefault="00D31F1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 of multi-state models was conducted with the package “msm”</w:t>
      </w:r>
    </w:p>
    <w:p w14:paraId="58A513B3" w14:textId="77777777" w:rsidR="008A5ADE" w:rsidRDefault="00D31F1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All analyses were conducted in R version 3.06.</w:t>
      </w:r>
      <w:commentRangeEnd w:id="21"/>
      <w:r>
        <w:commentReference w:id="21"/>
      </w:r>
    </w:p>
    <w:p w14:paraId="4FF1972A" w14:textId="77777777" w:rsidR="008A5ADE" w:rsidRDefault="008A5AD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0240F7A2"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168BF5F" w14:textId="77777777" w:rsidR="008A5ADE" w:rsidRDefault="008A5ADE">
      <w:pPr>
        <w:spacing w:after="0" w:line="240" w:lineRule="auto"/>
        <w:rPr>
          <w:rFonts w:ascii="Times New Roman" w:eastAsia="Times New Roman" w:hAnsi="Times New Roman" w:cs="Times New Roman"/>
          <w:b/>
          <w:sz w:val="24"/>
          <w:szCs w:val="24"/>
        </w:rPr>
      </w:pPr>
    </w:p>
    <w:p w14:paraId="7A8257DB" w14:textId="77777777" w:rsidR="008A5ADE" w:rsidRDefault="00D31F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7571742D"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K-medoids clustering of community variance observed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560) between 2008 – 2018 indicated that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 4 clusters best partitioned plant communities. A battery of heuristics used to determine clustering effectiveness across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 2-8 clusters demonstrated consistent high performance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 4 discrete plant community types. This cluster number was the best ranked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across 4 of 8 heuristic measures (Appendix 3).</w:t>
      </w:r>
    </w:p>
    <w:p w14:paraId="2A742397" w14:textId="77777777" w:rsidR="0022200E" w:rsidRDefault="00D31F15" w:rsidP="0022200E">
      <w:pPr>
        <w:spacing w:after="0" w:line="240" w:lineRule="auto"/>
        <w:ind w:firstLine="360"/>
        <w:rPr>
          <w:moveTo w:id="22" w:author="Valerie Eviner" w:date="2019-09-06T12:37: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establish which species best characterized different community types we conducted indicator species analysis using cluster assignments produced from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-medoids clustering. </w:t>
      </w:r>
      <w:ins w:id="23" w:author="Valerie Eviner" w:date="2019-09-06T12:37:00Z">
        <w:r w:rsidR="0022200E">
          <w:rPr>
            <w:rFonts w:ascii="Times New Roman" w:eastAsia="Times New Roman" w:hAnsi="Times New Roman" w:cs="Times New Roman"/>
            <w:sz w:val="24"/>
            <w:szCs w:val="24"/>
          </w:rPr>
          <w:t xml:space="preserve"> </w:t>
        </w:r>
      </w:ins>
      <w:moveToRangeStart w:id="24" w:author="Valerie Eviner" w:date="2019-09-06T12:37:00Z" w:name="move18665858"/>
      <w:commentRangeStart w:id="25"/>
      <w:commentRangeStart w:id="26"/>
      <w:commentRangeStart w:id="27"/>
      <w:commentRangeStart w:id="28"/>
      <w:moveTo w:id="29" w:author="Valerie Eviner" w:date="2019-09-06T12:37:00Z">
        <w:r w:rsidR="0022200E">
          <w:rPr>
            <w:rFonts w:ascii="Times New Roman" w:eastAsia="Times New Roman" w:hAnsi="Times New Roman" w:cs="Times New Roman"/>
            <w:sz w:val="24"/>
            <w:szCs w:val="24"/>
          </w:rPr>
          <w:t>Cluster assignments reflected a 75% relative abundance of associated indicator species, on average. Fewer than one tenth of cluster assignments had indicator species relative abundances of less than 40%.</w:t>
        </w:r>
        <w:commentRangeEnd w:id="25"/>
        <w:r w:rsidR="0022200E">
          <w:commentReference w:id="25"/>
        </w:r>
        <w:commentRangeEnd w:id="26"/>
        <w:r w:rsidR="0022200E">
          <w:commentReference w:id="26"/>
        </w:r>
        <w:commentRangeEnd w:id="27"/>
        <w:commentRangeEnd w:id="28"/>
        <w:r w:rsidR="0022200E">
          <w:rPr>
            <w:rStyle w:val="CommentReference"/>
          </w:rPr>
          <w:commentReference w:id="27"/>
        </w:r>
        <w:r w:rsidR="0022200E">
          <w:commentReference w:id="28"/>
        </w:r>
      </w:moveTo>
    </w:p>
    <w:moveToRangeEnd w:id="24"/>
    <w:p w14:paraId="1C82D9DC" w14:textId="437CEBF0"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of the resulting clusters exhibited correlated species groups that largely follow established vegetation types within this system (Table 1) – native species (state 1), naturalized annual grasses (state 2), and invasive weeds (state 3). However, a fourth state, primarily characterized by </w:t>
      </w:r>
      <w:r>
        <w:rPr>
          <w:rFonts w:ascii="Times New Roman" w:eastAsia="Times New Roman" w:hAnsi="Times New Roman" w:cs="Times New Roman"/>
          <w:i/>
          <w:sz w:val="24"/>
          <w:szCs w:val="24"/>
        </w:rPr>
        <w:t>A. fatua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 diandrus</w:t>
      </w:r>
      <w:r>
        <w:rPr>
          <w:rFonts w:ascii="Times New Roman" w:eastAsia="Times New Roman" w:hAnsi="Times New Roman" w:cs="Times New Roman"/>
          <w:sz w:val="24"/>
          <w:szCs w:val="24"/>
        </w:rPr>
        <w:t xml:space="preserve"> appears distinct from other naturalized annual grasses. </w:t>
      </w:r>
      <w:moveFromRangeStart w:id="30" w:author="Valerie Eviner" w:date="2019-09-06T12:37:00Z" w:name="move18665858"/>
      <w:commentRangeStart w:id="31"/>
      <w:commentRangeStart w:id="32"/>
      <w:commentRangeStart w:id="33"/>
      <w:commentRangeStart w:id="34"/>
      <w:moveFrom w:id="35" w:author="Valerie Eviner" w:date="2019-09-06T12:37:00Z">
        <w:r w:rsidDel="0022200E">
          <w:rPr>
            <w:rFonts w:ascii="Times New Roman" w:eastAsia="Times New Roman" w:hAnsi="Times New Roman" w:cs="Times New Roman"/>
            <w:sz w:val="24"/>
            <w:szCs w:val="24"/>
          </w:rPr>
          <w:t>Cluster assignments reflected a 75% relative abundance of associated indicator species, on average. Fewer than one tenth of cluster assignments had indicator species relative abundances of less than 40%.</w:t>
        </w:r>
        <w:commentRangeEnd w:id="31"/>
        <w:r w:rsidDel="0022200E">
          <w:commentReference w:id="31"/>
        </w:r>
        <w:commentRangeEnd w:id="32"/>
        <w:r w:rsidDel="0022200E">
          <w:commentReference w:id="32"/>
        </w:r>
        <w:commentRangeEnd w:id="33"/>
        <w:commentRangeEnd w:id="34"/>
        <w:r w:rsidR="00E946DC" w:rsidDel="0022200E">
          <w:rPr>
            <w:rStyle w:val="CommentReference"/>
          </w:rPr>
          <w:commentReference w:id="33"/>
        </w:r>
        <w:r w:rsidDel="0022200E">
          <w:commentReference w:id="34"/>
        </w:r>
      </w:moveFrom>
      <w:moveFromRangeEnd w:id="30"/>
    </w:p>
    <w:p w14:paraId="62EC9BF8"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cluster assignments were visualized using non-metric multidimensional scaling (NMDS; Figure 1). Species vectors presented are those with significant (p &lt; 0.05) state associations. </w:t>
      </w:r>
    </w:p>
    <w:p w14:paraId="2A286B23" w14:textId="77777777" w:rsidR="008A5ADE" w:rsidRDefault="008A5ADE">
      <w:pPr>
        <w:spacing w:after="0" w:line="240" w:lineRule="auto"/>
        <w:rPr>
          <w:rFonts w:ascii="Times New Roman" w:eastAsia="Times New Roman" w:hAnsi="Times New Roman" w:cs="Times New Roman"/>
          <w:sz w:val="24"/>
          <w:szCs w:val="24"/>
        </w:rPr>
      </w:pPr>
    </w:p>
    <w:p w14:paraId="6BA2E2B9" w14:textId="77777777" w:rsidR="008A5ADE" w:rsidRDefault="00D31F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states over time</w:t>
      </w:r>
    </w:p>
    <w:p w14:paraId="62E0B835"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Relative frequency of state assignments was not uniformly distributed over the course of observations and appear to correlate with interannual climate variation (Figure 2). S</w:t>
      </w:r>
      <w:commentRangeStart w:id="36"/>
      <w:r>
        <w:rPr>
          <w:rFonts w:ascii="Times New Roman" w:eastAsia="Times New Roman" w:hAnsi="Times New Roman" w:cs="Times New Roman"/>
          <w:sz w:val="24"/>
          <w:szCs w:val="24"/>
        </w:rPr>
        <w:t xml:space="preserve">tate 2, characterized by naturalized annual grasses, composed a majority of all community observations following initial planting. Indeed, all seed mixtures containing naturalized grasses received this state assignment, reflecting the early dominance of these species when seeded contemporaneously with competitors. However, this state soon declined in relative frequency as invasive grasses (state 3) proliferated during moderate to high precipitation years after seeding, followed by a dramatic increase in a subset of </w:t>
      </w:r>
      <w:commentRangeStart w:id="37"/>
      <w:r>
        <w:rPr>
          <w:rFonts w:ascii="Times New Roman" w:eastAsia="Times New Roman" w:hAnsi="Times New Roman" w:cs="Times New Roman"/>
          <w:sz w:val="24"/>
          <w:szCs w:val="24"/>
        </w:rPr>
        <w:t xml:space="preserve">naturalized annual grasses (state 4) </w:t>
      </w:r>
      <w:commentRangeEnd w:id="37"/>
      <w:r w:rsidR="006E3BFB">
        <w:rPr>
          <w:rStyle w:val="CommentReference"/>
        </w:rPr>
        <w:commentReference w:id="37"/>
      </w:r>
      <w:r>
        <w:rPr>
          <w:rFonts w:ascii="Times New Roman" w:eastAsia="Times New Roman" w:hAnsi="Times New Roman" w:cs="Times New Roman"/>
          <w:sz w:val="24"/>
          <w:szCs w:val="24"/>
        </w:rPr>
        <w:t xml:space="preserve">during an historic drought thereafter. </w:t>
      </w:r>
      <w:commentRangeStart w:id="38"/>
      <w:r>
        <w:rPr>
          <w:rFonts w:ascii="Times New Roman" w:eastAsia="Times New Roman" w:hAnsi="Times New Roman" w:cs="Times New Roman"/>
          <w:sz w:val="24"/>
          <w:szCs w:val="24"/>
        </w:rPr>
        <w:t>All plots exhibited at least one transition over the course of observation, and visual insp</w:t>
      </w:r>
      <w:commentRangeEnd w:id="38"/>
      <w:r w:rsidR="006E3BFB">
        <w:rPr>
          <w:rStyle w:val="CommentReference"/>
        </w:rPr>
        <w:commentReference w:id="38"/>
      </w:r>
      <w:r>
        <w:rPr>
          <w:rFonts w:ascii="Times New Roman" w:eastAsia="Times New Roman" w:hAnsi="Times New Roman" w:cs="Times New Roman"/>
          <w:sz w:val="24"/>
          <w:szCs w:val="24"/>
        </w:rPr>
        <w:t>ection of transition events showed that while seeding treatments appeared to vary in their transition frequency, transition events were largely consistent within seeding groups (Appendix 5).</w:t>
      </w:r>
      <w:commentRangeEnd w:id="36"/>
      <w:r>
        <w:commentReference w:id="36"/>
      </w:r>
    </w:p>
    <w:p w14:paraId="6207C3C3"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Simple tracking of transition frequencies constructed from observations of state assignments and transition events indicates that states differed significantly in their resilience -- the probability of retaining a given state assignment in the next year of observation (Figure 3, contingency table presented in Appendix 3). Three state assignments shared roughly similar r</w:t>
      </w:r>
      <w:commentRangeStart w:id="39"/>
      <w:r>
        <w:rPr>
          <w:rFonts w:ascii="Times New Roman" w:eastAsia="Times New Roman" w:hAnsi="Times New Roman" w:cs="Times New Roman"/>
          <w:sz w:val="24"/>
          <w:szCs w:val="24"/>
        </w:rPr>
        <w:t>esilience</w:t>
      </w:r>
      <w:commentRangeEnd w:id="39"/>
      <w:r w:rsidR="006E3BFB">
        <w:rPr>
          <w:rStyle w:val="CommentReference"/>
        </w:rPr>
        <w:commentReference w:id="39"/>
      </w:r>
      <w:r>
        <w:rPr>
          <w:rFonts w:ascii="Times New Roman" w:eastAsia="Times New Roman" w:hAnsi="Times New Roman" w:cs="Times New Roman"/>
          <w:sz w:val="24"/>
          <w:szCs w:val="24"/>
        </w:rPr>
        <w:t xml:space="preserve">—states 1, 3, and 4—while state 2 appeared significantly less resilient over the course of our observations. </w:t>
      </w:r>
    </w:p>
    <w:p w14:paraId="5EEDE901"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Transition events also differed significantly between state pairs. Certain transitions between state pairs, such as those between states 1 and 3, exhibited evidence for non-reversible changes – high transition frequency in one direction, yet low transition frequency in the reverse. In other contexts, communities appeared to cycle readily between two different state assignments, such as between states 2 and 4, in which vegetation fluctuates between two different states characterized primarily by naturalized annual grasses.</w:t>
      </w:r>
    </w:p>
    <w:p w14:paraId="6810AB0B" w14:textId="77777777" w:rsidR="008A5ADE" w:rsidRDefault="008A5ADE">
      <w:pPr>
        <w:spacing w:after="0" w:line="240" w:lineRule="auto"/>
        <w:rPr>
          <w:rFonts w:ascii="Times New Roman" w:eastAsia="Times New Roman" w:hAnsi="Times New Roman" w:cs="Times New Roman"/>
          <w:b/>
          <w:sz w:val="24"/>
          <w:szCs w:val="24"/>
        </w:rPr>
      </w:pPr>
    </w:p>
    <w:p w14:paraId="627EC379" w14:textId="77777777" w:rsidR="008A5ADE" w:rsidRDefault="00D31F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w:t>
      </w:r>
      <w:commentRangeStart w:id="40"/>
      <w:r>
        <w:rPr>
          <w:rFonts w:ascii="Times New Roman" w:eastAsia="Times New Roman" w:hAnsi="Times New Roman" w:cs="Times New Roman"/>
          <w:i/>
          <w:sz w:val="24"/>
          <w:szCs w:val="24"/>
        </w:rPr>
        <w:t>selection</w:t>
      </w:r>
      <w:commentRangeEnd w:id="40"/>
      <w:r w:rsidR="006E3BFB">
        <w:rPr>
          <w:rStyle w:val="CommentReference"/>
        </w:rPr>
        <w:commentReference w:id="40"/>
      </w:r>
    </w:p>
    <w:p w14:paraId="341DEA2D"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given temporal variation in state assignment frequencies, it is likely that transition probabilities were not homogenous over the duration of our observation. We fit multi-state models to quantify how two key drivers of state transition, seeding composition and climate, affected the resilience and transition direction of states. </w:t>
      </w:r>
    </w:p>
    <w:p w14:paraId="7AAD856E"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considered 8 candidate models, including a null model assuming constant transition probabilities between states, and models capturing the cumulative effect of drought stress (SPEI) in 1-3 year intervals and the influence of seeding composition. Comparison of model AIC scores indicated that best fit models included both the influence of seeding composition and climate variation (Table 3). While both 1-year and 3-year cumulative drought stress models provided comparable fits, here we present results from the former due to slightly lower AIC score and greater parsimony. Chi-squared goodness of fit test of this model showed no significant deviations from model assumptions (</w:t>
      </w:r>
      <m:oMath>
        <m:sSubSup>
          <m:sSubSupPr>
            <m:ctrlPr>
              <w:rPr>
                <w:rFonts w:ascii="Times New Roman" w:eastAsia="Times New Roman" w:hAnsi="Times New Roman" w:cs="Times New Roman"/>
                <w:sz w:val="24"/>
                <w:szCs w:val="24"/>
              </w:rPr>
            </m:ctrlPr>
          </m:sSubSupPr>
          <m:e>
            <m:r>
              <w:rPr>
                <w:rFonts w:ascii="Cambria Math" w:hAnsi="Cambria Math"/>
              </w:rPr>
              <m:t>χ</m:t>
            </m:r>
          </m:e>
          <m:sub>
            <m:r>
              <w:rPr>
                <w:rFonts w:ascii="Times New Roman" w:eastAsia="Times New Roman" w:hAnsi="Times New Roman" w:cs="Times New Roman"/>
                <w:sz w:val="24"/>
                <w:szCs w:val="24"/>
              </w:rPr>
              <m:t>9</m:t>
            </m:r>
          </m:sub>
          <m:sup>
            <m:r>
              <w:rPr>
                <w:rFonts w:ascii="Times New Roman" w:eastAsia="Times New Roman" w:hAnsi="Times New Roman" w:cs="Times New Roman"/>
                <w:sz w:val="24"/>
                <w:szCs w:val="24"/>
              </w:rPr>
              <m:t>2</m:t>
            </m:r>
          </m:sup>
        </m:sSubSup>
      </m:oMath>
      <w:r>
        <w:rPr>
          <w:rFonts w:ascii="Times New Roman" w:eastAsia="Times New Roman" w:hAnsi="Times New Roman" w:cs="Times New Roman"/>
          <w:sz w:val="24"/>
          <w:szCs w:val="24"/>
        </w:rPr>
        <w:t xml:space="preserve"> = 12, p &gt; 0.20). </w:t>
      </w:r>
    </w:p>
    <w:p w14:paraId="6DE4B8EE" w14:textId="77777777" w:rsidR="008A5ADE" w:rsidRDefault="008A5ADE">
      <w:pPr>
        <w:spacing w:after="0" w:line="240" w:lineRule="auto"/>
        <w:rPr>
          <w:rFonts w:ascii="Times New Roman" w:eastAsia="Times New Roman" w:hAnsi="Times New Roman" w:cs="Times New Roman"/>
          <w:sz w:val="24"/>
          <w:szCs w:val="24"/>
        </w:rPr>
      </w:pPr>
    </w:p>
    <w:p w14:paraId="7A9778EB"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State </w:t>
      </w:r>
      <w:commentRangeStart w:id="41"/>
      <w:r>
        <w:rPr>
          <w:rFonts w:ascii="Times New Roman" w:eastAsia="Times New Roman" w:hAnsi="Times New Roman" w:cs="Times New Roman"/>
          <w:i/>
          <w:sz w:val="24"/>
          <w:szCs w:val="24"/>
        </w:rPr>
        <w:t>Transitions</w:t>
      </w:r>
      <w:commentRangeEnd w:id="41"/>
      <w:r w:rsidR="00F53582">
        <w:rPr>
          <w:rStyle w:val="CommentReference"/>
        </w:rPr>
        <w:commentReference w:id="41"/>
      </w:r>
    </w:p>
    <w:p w14:paraId="2006D652"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Multi-state model fitting demonstrated clear influence of temporal priority and drought stress effects on transition probability between states. Under average climatic conditions (SPEI = 0) and without seeding manipulations, states demonstrated a clear hierarchy in resilience, though all states were more likely to retain their state assignment than transition to another (Table 4). As noted previously, State 2 was the least resilient (58% probability of retaining assignment), while state 3 was estimated to be the most resilient state, suggesting that invasive species are able to form resilient communities under average drought stress.   </w:t>
      </w:r>
    </w:p>
    <w:p w14:paraId="4158C083"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we detected significant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&lt; 0.05) effects of temporal priority and drought stress on a number of transition directions. Transition to state 1, characterized by native perennial grasses, was estimated to be higher for all previous state assignments, ranging from a 2.53- to 12.74-fold increase in the rate of transition to state 1 from other states (Table 4; Figure 4A). Transition events to state 1 were also significantly more likely under wet and dry years when plots were previously given a state 4 or state 3 assignment, respectively; state 3 communities, for example, were roughly half as likely to transition to state 1 per unit increase in SPEI.</w:t>
      </w:r>
    </w:p>
    <w:p w14:paraId="04DE2853" w14:textId="77777777" w:rsidR="008A5ADE" w:rsidRDefault="00D31F1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states 3 and 4 showed significant changes in resilience in response to climatic variation (Figure 4B).</w:t>
      </w:r>
      <w:commentRangeStart w:id="42"/>
      <w:commentRangeStart w:id="43"/>
      <w:r>
        <w:rPr>
          <w:rFonts w:ascii="Times New Roman" w:eastAsia="Times New Roman" w:hAnsi="Times New Roman" w:cs="Times New Roman"/>
          <w:sz w:val="24"/>
          <w:szCs w:val="24"/>
        </w:rPr>
        <w:t xml:space="preserve"> All transitions from state 3 communities appeared highly unlikely in low drought stress years – even when planted alone, particularly wet periods (SPEI = +2) increase the estimated resilience of invasive species to over 90%, while decreasing to below 75% under significant drought (SPEI = -2). In contrast, annual grasses in state 4 appeared most stable under drought conditions, with base transition probabilities ranging from roughly 75% (SPEI = -2) to 65% (SPEI  = +2).</w:t>
      </w:r>
      <w:commentRangeEnd w:id="42"/>
      <w:r>
        <w:commentReference w:id="42"/>
      </w:r>
      <w:commentRangeEnd w:id="43"/>
      <w:r w:rsidR="001D33EA">
        <w:rPr>
          <w:rStyle w:val="CommentReference"/>
        </w:rPr>
        <w:commentReference w:id="43"/>
      </w:r>
      <w:r>
        <w:rPr>
          <w:rFonts w:ascii="Times New Roman" w:eastAsia="Times New Roman" w:hAnsi="Times New Roman" w:cs="Times New Roman"/>
          <w:sz w:val="24"/>
          <w:szCs w:val="24"/>
        </w:rPr>
        <w:t xml:space="preserve"> Together, these results reflect controls of climate and assembly order operating within this system, driving transitions among dominant vegetation types over relatively short (&lt;10 year) timescales.</w:t>
      </w:r>
    </w:p>
    <w:p w14:paraId="59BDBD9C" w14:textId="77777777" w:rsidR="008A5ADE" w:rsidRDefault="008A5ADE">
      <w:pPr>
        <w:spacing w:after="0" w:line="240" w:lineRule="auto"/>
        <w:ind w:firstLine="360"/>
        <w:rPr>
          <w:rFonts w:ascii="Times New Roman" w:eastAsia="Times New Roman" w:hAnsi="Times New Roman" w:cs="Times New Roman"/>
          <w:sz w:val="24"/>
          <w:szCs w:val="24"/>
        </w:rPr>
      </w:pPr>
    </w:p>
    <w:p w14:paraId="5F1FF21F" w14:textId="77777777" w:rsidR="008A5ADE" w:rsidRDefault="00D31F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798710B" w14:textId="77777777" w:rsidR="008A5ADE" w:rsidRDefault="008A5ADE">
      <w:pPr>
        <w:spacing w:after="0" w:line="240" w:lineRule="auto"/>
        <w:rPr>
          <w:rFonts w:ascii="Times New Roman" w:eastAsia="Times New Roman" w:hAnsi="Times New Roman" w:cs="Times New Roman"/>
          <w:b/>
          <w:sz w:val="24"/>
          <w:szCs w:val="24"/>
        </w:rPr>
      </w:pPr>
    </w:p>
    <w:p w14:paraId="5E358E68"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other characterizations of California annual grassland community dynamics, we observed rapid turnover in dominant vegetation over the course of our study. Through classification of vegetation states and modelling of transition probabilities, we found </w:t>
      </w:r>
      <w:r>
        <w:rPr>
          <w:rFonts w:ascii="Times New Roman" w:eastAsia="Times New Roman" w:hAnsi="Times New Roman" w:cs="Times New Roman"/>
          <w:sz w:val="24"/>
          <w:szCs w:val="24"/>
        </w:rPr>
        <w:lastRenderedPageBreak/>
        <w:t xml:space="preserve">evidence for distinctions between vegetation types that differed in their resilience and response to temporal priority and climatic variation. </w:t>
      </w:r>
    </w:p>
    <w:p w14:paraId="47A51CB3" w14:textId="77777777" w:rsidR="008A5ADE" w:rsidRDefault="008A5ADE">
      <w:pPr>
        <w:spacing w:after="0" w:line="240" w:lineRule="auto"/>
        <w:rPr>
          <w:rFonts w:ascii="Times New Roman" w:eastAsia="Times New Roman" w:hAnsi="Times New Roman" w:cs="Times New Roman"/>
          <w:sz w:val="24"/>
          <w:szCs w:val="24"/>
        </w:rPr>
      </w:pPr>
    </w:p>
    <w:p w14:paraId="244ACE9A"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Partitioning states</w:t>
      </w:r>
    </w:p>
    <w:p w14:paraId="64E4C009"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Two identified species groups – dominated by native species and invasive annual grasses – largely followed the divisions made in initial seeding compositions and classic state-transition models of California annual grasslands. However, in contrast to a single state type capturing the abundance of naturalized annual grasses, we found evidence to consider this broad label as two separate vegetation states. This distinction appears to have been driven primarily by the influence of a historic drought event. By emphasizing the difference between annual grass species which dominated many observations early in the experiment and those which increased in relative abundance after the drought, we provide evidence for differences in environmental response. Naturalized exotic annual grasses may exhibit greater variation in response to environmental conditions than often implied by classic state-transition models this system.</w:t>
      </w:r>
    </w:p>
    <w:p w14:paraId="36A80E29"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finding demonstrates a key application of unsupervised classification in highly speciose, dynamic systems. Conceptual notions of species “groups” which exhibit correlated fluctuations in abundance often form the basis for exploratory analysis and management action. While keen observers may be able to identify key vegetation types over the long-term, more sensitive quantitative approaches may be better predisposed to capture these correlations when deviating from historical norms.</w:t>
      </w:r>
    </w:p>
    <w:p w14:paraId="6833FC28" w14:textId="77777777" w:rsidR="008A5ADE" w:rsidRDefault="008A5ADE">
      <w:pPr>
        <w:spacing w:after="0" w:line="240" w:lineRule="auto"/>
        <w:rPr>
          <w:rFonts w:ascii="Times New Roman" w:eastAsia="Times New Roman" w:hAnsi="Times New Roman" w:cs="Times New Roman"/>
          <w:sz w:val="24"/>
          <w:szCs w:val="24"/>
        </w:rPr>
      </w:pPr>
    </w:p>
    <w:p w14:paraId="2D5D6C64" w14:textId="77777777" w:rsidR="008A5ADE" w:rsidRDefault="00D31F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Priority and Resilience</w:t>
      </w:r>
    </w:p>
    <w:p w14:paraId="7413F458"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early abundance of a transient vegetation state dominated by naturalized annual grasses support other observations of naturalized annual grass dominance as effective colonists following disturbance. These species are thought to secure a competitive advantage when given priority in arrival, driven by large seed mass and rapid germination in response to precipitation. While able to secure early advantages during at the seedling stage, this appears to come at a cost of long-term resistance in this system, ultimately giving way to a set of invasive taxa often within two years of initial establishment.</w:t>
      </w:r>
    </w:p>
    <w:p w14:paraId="3C91C0C4"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Native perennial grasses, on the other hand, appeared to exhibit a contrasting strategy emphasizing long-term resistance to invasion over colonization ability. </w:t>
      </w:r>
      <w:commentRangeStart w:id="44"/>
      <w:commentRangeStart w:id="45"/>
      <w:r>
        <w:rPr>
          <w:rFonts w:ascii="Times New Roman" w:eastAsia="Times New Roman" w:hAnsi="Times New Roman" w:cs="Times New Roman"/>
          <w:sz w:val="24"/>
          <w:szCs w:val="24"/>
        </w:rPr>
        <w:t>Consistent with experiments contrasting performance of native perennial grasses with naturalized and invasive annual grasses, mature bunchgrasses are able to effectively suppress their competitor</w:t>
      </w:r>
      <w:commentRangeEnd w:id="44"/>
      <w:r>
        <w:commentReference w:id="44"/>
      </w:r>
      <w:commentRangeEnd w:id="45"/>
      <w:r w:rsidR="001D33EA">
        <w:rPr>
          <w:rStyle w:val="CommentReference"/>
        </w:rPr>
        <w:commentReference w:id="45"/>
      </w:r>
      <w:r>
        <w:rPr>
          <w:rFonts w:ascii="Times New Roman" w:eastAsia="Times New Roman" w:hAnsi="Times New Roman" w:cs="Times New Roman"/>
          <w:sz w:val="24"/>
          <w:szCs w:val="24"/>
        </w:rPr>
        <w:t xml:space="preserve">s, yet are often seed-limited (Seabloom 2003) and are poor competitors at the seedling stage; in our experiment, transition events appeared rare when native seeds were not supplied. </w:t>
      </w:r>
    </w:p>
    <w:p w14:paraId="3E9CEF27"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Establishment of significant native perennial grass cover is often a key restoration target in California annual grasslands. Our results emphasize the difficulty in assessing the effectiveness of seeding treatments in highly dynamic systems. Just as restoration outcomes may vary considerably between years (Young 2015), short-term observations of community composition may not provide an accurate assessment of treatment success. Particularly for species which exhibit climate-driven fluctuations in relative abundance, successful initial recruitment may lead to subsequent periods of dominance.</w:t>
      </w:r>
    </w:p>
    <w:p w14:paraId="258F7DBE" w14:textId="77777777" w:rsidR="008A5ADE" w:rsidRDefault="008A5ADE">
      <w:pPr>
        <w:spacing w:after="0" w:line="240" w:lineRule="auto"/>
        <w:ind w:firstLine="720"/>
        <w:rPr>
          <w:rFonts w:ascii="Times New Roman" w:eastAsia="Times New Roman" w:hAnsi="Times New Roman" w:cs="Times New Roman"/>
          <w:sz w:val="24"/>
          <w:szCs w:val="24"/>
        </w:rPr>
      </w:pPr>
    </w:p>
    <w:p w14:paraId="0CD79BF2"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Influence of Climate</w:t>
      </w:r>
    </w:p>
    <w:p w14:paraId="4686560D"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Transitions between two other species groups dominated by invasive and naturalized annual grasses appeared to be controlled largely by interannual climatic variation. The positive </w:t>
      </w:r>
      <w:r>
        <w:rPr>
          <w:rFonts w:ascii="Times New Roman" w:eastAsia="Times New Roman" w:hAnsi="Times New Roman" w:cs="Times New Roman"/>
          <w:sz w:val="24"/>
          <w:szCs w:val="24"/>
        </w:rPr>
        <w:lastRenderedPageBreak/>
        <w:t>responses of these groups in response to wet and dry periods, respectively, emphasizes the role that precipitation patterns play in controlling vegetation turnover within annual grassland communities.</w:t>
      </w:r>
    </w:p>
    <w:p w14:paraId="2AA000F9"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Temporal resource heterogeneity has long been theorized to drive coexistence in annual plant communities. In annual grasslands of California’s central valley, precipitation manipulations have often resulted in increased growth of dominant grass species, particularly those able to effectively utilize residual soil moisture present near the end of the growing season. The two invasive species in our study, medusahead (Taeniatherum caput-medusae) and goatgrass (Aegilops triuncialis), exhibit delayed phenology relative to other annual grasses and thought to beneift from late season precipitation during wet years.</w:t>
      </w:r>
    </w:p>
    <w:p w14:paraId="57521889"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 curious is the apparent affinity to drought conditions among a subset of naturalized annual grasses. In many experimental manipulations, annual grasses are reported to compete less effectively and experience excess mortality during drought conditions. However, germination and seedling survival in California annual grasslands are known to vary strongly both with the timing of quantity of winter precipitation – water years between 2013 and 2016 exhibited pronounced midwinter droughts, rather than uniform decreases in precipitation. Increased drought intensity early in the growing season may have a more pronounced effect on annual grass survival, when seedlings are most vulnerable.</w:t>
      </w:r>
    </w:p>
    <w:p w14:paraId="038435EF"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Alternatively, existing paradigms of vegetation responses to climate variation, which often rely on distinctions made between native, naturalized, and exotic species, may prove more nuanced. Naturalized species, which comprise over 20% of California grassland diversity, may exhibit a rich and varied set of life history strategies. While drought may be detrimental to annual grasses, generally, certain species such as </w:t>
      </w:r>
      <w:r>
        <w:rPr>
          <w:rFonts w:ascii="Times New Roman" w:eastAsia="Times New Roman" w:hAnsi="Times New Roman" w:cs="Times New Roman"/>
          <w:i/>
          <w:sz w:val="24"/>
          <w:szCs w:val="24"/>
        </w:rPr>
        <w:t>A. fatua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B. diandrus </w:t>
      </w:r>
      <w:r>
        <w:rPr>
          <w:rFonts w:ascii="Times New Roman" w:eastAsia="Times New Roman" w:hAnsi="Times New Roman" w:cs="Times New Roman"/>
          <w:sz w:val="24"/>
          <w:szCs w:val="24"/>
        </w:rPr>
        <w:t>may be able to capitalize on conditions that more significantly disadvantage other taxa.</w:t>
      </w:r>
    </w:p>
    <w:p w14:paraId="0215D676" w14:textId="77777777" w:rsidR="008A5ADE" w:rsidRDefault="008A5ADE">
      <w:pPr>
        <w:spacing w:after="0" w:line="240" w:lineRule="auto"/>
        <w:rPr>
          <w:rFonts w:ascii="Times New Roman" w:eastAsia="Times New Roman" w:hAnsi="Times New Roman" w:cs="Times New Roman"/>
          <w:sz w:val="24"/>
          <w:szCs w:val="24"/>
        </w:rPr>
      </w:pPr>
    </w:p>
    <w:p w14:paraId="1AD12F08" w14:textId="77777777" w:rsidR="008A5ADE" w:rsidRDefault="00D31F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Implications for Restoration and Management</w:t>
      </w:r>
    </w:p>
    <w:p w14:paraId="6606084B"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Quantitative approaches to assessing both the diversity and resilience of vegetation types are likely to serve as important compliments to existing management tools. While our study is limited by its climatic scope and seeding patterns, the unique environmental conditions observed over the course of sampling present a unique opportunity to update core predictions based on state-transition models of California annual grasslands. In highly diverse systems where axes of vegetation change are not readily apparent, attempts to distill community variance into a series of discrete state types may provide an effective bridge between scientific study and land management. </w:t>
      </w:r>
    </w:p>
    <w:p w14:paraId="1079138B" w14:textId="77777777" w:rsidR="008A5ADE" w:rsidRDefault="00D31F1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effects of anthropogenic climate change continue to mount, the Californian climate is forecast to experience increasing variation in temperature and precipitation. In annual grasslands, greater frequency and intensity of drought events may be expected to drive more rapid fluctuations in plant communities; the resulting challenges to restoration and land management underscore the value of accurate predictions of vegetation change. The analytical framework used here is highly adaptable to many systems and may yield valuable insights into the mechanisms that govern plant community turnover and coexistence, as well as key patterns of resilience and direction of change that form the basis of many land management paradigms.</w:t>
      </w:r>
    </w:p>
    <w:p w14:paraId="0FEF7D5C" w14:textId="77777777" w:rsidR="008A5ADE" w:rsidRDefault="008A5ADE">
      <w:pPr>
        <w:spacing w:after="0" w:line="240" w:lineRule="auto"/>
        <w:ind w:firstLine="720"/>
        <w:rPr>
          <w:rFonts w:ascii="Times New Roman" w:eastAsia="Times New Roman" w:hAnsi="Times New Roman" w:cs="Times New Roman"/>
          <w:sz w:val="24"/>
          <w:szCs w:val="24"/>
        </w:rPr>
      </w:pPr>
    </w:p>
    <w:p w14:paraId="71A8FF4C" w14:textId="77777777" w:rsidR="008A5ADE" w:rsidRDefault="00D31F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7B56EE62"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able to capture the immediate effects of a historic drought on grassland plant communities, the 10-year scope of our study may not be sufficient to accurately assess long-term </w:t>
      </w:r>
      <w:r>
        <w:rPr>
          <w:rFonts w:ascii="Times New Roman" w:eastAsia="Times New Roman" w:hAnsi="Times New Roman" w:cs="Times New Roman"/>
          <w:sz w:val="24"/>
          <w:szCs w:val="24"/>
        </w:rPr>
        <w:lastRenderedPageBreak/>
        <w:t>changes to vegetation dynamics. In particular, we are unable to determine whether the naturalized annual grasses which proliferated following the drought will become less frequent as drought stress decreases. While vegetation may be expected to fluctuate between groups under normal conditions, extreme disturbance events may act as critical tipping points that permanently alter ecosystem functioning.</w:t>
      </w:r>
    </w:p>
    <w:p w14:paraId="51041578" w14:textId="77777777" w:rsidR="008A5ADE" w:rsidRDefault="00D31F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observed patterns in our study are also likely to be mediated by the local species pool and experimental community assembly. Given the known effects of temporal priority on vegetation turnover in California, greater variation in assembly order may lead to different definitions of state types and estimated influence of timing in seed arrival. In grassland systems, effects of species richness on invasion resistance have been observed to be non-additive in many contexts; more or less diverse planting mixtures may produce significant changes in state resilience.</w:t>
      </w:r>
    </w:p>
    <w:p w14:paraId="24B87DC7" w14:textId="77777777" w:rsidR="008A5ADE" w:rsidRDefault="008A5ADE">
      <w:pPr>
        <w:spacing w:after="0" w:line="240" w:lineRule="auto"/>
        <w:rPr>
          <w:rFonts w:ascii="Times New Roman" w:eastAsia="Times New Roman" w:hAnsi="Times New Roman" w:cs="Times New Roman"/>
          <w:sz w:val="24"/>
          <w:szCs w:val="24"/>
        </w:rPr>
      </w:pPr>
    </w:p>
    <w:p w14:paraId="54BE0552" w14:textId="77777777" w:rsidR="008A5ADE" w:rsidRDefault="00D31F15">
      <w:pPr>
        <w:spacing w:after="0" w:line="240" w:lineRule="auto"/>
        <w:rPr>
          <w:rFonts w:ascii="Times New Roman" w:eastAsia="Times New Roman" w:hAnsi="Times New Roman" w:cs="Times New Roman"/>
          <w:b/>
          <w:sz w:val="24"/>
          <w:szCs w:val="24"/>
        </w:rPr>
      </w:pPr>
      <w:commentRangeStart w:id="46"/>
      <w:commentRangeStart w:id="47"/>
      <w:r>
        <w:rPr>
          <w:rFonts w:ascii="Times New Roman" w:eastAsia="Times New Roman" w:hAnsi="Times New Roman" w:cs="Times New Roman"/>
          <w:b/>
          <w:sz w:val="24"/>
          <w:szCs w:val="24"/>
        </w:rPr>
        <w:t>Acknowledgements and Funding Information</w:t>
      </w:r>
      <w:commentRangeEnd w:id="46"/>
      <w:r>
        <w:commentReference w:id="46"/>
      </w:r>
      <w:commentRangeEnd w:id="47"/>
      <w:r w:rsidR="009A5EE3">
        <w:rPr>
          <w:rStyle w:val="CommentReference"/>
        </w:rPr>
        <w:commentReference w:id="47"/>
      </w:r>
    </w:p>
    <w:p w14:paraId="18DF0650" w14:textId="77777777" w:rsidR="008A5ADE" w:rsidRDefault="008A5ADE">
      <w:pPr>
        <w:spacing w:after="0" w:line="240" w:lineRule="auto"/>
        <w:rPr>
          <w:rFonts w:ascii="Times New Roman" w:eastAsia="Times New Roman" w:hAnsi="Times New Roman" w:cs="Times New Roman"/>
          <w:b/>
          <w:sz w:val="24"/>
          <w:szCs w:val="24"/>
        </w:rPr>
      </w:pPr>
    </w:p>
    <w:p w14:paraId="3F01F7A4" w14:textId="77777777" w:rsidR="008A5ADE" w:rsidRDefault="00D31F1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49861A7B"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bookmarkStart w:id="48" w:name="_gjdgxs" w:colFirst="0" w:colLast="0"/>
      <w:bookmarkEnd w:id="48"/>
      <w:r>
        <w:rPr>
          <w:rFonts w:ascii="Times New Roman" w:eastAsia="Times New Roman" w:hAnsi="Times New Roman" w:cs="Times New Roman"/>
          <w:color w:val="222222"/>
          <w:sz w:val="24"/>
          <w:szCs w:val="24"/>
        </w:rPr>
        <w:t>Angeler, D. G., and C. R. Allen. 2016. Quantifying Resilience. Applied Ecology:617–624.</w:t>
      </w:r>
    </w:p>
    <w:p w14:paraId="38B2BA99"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Clary, J. (2008). Rainfall seasonality determines annual/perennial grass balance in vegetation of Mediterranean Iberian. </w:t>
      </w:r>
      <w:r>
        <w:rPr>
          <w:rFonts w:ascii="Times New Roman" w:eastAsia="Times New Roman" w:hAnsi="Times New Roman" w:cs="Times New Roman"/>
          <w:i/>
          <w:sz w:val="24"/>
          <w:szCs w:val="24"/>
        </w:rPr>
        <w:t>Plant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195</w:t>
      </w:r>
      <w:r>
        <w:rPr>
          <w:rFonts w:ascii="Times New Roman" w:eastAsia="Times New Roman" w:hAnsi="Times New Roman" w:cs="Times New Roman"/>
          <w:sz w:val="24"/>
          <w:szCs w:val="24"/>
        </w:rPr>
        <w:t xml:space="preserve">(1), 13–20. </w:t>
      </w:r>
      <w:hyperlink r:id="rId13">
        <w:r>
          <w:rPr>
            <w:rFonts w:ascii="Times New Roman" w:eastAsia="Times New Roman" w:hAnsi="Times New Roman" w:cs="Times New Roman"/>
            <w:color w:val="0563C1"/>
            <w:sz w:val="24"/>
            <w:szCs w:val="24"/>
            <w:u w:val="single"/>
          </w:rPr>
          <w:t>https://doi.org/10.1007/s11258-007-9294-9</w:t>
        </w:r>
      </w:hyperlink>
    </w:p>
    <w:p w14:paraId="3BAD5839"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Dukes, J. S., and M. R. Shaw. 2007. Responses to Changing Atmosphere and Climate. Page </w:t>
      </w:r>
      <w:r>
        <w:rPr>
          <w:rFonts w:ascii="Times New Roman" w:eastAsia="Times New Roman" w:hAnsi="Times New Roman" w:cs="Times New Roman"/>
          <w:i/>
          <w:color w:val="222222"/>
          <w:sz w:val="24"/>
          <w:szCs w:val="24"/>
        </w:rPr>
        <w:t>in</w:t>
      </w:r>
      <w:r>
        <w:rPr>
          <w:rFonts w:ascii="Times New Roman" w:eastAsia="Times New Roman" w:hAnsi="Times New Roman" w:cs="Times New Roman"/>
          <w:color w:val="222222"/>
          <w:sz w:val="24"/>
          <w:szCs w:val="24"/>
        </w:rPr>
        <w:t> M. R. Stromberg, J. D. Corbin, and C. M. D’Antonio, editors. California Grasslands: Ecology and Management.</w:t>
      </w:r>
    </w:p>
    <w:p w14:paraId="041E57FB"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Eviner, V. T., and M. K. Firestone. 2007. Mechanisms Determining Patterns of Nutrient Dynamics. Pages 94–106 </w:t>
      </w:r>
      <w:r>
        <w:rPr>
          <w:rFonts w:ascii="Times New Roman" w:eastAsia="Times New Roman" w:hAnsi="Times New Roman" w:cs="Times New Roman"/>
          <w:i/>
          <w:color w:val="222222"/>
          <w:sz w:val="24"/>
          <w:szCs w:val="24"/>
        </w:rPr>
        <w:t>in</w:t>
      </w:r>
      <w:r>
        <w:rPr>
          <w:rFonts w:ascii="Times New Roman" w:eastAsia="Times New Roman" w:hAnsi="Times New Roman" w:cs="Times New Roman"/>
          <w:color w:val="222222"/>
          <w:sz w:val="24"/>
          <w:szCs w:val="24"/>
        </w:rPr>
        <w:t> J. D. Corbin, M. R. Stromberg, and C. M. D’Antonio, editors. California Grasslands: Ecology and Management. First edition. University of California Press, Berkeley and Los Angeles, California.</w:t>
      </w:r>
    </w:p>
    <w:p w14:paraId="1B21E06C"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Folke, C. 2006. Resilience: The emergence of a perspective for social-ecological systems analyses. Global Environmental Change 16:253–267.</w:t>
      </w:r>
    </w:p>
    <w:p w14:paraId="7DAB5776"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Harpole, W. S., L. Goldstein, and R. J. Aicher. 2007. Resource Limitation. Pages 119–128 </w:t>
      </w:r>
      <w:r>
        <w:rPr>
          <w:rFonts w:ascii="Times New Roman" w:eastAsia="Times New Roman" w:hAnsi="Times New Roman" w:cs="Times New Roman"/>
          <w:i/>
          <w:color w:val="222222"/>
          <w:sz w:val="24"/>
          <w:szCs w:val="24"/>
        </w:rPr>
        <w:t>in</w:t>
      </w:r>
      <w:r>
        <w:rPr>
          <w:rFonts w:ascii="Times New Roman" w:eastAsia="Times New Roman" w:hAnsi="Times New Roman" w:cs="Times New Roman"/>
          <w:color w:val="222222"/>
          <w:sz w:val="24"/>
          <w:szCs w:val="24"/>
        </w:rPr>
        <w:t> M. R. Stromberg, J. D. Corbin, and C. M. D’Antonio, editors. California Grasslands Ecology and Management. First edition. University of California Press, Berkeley and Los Angeles, California.</w:t>
      </w:r>
    </w:p>
    <w:p w14:paraId="31474DF8"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Henneman, C., N. E. Seavy, and T. Gardali. 2014. Restoring Native Perennial Grasses by Changing Grazing Practices in Central Coastal California. Ecological Restoration 32:352–354.</w:t>
      </w:r>
    </w:p>
    <w:p w14:paraId="1786DF90"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Scheffer, M., S. Carpenter, J. A. Foley, C. Folke, and B. Walker. 2001. Catastrophic shifts in ecosystems. Nature 413.</w:t>
      </w:r>
    </w:p>
    <w:p w14:paraId="2C3B6131"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Smith, M. D. 2011. An ecological perspective on extreme climatic events: A synthetic definition and framework to guide future research. Journal of Ecology 99:656–663.</w:t>
      </w:r>
    </w:p>
    <w:p w14:paraId="7D0C7262" w14:textId="77777777" w:rsidR="008A5ADE" w:rsidRDefault="008A5ADE">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p>
    <w:p w14:paraId="618D14C8" w14:textId="77777777" w:rsidR="008A5ADE" w:rsidRDefault="00D31F1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State and Transition Models </w:t>
      </w:r>
    </w:p>
    <w:p w14:paraId="7C632E2B"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Allen-Diaz, B., &amp; Bartolome, J. W. (1998). Sagebrush – Grass Vegetation Dynamics : Comparing Classical and State-Transition Models. </w:t>
      </w:r>
      <w:r>
        <w:rPr>
          <w:rFonts w:ascii="Times New Roman" w:eastAsia="Times New Roman" w:hAnsi="Times New Roman" w:cs="Times New Roman"/>
          <w:i/>
          <w:color w:val="000000"/>
          <w:sz w:val="24"/>
          <w:szCs w:val="24"/>
        </w:rPr>
        <w:t>Ecological Applications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(3), 795–804.</w:t>
      </w:r>
    </w:p>
    <w:p w14:paraId="03EF2EF2"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Bagchi, S., Briske, D. D., Wu, X. B., McClaran, M. P., Bestelmeyer, B. T., &amp; Fernández-Giménez, M. E. (2012). Empirical assessment of state-and-transition models with a long-</w:t>
      </w:r>
      <w:r>
        <w:rPr>
          <w:rFonts w:ascii="Times New Roman" w:eastAsia="Times New Roman" w:hAnsi="Times New Roman" w:cs="Times New Roman"/>
          <w:color w:val="000000"/>
          <w:sz w:val="24"/>
          <w:szCs w:val="24"/>
        </w:rPr>
        <w:lastRenderedPageBreak/>
        <w:t xml:space="preserve">term vegetation record from the Sonoran Desert. </w:t>
      </w:r>
      <w:r>
        <w:rPr>
          <w:rFonts w:ascii="Times New Roman" w:eastAsia="Times New Roman" w:hAnsi="Times New Roman" w:cs="Times New Roman"/>
          <w:i/>
          <w:color w:val="000000"/>
          <w:sz w:val="24"/>
          <w:szCs w:val="24"/>
        </w:rPr>
        <w:t>Ecological Applications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22</w:t>
      </w:r>
      <w:r>
        <w:rPr>
          <w:rFonts w:ascii="Times New Roman" w:eastAsia="Times New Roman" w:hAnsi="Times New Roman" w:cs="Times New Roman"/>
          <w:color w:val="000000"/>
          <w:sz w:val="24"/>
          <w:szCs w:val="24"/>
        </w:rPr>
        <w:t>(2), 400–411. https://doi.org/10.1890/11-0704.1</w:t>
      </w:r>
    </w:p>
    <w:p w14:paraId="09E8AF31"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Briske, D. D., Bestelmeyer, B. T., Stringham, T. K., &amp; Shaver, P. L. (2008). Recommendations for development of resilience-based state-and-transition models. </w:t>
      </w:r>
      <w:r>
        <w:rPr>
          <w:rFonts w:ascii="Times New Roman" w:eastAsia="Times New Roman" w:hAnsi="Times New Roman" w:cs="Times New Roman"/>
          <w:i/>
          <w:color w:val="000000"/>
          <w:sz w:val="24"/>
          <w:szCs w:val="24"/>
        </w:rPr>
        <w:t>Rangeland Ecology and Management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61</w:t>
      </w:r>
      <w:r>
        <w:rPr>
          <w:rFonts w:ascii="Times New Roman" w:eastAsia="Times New Roman" w:hAnsi="Times New Roman" w:cs="Times New Roman"/>
          <w:color w:val="000000"/>
          <w:sz w:val="24"/>
          <w:szCs w:val="24"/>
        </w:rPr>
        <w:t>(4), 359–367. https://doi.org/10.2111/07-051.1</w:t>
      </w:r>
    </w:p>
    <w:p w14:paraId="3E95A3E6"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Briske, D. D., Fuhlendorf, S. D., &amp; Smeins, F. E. (2003). Vegetation dynamics on rangelands: A critique of the current paradigms. </w:t>
      </w:r>
      <w:r>
        <w:rPr>
          <w:rFonts w:ascii="Times New Roman" w:eastAsia="Times New Roman" w:hAnsi="Times New Roman" w:cs="Times New Roman"/>
          <w:i/>
          <w:color w:val="000000"/>
          <w:sz w:val="24"/>
          <w:szCs w:val="24"/>
        </w:rPr>
        <w:t>Journal of Applied Ecology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(4), 601–614. https://doi.org/10.1046/j.1365-2664.2003.00837.x</w:t>
      </w:r>
    </w:p>
    <w:p w14:paraId="0DBD71C5"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Briske, D. D., Illius, A. W., &amp; Anderies, J. M. (2017). Nonequilibrium Ecology and Resilience Theory. In D. D. Briske (Ed.), </w:t>
      </w:r>
      <w:r>
        <w:rPr>
          <w:rFonts w:ascii="Times New Roman" w:eastAsia="Times New Roman" w:hAnsi="Times New Roman" w:cs="Times New Roman"/>
          <w:i/>
          <w:color w:val="000000"/>
          <w:sz w:val="24"/>
          <w:szCs w:val="24"/>
        </w:rPr>
        <w:t>Rangeland Systems: Processes, Management and Challenges</w:t>
      </w:r>
      <w:r>
        <w:rPr>
          <w:rFonts w:ascii="Times New Roman" w:eastAsia="Times New Roman" w:hAnsi="Times New Roman" w:cs="Times New Roman"/>
          <w:color w:val="000000"/>
          <w:sz w:val="24"/>
          <w:szCs w:val="24"/>
        </w:rPr>
        <w:t xml:space="preserve"> (pp. 197–227). https://doi.org/10.1007/978-3-319-46709-2_6</w:t>
      </w:r>
    </w:p>
    <w:p w14:paraId="37C2436C"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Jackson, R. D., &amp; Bartolome, J. W. (2002). A state-transition approach to understanding nonequilibrium plant community dynamics in Californian grasslands. </w:t>
      </w:r>
      <w:r>
        <w:rPr>
          <w:rFonts w:ascii="Times New Roman" w:eastAsia="Times New Roman" w:hAnsi="Times New Roman" w:cs="Times New Roman"/>
          <w:i/>
          <w:color w:val="000000"/>
          <w:sz w:val="24"/>
          <w:szCs w:val="24"/>
        </w:rPr>
        <w:t>Plant Ecology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162</w:t>
      </w:r>
      <w:r>
        <w:rPr>
          <w:rFonts w:ascii="Times New Roman" w:eastAsia="Times New Roman" w:hAnsi="Times New Roman" w:cs="Times New Roman"/>
          <w:color w:val="000000"/>
          <w:sz w:val="24"/>
          <w:szCs w:val="24"/>
        </w:rPr>
        <w:t xml:space="preserve">(1), 49–65. </w:t>
      </w:r>
      <w:hyperlink r:id="rId14">
        <w:r>
          <w:rPr>
            <w:rFonts w:ascii="Times New Roman" w:eastAsia="Times New Roman" w:hAnsi="Times New Roman" w:cs="Times New Roman"/>
            <w:color w:val="0563C1"/>
            <w:sz w:val="24"/>
            <w:szCs w:val="24"/>
          </w:rPr>
          <w:t>https://doi.org/10.1023/A:1020363603900</w:t>
        </w:r>
      </w:hyperlink>
    </w:p>
    <w:p w14:paraId="32A14A32"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 C., Harpole, W. S., &amp; Suding, K. N. (2016). Transitions and invasion along a grazing gradient in experimental California grasslands. </w:t>
      </w:r>
      <w:r>
        <w:rPr>
          <w:rFonts w:ascii="Times New Roman" w:eastAsia="Times New Roman" w:hAnsi="Times New Roman" w:cs="Times New Roman"/>
          <w:i/>
          <w:color w:val="000000"/>
          <w:sz w:val="24"/>
          <w:szCs w:val="24"/>
        </w:rPr>
        <w:t>Ecology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97</w:t>
      </w:r>
      <w:r>
        <w:rPr>
          <w:rFonts w:ascii="Times New Roman" w:eastAsia="Times New Roman" w:hAnsi="Times New Roman" w:cs="Times New Roman"/>
          <w:color w:val="000000"/>
          <w:sz w:val="24"/>
          <w:szCs w:val="24"/>
        </w:rPr>
        <w:t>(9), 2319–2330. https://doi.org/10.1002/ecy.1478</w:t>
      </w:r>
    </w:p>
    <w:p w14:paraId="70A83056"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Stringham, T. K., Krueger, W. C., &amp; Shaver, P. L. (2003). State and Transition Modeling: An Ecological Process Approach. </w:t>
      </w:r>
      <w:r>
        <w:rPr>
          <w:rFonts w:ascii="Times New Roman" w:eastAsia="Times New Roman" w:hAnsi="Times New Roman" w:cs="Times New Roman"/>
          <w:i/>
          <w:color w:val="000000"/>
          <w:sz w:val="24"/>
          <w:szCs w:val="24"/>
        </w:rPr>
        <w:t>Journal of Range Management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56</w:t>
      </w:r>
      <w:r>
        <w:rPr>
          <w:rFonts w:ascii="Times New Roman" w:eastAsia="Times New Roman" w:hAnsi="Times New Roman" w:cs="Times New Roman"/>
          <w:color w:val="000000"/>
          <w:sz w:val="24"/>
          <w:szCs w:val="24"/>
        </w:rPr>
        <w:t xml:space="preserve">(2), 106. </w:t>
      </w:r>
      <w:hyperlink r:id="rId15">
        <w:r>
          <w:rPr>
            <w:rFonts w:ascii="Times New Roman" w:eastAsia="Times New Roman" w:hAnsi="Times New Roman" w:cs="Times New Roman"/>
            <w:color w:val="1155CC"/>
            <w:sz w:val="24"/>
            <w:szCs w:val="24"/>
            <w:u w:val="single"/>
          </w:rPr>
          <w:t>https://doi.org/10.2307/4003893</w:t>
        </w:r>
      </w:hyperlink>
    </w:p>
    <w:p w14:paraId="7F533AB7" w14:textId="77777777" w:rsidR="008A5ADE" w:rsidRDefault="008A5ADE">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70078D7" w14:textId="77777777" w:rsidR="008A5ADE" w:rsidRDefault="00D31F1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California Annual Grasslands</w:t>
      </w:r>
    </w:p>
    <w:p w14:paraId="28289B69" w14:textId="77777777" w:rsidR="008A5ADE" w:rsidRDefault="00D31F15">
      <w:pPr>
        <w:pBdr>
          <w:top w:val="nil"/>
          <w:left w:val="nil"/>
          <w:bottom w:val="nil"/>
          <w:right w:val="nil"/>
          <w:between w:val="nil"/>
        </w:pBdr>
        <w:shd w:val="clear" w:color="auto" w:fill="FFFFFF"/>
        <w:spacing w:after="0"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Corbin, J. D., &amp; D’Antonio, C. M. (2010). Not novel, just better: Competition between native and non-native plants in California grasslands that share species traits. </w:t>
      </w:r>
      <w:r>
        <w:rPr>
          <w:rFonts w:ascii="Times New Roman" w:eastAsia="Times New Roman" w:hAnsi="Times New Roman" w:cs="Times New Roman"/>
          <w:i/>
          <w:color w:val="000000"/>
          <w:sz w:val="24"/>
          <w:szCs w:val="24"/>
        </w:rPr>
        <w:t>Plant Ecology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209</w:t>
      </w:r>
      <w:r>
        <w:rPr>
          <w:rFonts w:ascii="Times New Roman" w:eastAsia="Times New Roman" w:hAnsi="Times New Roman" w:cs="Times New Roman"/>
          <w:color w:val="000000"/>
          <w:sz w:val="24"/>
          <w:szCs w:val="24"/>
        </w:rPr>
        <w:t>(1), 71–81. https://doi.org/10.1007/s11258-010-9722-0</w:t>
      </w:r>
    </w:p>
    <w:p w14:paraId="38DED3AD"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Elmendorf, S. C., &amp; Harrison, S. P. (2009). Temporal variability and nestedness in California grassland species composition. </w:t>
      </w:r>
      <w:r>
        <w:rPr>
          <w:rFonts w:ascii="Times New Roman" w:eastAsia="Times New Roman" w:hAnsi="Times New Roman" w:cs="Times New Roman"/>
          <w:i/>
          <w:color w:val="000000"/>
          <w:sz w:val="24"/>
          <w:szCs w:val="24"/>
        </w:rPr>
        <w:t>Ecology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90</w:t>
      </w:r>
      <w:r>
        <w:rPr>
          <w:rFonts w:ascii="Times New Roman" w:eastAsia="Times New Roman" w:hAnsi="Times New Roman" w:cs="Times New Roman"/>
          <w:color w:val="000000"/>
          <w:sz w:val="24"/>
          <w:szCs w:val="24"/>
        </w:rPr>
        <w:t>(6), 1492–1497. https://doi.org/10.1890/08-1677.1</w:t>
      </w:r>
    </w:p>
    <w:p w14:paraId="576B6718"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Harpole, W. S., Potts, D. L., &amp; Suding, K. N. (2007). Ecosystem responses to water and nitrogen amendment in a California grassland. </w:t>
      </w:r>
      <w:r>
        <w:rPr>
          <w:rFonts w:ascii="Times New Roman" w:eastAsia="Times New Roman" w:hAnsi="Times New Roman" w:cs="Times New Roman"/>
          <w:i/>
          <w:color w:val="000000"/>
          <w:sz w:val="24"/>
          <w:szCs w:val="24"/>
        </w:rPr>
        <w:t>Global Change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w:t>
      </w:r>
      <w:r>
        <w:rPr>
          <w:rFonts w:ascii="Times New Roman" w:eastAsia="Times New Roman" w:hAnsi="Times New Roman" w:cs="Times New Roman"/>
          <w:color w:val="000000"/>
          <w:sz w:val="24"/>
          <w:szCs w:val="24"/>
        </w:rPr>
        <w:t>(11), 2341–2348. https://doi.org/10.1111/j.1365-2486.2007.01447.x</w:t>
      </w:r>
    </w:p>
    <w:p w14:paraId="4E5ED5FD"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Jackson, R. D., &amp; Bartolome, J. W. (2002). A state-transition approach to understanding nonequilibrium plant community dynamics in Californian grasslands. </w:t>
      </w:r>
      <w:r>
        <w:rPr>
          <w:rFonts w:ascii="Times New Roman" w:eastAsia="Times New Roman" w:hAnsi="Times New Roman" w:cs="Times New Roman"/>
          <w:i/>
          <w:color w:val="000000"/>
          <w:sz w:val="24"/>
          <w:szCs w:val="24"/>
        </w:rPr>
        <w:t>Plant Ecology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162</w:t>
      </w:r>
      <w:r>
        <w:rPr>
          <w:rFonts w:ascii="Times New Roman" w:eastAsia="Times New Roman" w:hAnsi="Times New Roman" w:cs="Times New Roman"/>
          <w:color w:val="000000"/>
          <w:sz w:val="24"/>
          <w:szCs w:val="24"/>
        </w:rPr>
        <w:t>(1), 49–65. https://doi.org/10.1023/A:1020363603900</w:t>
      </w:r>
    </w:p>
    <w:p w14:paraId="274435AF"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Pitt, M. D., &amp; Heady, H. F. (1978). Responses of annual vegetation to temperature and rainfall patterns in northern California. </w:t>
      </w:r>
      <w:r>
        <w:rPr>
          <w:rFonts w:ascii="Times New Roman" w:eastAsia="Times New Roman" w:hAnsi="Times New Roman" w:cs="Times New Roman"/>
          <w:i/>
          <w:color w:val="000000"/>
          <w:sz w:val="24"/>
          <w:szCs w:val="24"/>
        </w:rPr>
        <w:t>Ecology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Vol. 59</w:t>
      </w:r>
      <w:r>
        <w:rPr>
          <w:rFonts w:ascii="Times New Roman" w:eastAsia="Times New Roman" w:hAnsi="Times New Roman" w:cs="Times New Roman"/>
          <w:color w:val="000000"/>
          <w:sz w:val="24"/>
          <w:szCs w:val="24"/>
        </w:rPr>
        <w:t>(No. 2 (Mar., 1978)), 336–350 (article consists of 15 pages). https://doi.org/10.2307/1936378</w:t>
      </w:r>
    </w:p>
    <w:p w14:paraId="7ECC4E31"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Prugh, L. R., Deguines, N., Grinath, J. B., Suding, K. N., Bean, W. T., Stafford, R., &amp; Brashares, J. S. (2018). Ecological winners and losers of extreme drought in California. </w:t>
      </w:r>
      <w:r>
        <w:rPr>
          <w:rFonts w:ascii="Times New Roman" w:eastAsia="Times New Roman" w:hAnsi="Times New Roman" w:cs="Times New Roman"/>
          <w:i/>
          <w:color w:val="000000"/>
          <w:sz w:val="24"/>
          <w:szCs w:val="24"/>
        </w:rPr>
        <w:t>Nature Climate Change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(9), 819–824. https://doi.org/10.1038/s41558-018-0255-1</w:t>
      </w:r>
    </w:p>
    <w:p w14:paraId="7EE0A2E9"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Seabloom, E. W., Harpole, W. S., Reichman, O. J., &amp; Tilman, D. (2003). Invasion, competitive dominance, and resource use by exotic and native California grassland species. </w:t>
      </w:r>
      <w:r>
        <w:rPr>
          <w:rFonts w:ascii="Times New Roman" w:eastAsia="Times New Roman" w:hAnsi="Times New Roman" w:cs="Times New Roman"/>
          <w:i/>
          <w:color w:val="000000"/>
          <w:sz w:val="24"/>
          <w:szCs w:val="24"/>
        </w:rPr>
        <w:t>Proceedings of the National Academy of Sciences of the United States of America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100</w:t>
      </w:r>
      <w:r>
        <w:rPr>
          <w:rFonts w:ascii="Times New Roman" w:eastAsia="Times New Roman" w:hAnsi="Times New Roman" w:cs="Times New Roman"/>
          <w:color w:val="000000"/>
          <w:sz w:val="24"/>
          <w:szCs w:val="24"/>
        </w:rPr>
        <w:t>(23), 13384–13389. https://doi.org/10.1073/pnas.1835728100</w:t>
      </w:r>
    </w:p>
    <w:p w14:paraId="0AD6C141"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Uricchio, L. H., Daws, S. C., Spear, E. R., &amp; Mordecai, E. A. (2019). Priority Effects and Nonhierarchical Competition Shape Species Composition in a Complex Grassland Community. </w:t>
      </w:r>
      <w:r>
        <w:rPr>
          <w:rFonts w:ascii="Times New Roman" w:eastAsia="Times New Roman" w:hAnsi="Times New Roman" w:cs="Times New Roman"/>
          <w:i/>
          <w:color w:val="000000"/>
          <w:sz w:val="24"/>
          <w:szCs w:val="24"/>
        </w:rPr>
        <w:t>The American Naturalist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193</w:t>
      </w:r>
      <w:r>
        <w:rPr>
          <w:rFonts w:ascii="Times New Roman" w:eastAsia="Times New Roman" w:hAnsi="Times New Roman" w:cs="Times New Roman"/>
          <w:color w:val="000000"/>
          <w:sz w:val="24"/>
          <w:szCs w:val="24"/>
        </w:rPr>
        <w:t xml:space="preserve">(2), 213–226. </w:t>
      </w:r>
      <w:hyperlink r:id="rId16">
        <w:r>
          <w:rPr>
            <w:rFonts w:ascii="Times New Roman" w:eastAsia="Times New Roman" w:hAnsi="Times New Roman" w:cs="Times New Roman"/>
            <w:color w:val="0563C1"/>
            <w:sz w:val="24"/>
            <w:szCs w:val="24"/>
            <w:u w:val="single"/>
          </w:rPr>
          <w:t>https://doi.org/10.1086/701434</w:t>
        </w:r>
      </w:hyperlink>
    </w:p>
    <w:p w14:paraId="6BC090C9" w14:textId="77777777" w:rsidR="008A5ADE" w:rsidRDefault="00D31F1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Wainwright, C. E., HilleRisLambers, J., Lai, H. R., Loy, X., &amp; Mayfield, M. M. (2019). Distinct responses of niche and fitness differences to water availability underlie variable coexistence outcomes in semi‐arid annual plant communities. </w:t>
      </w:r>
      <w:r>
        <w:rPr>
          <w:rFonts w:ascii="Times New Roman" w:eastAsia="Times New Roman" w:hAnsi="Times New Roman" w:cs="Times New Roman"/>
          <w:i/>
          <w:color w:val="000000"/>
          <w:sz w:val="24"/>
          <w:szCs w:val="24"/>
        </w:rPr>
        <w:t>Journal of Ecology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107</w:t>
      </w:r>
      <w:r>
        <w:rPr>
          <w:rFonts w:ascii="Times New Roman" w:eastAsia="Times New Roman" w:hAnsi="Times New Roman" w:cs="Times New Roman"/>
          <w:color w:val="000000"/>
          <w:sz w:val="24"/>
          <w:szCs w:val="24"/>
        </w:rPr>
        <w:t>(1), 293–306. https://doi.org/10.1111/1365-2745.13056</w:t>
      </w:r>
    </w:p>
    <w:sectPr w:rsidR="008A5AD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rie Eviner" w:date="2019-09-06T12:05:00Z" w:initials="VE">
    <w:p w14:paraId="25BB28EF" w14:textId="670AD9F0" w:rsidR="000E5996" w:rsidRDefault="000E5996">
      <w:pPr>
        <w:pStyle w:val="CommentText"/>
      </w:pPr>
      <w:r>
        <w:rPr>
          <w:rStyle w:val="CommentReference"/>
        </w:rPr>
        <w:annotationRef/>
      </w:r>
      <w:r>
        <w:t>You have a lot of great ideas in the introduction, it’s a great first step. But for now, leave it on the back burner. Focus on honing in your results/discussion—what are the key take home points of your work? Then, we can revisit based on those, how to frame the intro (again, can use much of what’s already ere)</w:t>
      </w:r>
    </w:p>
  </w:comment>
  <w:comment w:id="1" w:author="Valerie Eviner" w:date="2019-09-06T11:43:00Z" w:initials="VE">
    <w:p w14:paraId="7EFE84EA" w14:textId="2BE0B4E8" w:rsidR="000220D2" w:rsidRDefault="000220D2">
      <w:pPr>
        <w:pStyle w:val="CommentText"/>
      </w:pPr>
      <w:r>
        <w:rPr>
          <w:rStyle w:val="CommentReference"/>
        </w:rPr>
        <w:annotationRef/>
      </w:r>
      <w:r>
        <w:t>I think the focal aspect of resilience you are discussing here, doesn’t really match the resilience you’re exploring. The 1</w:t>
      </w:r>
      <w:r w:rsidRPr="000220D2">
        <w:rPr>
          <w:vertAlign w:val="superscript"/>
        </w:rPr>
        <w:t>st</w:t>
      </w:r>
      <w:r>
        <w:t xml:space="preserve"> couple paragraphs seem to set the stage more for: what keeps this system from collapsing/ remaining a grassland.</w:t>
      </w:r>
    </w:p>
    <w:p w14:paraId="6688F60E" w14:textId="2F5465C2" w:rsidR="000220D2" w:rsidRDefault="000220D2">
      <w:pPr>
        <w:pStyle w:val="CommentText"/>
      </w:pPr>
    </w:p>
    <w:p w14:paraId="53D081D1" w14:textId="4F0584DE" w:rsidR="000220D2" w:rsidRDefault="000220D2">
      <w:pPr>
        <w:pStyle w:val="CommentText"/>
      </w:pPr>
      <w:r>
        <w:t>In contrast, I think what your analys</w:t>
      </w:r>
      <w:r w:rsidR="00C46E75">
        <w:t>es do well at is addressing- what are the dynamics of this system, and how do they change under different conditions? The state/transition approach works great, but in the context of the types of states you’re exploring, I’d say that the multiple states present are part of the resilience of the California grassland</w:t>
      </w:r>
    </w:p>
    <w:p w14:paraId="21C721C6" w14:textId="6F677CB2" w:rsidR="00C46E75" w:rsidRDefault="00C46E75">
      <w:pPr>
        <w:pStyle w:val="CommentText"/>
      </w:pPr>
    </w:p>
    <w:p w14:paraId="7027BBB6" w14:textId="107EDC01" w:rsidR="00C46E75" w:rsidRDefault="00C46E75">
      <w:pPr>
        <w:pStyle w:val="CommentText"/>
      </w:pPr>
      <w:r>
        <w:t>Instead of focusing on resilience of any given state, you can think about what factors cause stability vs. transitions between states (which is essentially what you do, it just is a different focus, not as centered on these states/transition being resilience of any given state).</w:t>
      </w:r>
    </w:p>
  </w:comment>
  <w:comment w:id="3" w:author="Valerie Eviner" w:date="2019-09-06T11:50:00Z" w:initials="VE">
    <w:p w14:paraId="35EF727B" w14:textId="18098E26" w:rsidR="00954F8B" w:rsidRDefault="00954F8B">
      <w:pPr>
        <w:pStyle w:val="CommentText"/>
      </w:pPr>
      <w:r>
        <w:rPr>
          <w:rStyle w:val="CommentReference"/>
        </w:rPr>
        <w:annotationRef/>
      </w:r>
      <w:r>
        <w:t>Excellent perspective, this paragraph should be more of the organizing perspective than resilience</w:t>
      </w:r>
    </w:p>
  </w:comment>
  <w:comment w:id="5" w:author="Valerie Eviner" w:date="2019-09-06T11:53:00Z" w:initials="VE">
    <w:p w14:paraId="631A9AF3" w14:textId="65FDC077" w:rsidR="00D8244A" w:rsidRDefault="00D8244A">
      <w:pPr>
        <w:pStyle w:val="CommentText"/>
      </w:pPr>
      <w:r>
        <w:rPr>
          <w:rStyle w:val="CommentReference"/>
        </w:rPr>
        <w:annotationRef/>
      </w:r>
      <w:r>
        <w:t>You haven’t introduced these as distinct yet, can be hard to follow</w:t>
      </w:r>
    </w:p>
  </w:comment>
  <w:comment w:id="6" w:author="Valerie Eviner" w:date="2019-09-06T11:53:00Z" w:initials="VE">
    <w:p w14:paraId="12CA7451" w14:textId="50CBAD0A" w:rsidR="009B5463" w:rsidRDefault="009B5463">
      <w:pPr>
        <w:pStyle w:val="CommentText"/>
      </w:pPr>
      <w:r>
        <w:rPr>
          <w:rStyle w:val="CommentReference"/>
        </w:rPr>
        <w:annotationRef/>
      </w:r>
      <w:r>
        <w:t>Worth also discussing in this section some other key ways to group plants- based on traits. In particular, based on phenology (early, mid, late-season species)</w:t>
      </w:r>
    </w:p>
  </w:comment>
  <w:comment w:id="8" w:author="Valerie Eviner" w:date="2019-09-06T11:55:00Z" w:initials="VE">
    <w:p w14:paraId="56951A14" w14:textId="77F8F382" w:rsidR="00E631D8" w:rsidRDefault="00E631D8">
      <w:pPr>
        <w:pStyle w:val="CommentText"/>
      </w:pPr>
      <w:r>
        <w:rPr>
          <w:rStyle w:val="CommentReference"/>
        </w:rPr>
        <w:annotationRef/>
      </w:r>
      <w:r>
        <w:t>In this intro section, also worthy to discuss interest in management of these transitions (e.g. to control invasives, to restore natives)</w:t>
      </w:r>
    </w:p>
  </w:comment>
  <w:comment w:id="9" w:author="Valerie Eviner" w:date="2019-09-06T11:57:00Z" w:initials="VE">
    <w:p w14:paraId="56D00F54" w14:textId="3A61C893" w:rsidR="00FE6A2C" w:rsidRDefault="00FE6A2C">
      <w:pPr>
        <w:pStyle w:val="CommentText"/>
      </w:pPr>
      <w:r>
        <w:rPr>
          <w:rStyle w:val="CommentReference"/>
        </w:rPr>
        <w:annotationRef/>
      </w:r>
      <w:r>
        <w:t>What you’re missing in the description of state and transition is that it is often based on expert opinion/ expert knowledge of the system, based on long-term observations</w:t>
      </w:r>
    </w:p>
    <w:p w14:paraId="54587084" w14:textId="5FE14BDF" w:rsidR="00FE6A2C" w:rsidRDefault="00FE6A2C">
      <w:pPr>
        <w:pStyle w:val="CommentText"/>
      </w:pPr>
    </w:p>
    <w:p w14:paraId="612894A2" w14:textId="4884BAC3" w:rsidR="00FE6A2C" w:rsidRDefault="00FE6A2C">
      <w:pPr>
        <w:pStyle w:val="CommentText"/>
      </w:pPr>
      <w:r>
        <w:t>But can be bias in this approach- we focus on /observe what we most care about—sure maybe invasives change, but maybe others do too, and we’re not paying as much attention—or we notice changes after big events, but not more gradual changes, or we might not notice flip-flops in states at discrete sites, instead just seeing the overall landscape picture of who is dominating</w:t>
      </w:r>
    </w:p>
    <w:p w14:paraId="307F7E16" w14:textId="2614D7FA" w:rsidR="00FE6A2C" w:rsidRDefault="00FE6A2C">
      <w:pPr>
        <w:pStyle w:val="CommentText"/>
      </w:pPr>
    </w:p>
    <w:p w14:paraId="08AE5E53" w14:textId="41687008" w:rsidR="00FE6A2C" w:rsidRDefault="00FE6A2C">
      <w:pPr>
        <w:pStyle w:val="CommentText"/>
      </w:pPr>
      <w:r>
        <w:t xml:space="preserve">So quantitative approach often does reinforce expert model opinion, but also </w:t>
      </w:r>
      <w:r w:rsidR="009F7193">
        <w:t xml:space="preserve">lets us see </w:t>
      </w:r>
      <w:r w:rsidR="00CC66F8">
        <w:t>other aspects of what we might be missing—gives us ideas on groups of species that may change in response to future conditions, etc.</w:t>
      </w:r>
    </w:p>
    <w:p w14:paraId="5E9EA9DD" w14:textId="07E75DA7" w:rsidR="00CC66F8" w:rsidRDefault="00CC66F8">
      <w:pPr>
        <w:pStyle w:val="CommentText"/>
      </w:pPr>
    </w:p>
    <w:p w14:paraId="52008564" w14:textId="06AEC03A" w:rsidR="00CC66F8" w:rsidRDefault="00CC66F8">
      <w:pPr>
        <w:pStyle w:val="CommentText"/>
      </w:pPr>
      <w:r>
        <w:t>It is worth thinking carefully about what a clustering approach vs. other approaches can tell you—you were really keen on using a clustering approach, so should think carefully about the pros and cons of that as an approach</w:t>
      </w:r>
      <w:r w:rsidR="00290346">
        <w:t>—there are really important roles in data summaries and clustering (simplifies complex data), but there are also drawbacks, so you should brainstorm on pros and cons of what this approach tells you and what it doesn’t</w:t>
      </w:r>
    </w:p>
  </w:comment>
  <w:comment w:id="10" w:author="Evan Batzer" w:date="2019-07-13T17:17:00Z" w:initials="">
    <w:p w14:paraId="27334CCB"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don't feel particularly confident in this section. I would like to highlight why the unique approach that this paper takes is interesting/valuable, but feel like I'm not able to move beyond generalities. Do you have any suggestions on how to make this more compelling?</w:t>
      </w:r>
    </w:p>
  </w:comment>
  <w:comment w:id="11" w:author="Valerie Eviner" w:date="2019-09-06T12:05:00Z" w:initials="VE">
    <w:p w14:paraId="087EBA39" w14:textId="4F0D4C44" w:rsidR="000B028C" w:rsidRDefault="000B028C">
      <w:pPr>
        <w:pStyle w:val="CommentText"/>
      </w:pPr>
      <w:r>
        <w:rPr>
          <w:rStyle w:val="CommentReference"/>
        </w:rPr>
        <w:annotationRef/>
      </w:r>
      <w:r>
        <w:t>This sentence is a good crux of your focus</w:t>
      </w:r>
    </w:p>
  </w:comment>
  <w:comment w:id="12" w:author="Valerie Eviner" w:date="2019-09-06T12:05:00Z" w:initials="VE">
    <w:p w14:paraId="58D71AD9" w14:textId="58030FB7" w:rsidR="000B028C" w:rsidRDefault="000B028C">
      <w:pPr>
        <w:pStyle w:val="CommentText"/>
      </w:pPr>
      <w:r>
        <w:rPr>
          <w:rStyle w:val="CommentReference"/>
        </w:rPr>
        <w:annotationRef/>
      </w:r>
      <w:r>
        <w:t>Do you mean resilience, or are you talking about persistence of a given dominant species?</w:t>
      </w:r>
    </w:p>
  </w:comment>
  <w:comment w:id="13" w:author="Valerie Eviner" w:date="2019-09-06T12:24:00Z" w:initials="VE">
    <w:p w14:paraId="0F9117E5" w14:textId="7282E2BD" w:rsidR="00E65F81" w:rsidRDefault="00E65F81">
      <w:pPr>
        <w:pStyle w:val="CommentText"/>
      </w:pPr>
      <w:r>
        <w:rPr>
          <w:rStyle w:val="CommentReference"/>
        </w:rPr>
        <w:annotationRef/>
      </w:r>
      <w:r>
        <w:t>Unclear (I know what you’re saying, but a reviewer wouldn’t be clear what you did and why,)</w:t>
      </w:r>
    </w:p>
    <w:p w14:paraId="2241745C" w14:textId="44199F19" w:rsidR="004406EA" w:rsidRDefault="004406EA">
      <w:pPr>
        <w:pStyle w:val="CommentText"/>
      </w:pPr>
    </w:p>
    <w:p w14:paraId="25F96C55" w14:textId="1085D894" w:rsidR="004406EA" w:rsidRDefault="004406EA">
      <w:pPr>
        <w:pStyle w:val="CommentText"/>
      </w:pPr>
      <w:r>
        <w:t xml:space="preserve">Give more of a context—because this is in an experimental landscape, with high traffic, etc, can get regular introduction of species not planted in this experiment. For species that are critical components of California grasslands (e.g. Bromus diandrus), included those volunteers in analyses. But for other, more agricultural weeds, these are not part of grassland community naturally. </w:t>
      </w:r>
    </w:p>
    <w:p w14:paraId="79D26899" w14:textId="3092D619" w:rsidR="004406EA" w:rsidRDefault="004406EA">
      <w:pPr>
        <w:pStyle w:val="CommentText"/>
      </w:pPr>
      <w:r>
        <w:t>Ddin’t use these in analyese because:</w:t>
      </w:r>
    </w:p>
    <w:p w14:paraId="0C2C4EC2" w14:textId="08FED34D" w:rsidR="004406EA" w:rsidRDefault="004406EA" w:rsidP="004406EA">
      <w:pPr>
        <w:pStyle w:val="CommentText"/>
        <w:numPr>
          <w:ilvl w:val="0"/>
          <w:numId w:val="2"/>
        </w:numPr>
      </w:pPr>
      <w:r>
        <w:t>Not typical components of these communities</w:t>
      </w:r>
    </w:p>
    <w:p w14:paraId="4917B070" w14:textId="04BF2987" w:rsidR="004406EA" w:rsidRDefault="004406EA" w:rsidP="004406EA">
      <w:pPr>
        <w:pStyle w:val="CommentText"/>
        <w:numPr>
          <w:ilvl w:val="0"/>
          <w:numId w:val="2"/>
        </w:numPr>
      </w:pPr>
      <w:r>
        <w:t>These were weeded in the experiment, and any % cover value could reflect not only naturally community dynamics, but also heterogeneity in weeding success, etc.</w:t>
      </w:r>
    </w:p>
  </w:comment>
  <w:comment w:id="14" w:author="Valerie Eviner" w:date="2019-09-06T12:27:00Z" w:initials="VE">
    <w:p w14:paraId="605ED6E3" w14:textId="6EAE05C8" w:rsidR="0080223B" w:rsidRDefault="0080223B">
      <w:pPr>
        <w:pStyle w:val="CommentText"/>
      </w:pPr>
      <w:r>
        <w:rPr>
          <w:rStyle w:val="CommentReference"/>
        </w:rPr>
        <w:annotationRef/>
      </w:r>
      <w:r>
        <w:t xml:space="preserve">Again, here, it would be helpful to make a really compelling case in the intro for why you’re partitioning into states </w:t>
      </w:r>
    </w:p>
  </w:comment>
  <w:comment w:id="15" w:author="Valerie Eviner" w:date="2019-09-06T12:29:00Z" w:initials="VE">
    <w:p w14:paraId="5632ADB5" w14:textId="7EDB9B9B" w:rsidR="00625533" w:rsidRDefault="00625533">
      <w:pPr>
        <w:pStyle w:val="CommentText"/>
      </w:pPr>
      <w:r>
        <w:rPr>
          <w:rStyle w:val="CommentReference"/>
        </w:rPr>
        <w:annotationRef/>
      </w:r>
      <w:r>
        <w:t>Need to introduce the idea of what you’re doing with this/ where it fits into the question (comes out of the blue here)</w:t>
      </w:r>
    </w:p>
  </w:comment>
  <w:comment w:id="17" w:author="Evan Batzer" w:date="2019-07-11T20:25:00Z" w:initials="">
    <w:p w14:paraId="7615C556"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Send to appendix?</w:t>
      </w:r>
    </w:p>
  </w:comment>
  <w:comment w:id="18" w:author="Valerie Eviner" w:date="2019-09-06T12:29:00Z" w:initials="VE">
    <w:p w14:paraId="05CCBF8C" w14:textId="17887796" w:rsidR="00014BC6" w:rsidRDefault="00014BC6">
      <w:pPr>
        <w:pStyle w:val="CommentText"/>
      </w:pPr>
      <w:r>
        <w:rPr>
          <w:rStyle w:val="CommentReference"/>
        </w:rPr>
        <w:annotationRef/>
      </w:r>
      <w:r>
        <w:t>Let’s wait and see—think it depends on what the crystallized main points will be</w:t>
      </w:r>
    </w:p>
  </w:comment>
  <w:comment w:id="19" w:author="Valerie Eviner" w:date="2019-09-06T12:33:00Z" w:initials="VE">
    <w:p w14:paraId="18EB9E86" w14:textId="6B9CF66D" w:rsidR="0088194B" w:rsidRDefault="0088194B">
      <w:pPr>
        <w:pStyle w:val="CommentText"/>
      </w:pPr>
      <w:r>
        <w:rPr>
          <w:rStyle w:val="CommentReference"/>
        </w:rPr>
        <w:annotationRef/>
      </w:r>
      <w:r>
        <w:t xml:space="preserve">Again, start with a guiding statement of what your main idea/ question is here </w:t>
      </w:r>
    </w:p>
  </w:comment>
  <w:comment w:id="21" w:author="Evan Batzer" w:date="2019-06-25T15:13:00Z" w:initials="">
    <w:p w14:paraId="3C4059EC"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citations for these packages</w:t>
      </w:r>
    </w:p>
  </w:comment>
  <w:comment w:id="25" w:author="Evan Batzer [2]" w:date="2019-06-27T09:46:00Z" w:initials="">
    <w:p w14:paraId="448623AF" w14:textId="77777777" w:rsidR="0022200E" w:rsidRDefault="0022200E" w:rsidP="0022200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Answering the question of how much a transition event is associated with is difficult. Communities change a lot within groups, so Bray-Curtis dissimilarity isn’t a great measure – I’d likely have to average communities across multiple plots to have this measure make more sense. Looking at something like net change in groups can also be challenging, as a 10% decrease in abundance of native species means a lot more at 50% native cover than it does 100%. </w:t>
      </w:r>
    </w:p>
    <w:p w14:paraId="6913C385" w14:textId="77777777" w:rsidR="0022200E" w:rsidRDefault="0022200E" w:rsidP="0022200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40A214" w14:textId="77777777" w:rsidR="0022200E" w:rsidRDefault="0022200E" w:rsidP="0022200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either case, this might be a compromise – most state assignments are dominated by their indicator species.</w:t>
      </w:r>
    </w:p>
  </w:comment>
  <w:comment w:id="26" w:author="Evan Batzer" w:date="2019-07-11T20:26:00Z" w:initials="">
    <w:p w14:paraId="6896AE28" w14:textId="77777777" w:rsidR="0022200E" w:rsidRDefault="0022200E" w:rsidP="0022200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spoke with Andrew Latimer about how to best capture how important a transition event is -- this seemed like a reasonable solution to him.</w:t>
      </w:r>
    </w:p>
    <w:p w14:paraId="77A42D03" w14:textId="77777777" w:rsidR="0022200E" w:rsidRDefault="0022200E" w:rsidP="0022200E">
      <w:pPr>
        <w:widowControl w:val="0"/>
        <w:pBdr>
          <w:top w:val="nil"/>
          <w:left w:val="nil"/>
          <w:bottom w:val="nil"/>
          <w:right w:val="nil"/>
          <w:between w:val="nil"/>
        </w:pBdr>
        <w:spacing w:after="0" w:line="240" w:lineRule="auto"/>
        <w:rPr>
          <w:rFonts w:ascii="Arial" w:eastAsia="Arial" w:hAnsi="Arial" w:cs="Arial"/>
          <w:color w:val="000000"/>
        </w:rPr>
      </w:pPr>
    </w:p>
    <w:p w14:paraId="705FCF49" w14:textId="77777777" w:rsidR="0022200E" w:rsidRDefault="0022200E" w:rsidP="0022200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suggests there's an approximate threshold for what abundance of indicator species is needed to see change. If a community falls below this threshold, it's very likely to receive a new state assignment. Most communities are not likely hovering around this threshold, however, and have majority composition of one group of indicator species.</w:t>
      </w:r>
    </w:p>
  </w:comment>
  <w:comment w:id="27" w:author="Valerie Eviner" w:date="2019-09-06T12:36:00Z" w:initials="VE">
    <w:p w14:paraId="26A025D2" w14:textId="77777777" w:rsidR="0022200E" w:rsidRDefault="0022200E" w:rsidP="0022200E">
      <w:pPr>
        <w:pStyle w:val="CommentText"/>
      </w:pPr>
      <w:r>
        <w:rPr>
          <w:rStyle w:val="CommentReference"/>
        </w:rPr>
        <w:annotationRef/>
      </w:r>
      <w:r>
        <w:t>This makes a lot of sense, should reflect that a bit more in text</w:t>
      </w:r>
    </w:p>
  </w:comment>
  <w:comment w:id="28" w:author="Evan Batzer" w:date="2019-07-11T20:27:00Z" w:initials="">
    <w:p w14:paraId="68D7BE55" w14:textId="77777777" w:rsidR="0022200E" w:rsidRDefault="0022200E" w:rsidP="0022200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First sentence of comment should be "how much community change a transition event is associated with".</w:t>
      </w:r>
    </w:p>
  </w:comment>
  <w:comment w:id="31" w:author="Evan Batzer [2]" w:date="2019-06-27T09:46:00Z" w:initials="">
    <w:p w14:paraId="0BC678F2"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Answering the question of how much a transition event is associated with is difficult. Communities change a lot within groups, so Bray-Curtis dissimilarity isn’t a great measure – I’d likely have to average communities across multiple plots to have this measure make more sense. Looking at something like net change in groups can also be challenging, as a 10% decrease in abundance of native species means a lot more at 50% native cover than it does 100%. </w:t>
      </w:r>
    </w:p>
    <w:p w14:paraId="581A96F5"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F1E13F1"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either case, this might be a compromise – most state assignments are dominated by their indicator species.</w:t>
      </w:r>
    </w:p>
  </w:comment>
  <w:comment w:id="32" w:author="Evan Batzer" w:date="2019-07-11T20:26:00Z" w:initials="">
    <w:p w14:paraId="0FEFBD5A"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spoke with Andrew Latimer about how to best capture how important a transition event is -- this seemed like a reasonable solution to him.</w:t>
      </w:r>
    </w:p>
    <w:p w14:paraId="7B3FCD08" w14:textId="77777777" w:rsidR="008A5ADE" w:rsidRDefault="008A5ADE">
      <w:pPr>
        <w:widowControl w:val="0"/>
        <w:pBdr>
          <w:top w:val="nil"/>
          <w:left w:val="nil"/>
          <w:bottom w:val="nil"/>
          <w:right w:val="nil"/>
          <w:between w:val="nil"/>
        </w:pBdr>
        <w:spacing w:after="0" w:line="240" w:lineRule="auto"/>
        <w:rPr>
          <w:rFonts w:ascii="Arial" w:eastAsia="Arial" w:hAnsi="Arial" w:cs="Arial"/>
          <w:color w:val="000000"/>
        </w:rPr>
      </w:pPr>
    </w:p>
    <w:p w14:paraId="59A9939B"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suggests there's an approximate threshold for what abundance of indicator species is needed to see change. If a community falls below this threshold, it's very likely to receive a new state assignment. Most communities are not likely hovering around this threshold, however, and have majority composition of one group of indicator species.</w:t>
      </w:r>
    </w:p>
  </w:comment>
  <w:comment w:id="33" w:author="Valerie Eviner" w:date="2019-09-06T12:36:00Z" w:initials="VE">
    <w:p w14:paraId="29B8C9F8" w14:textId="4F79167E" w:rsidR="00E946DC" w:rsidRDefault="00E946DC">
      <w:pPr>
        <w:pStyle w:val="CommentText"/>
      </w:pPr>
      <w:r>
        <w:rPr>
          <w:rStyle w:val="CommentReference"/>
        </w:rPr>
        <w:annotationRef/>
      </w:r>
      <w:r>
        <w:t>This makes a lot of sense, should reflect that a bit more in text</w:t>
      </w:r>
    </w:p>
  </w:comment>
  <w:comment w:id="34" w:author="Evan Batzer" w:date="2019-07-11T20:27:00Z" w:initials="">
    <w:p w14:paraId="59908A22"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First sentence of comment should be "how much community change a transition event is associated with".</w:t>
      </w:r>
    </w:p>
  </w:comment>
  <w:comment w:id="37" w:author="Valerie Eviner" w:date="2019-09-06T12:42:00Z" w:initials="VE">
    <w:p w14:paraId="3F4A5C25" w14:textId="7DC57FB6" w:rsidR="006E3BFB" w:rsidRDefault="006E3BFB">
      <w:pPr>
        <w:pStyle w:val="CommentText"/>
      </w:pPr>
      <w:r>
        <w:rPr>
          <w:rStyle w:val="CommentReference"/>
        </w:rPr>
        <w:annotationRef/>
      </w:r>
      <w:r>
        <w:t>Useful to emphasize to what extent these are a subset of species from state 2 or distinct (I know B. diandrus is distinct, but not sure about Avena)</w:t>
      </w:r>
    </w:p>
    <w:p w14:paraId="1CC17011" w14:textId="77777777" w:rsidR="006E3BFB" w:rsidRDefault="006E3BFB">
      <w:pPr>
        <w:pStyle w:val="CommentText"/>
      </w:pPr>
    </w:p>
  </w:comment>
  <w:comment w:id="38" w:author="Valerie Eviner" w:date="2019-09-06T12:42:00Z" w:initials="VE">
    <w:p w14:paraId="43F4F4E6" w14:textId="67DC5863" w:rsidR="006E3BFB" w:rsidRDefault="006E3BFB">
      <w:pPr>
        <w:pStyle w:val="CommentText"/>
      </w:pPr>
      <w:r>
        <w:rPr>
          <w:rStyle w:val="CommentReference"/>
        </w:rPr>
        <w:annotationRef/>
      </w:r>
      <w:r>
        <w:t>Give a bit more context- over the course of 10? Years, all 56 plots experienced at least one transition (and then worthwhile to give a sense of how many of those transitions are the ones you describe above, vs. are other less common/ more random changes</w:t>
      </w:r>
    </w:p>
  </w:comment>
  <w:comment w:id="36" w:author="Evan Batzer" w:date="2019-07-14T14:47:00Z" w:initials="">
    <w:p w14:paraId="1910189D"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Cut this down?</w:t>
      </w:r>
    </w:p>
  </w:comment>
  <w:comment w:id="39" w:author="Valerie Eviner" w:date="2019-09-06T12:44:00Z" w:initials="VE">
    <w:p w14:paraId="0B37BAD7" w14:textId="6B0D9365" w:rsidR="006E3BFB" w:rsidRDefault="006E3BFB">
      <w:pPr>
        <w:pStyle w:val="CommentText"/>
      </w:pPr>
      <w:r>
        <w:rPr>
          <w:rStyle w:val="CommentReference"/>
        </w:rPr>
        <w:annotationRef/>
      </w:r>
      <w:r>
        <w:t>Better to call it persistence rather than resilience?</w:t>
      </w:r>
    </w:p>
  </w:comment>
  <w:comment w:id="40" w:author="Valerie Eviner" w:date="2019-09-06T12:46:00Z" w:initials="VE">
    <w:p w14:paraId="02DC6E79" w14:textId="4AB7DC57" w:rsidR="006E3BFB" w:rsidRDefault="006E3BFB">
      <w:pPr>
        <w:pStyle w:val="CommentText"/>
      </w:pPr>
      <w:r>
        <w:rPr>
          <w:rStyle w:val="CommentReference"/>
        </w:rPr>
        <w:annotationRef/>
      </w:r>
      <w:r>
        <w:t>While as a method, I see this is distinct from the section above, conceptually I’m not following this as a separate section.</w:t>
      </w:r>
    </w:p>
    <w:p w14:paraId="0A8CD225" w14:textId="5766956E" w:rsidR="006E3BFB" w:rsidRDefault="006E3BFB">
      <w:pPr>
        <w:pStyle w:val="CommentText"/>
      </w:pPr>
    </w:p>
    <w:p w14:paraId="157F7B73" w14:textId="1E3D8AF3" w:rsidR="006E3BFB" w:rsidRDefault="006E3BFB">
      <w:pPr>
        <w:pStyle w:val="CommentText"/>
      </w:pPr>
      <w:r>
        <w:t>Seems like in this and the previous section, there is overlap in the how do transitions change over time theme.</w:t>
      </w:r>
    </w:p>
    <w:p w14:paraId="3A084EF7" w14:textId="6BCA2688" w:rsidR="006E3BFB" w:rsidRDefault="006E3BFB">
      <w:pPr>
        <w:pStyle w:val="CommentText"/>
      </w:pPr>
    </w:p>
    <w:p w14:paraId="6342D342" w14:textId="044EB5FB" w:rsidR="008826AD" w:rsidRDefault="006E3BFB">
      <w:pPr>
        <w:pStyle w:val="CommentText"/>
      </w:pPr>
      <w:r>
        <w:t>So, can you say: this is how much transitioning occurred,</w:t>
      </w:r>
      <w:r w:rsidR="008826AD">
        <w:t xml:space="preserve"> here are the state types that transitioned more or less</w:t>
      </w:r>
    </w:p>
    <w:p w14:paraId="05177377" w14:textId="77777777" w:rsidR="008826AD" w:rsidRDefault="008826AD">
      <w:pPr>
        <w:pStyle w:val="CommentText"/>
      </w:pPr>
    </w:p>
    <w:p w14:paraId="45351037" w14:textId="18E193F2" w:rsidR="006E3BFB" w:rsidRDefault="006E3BFB">
      <w:pPr>
        <w:pStyle w:val="CommentText"/>
      </w:pPr>
      <w:r>
        <w:t xml:space="preserve"> obviously the interest is in time- what do these transitions relate to? So one way to look at it is with drought index- other way is as you had above (more informally, but using some of the natural history)</w:t>
      </w:r>
      <w:r w:rsidR="008826AD">
        <w:t>, and then assessing which transitioned which way in response to these changes</w:t>
      </w:r>
    </w:p>
  </w:comment>
  <w:comment w:id="41" w:author="Valerie Eviner" w:date="2019-09-06T12:49:00Z" w:initials="VE">
    <w:p w14:paraId="6F31748A" w14:textId="68848B52" w:rsidR="00F53582" w:rsidRDefault="00F53582">
      <w:pPr>
        <w:pStyle w:val="CommentText"/>
      </w:pPr>
      <w:r>
        <w:rPr>
          <w:rStyle w:val="CommentReference"/>
        </w:rPr>
        <w:annotationRef/>
      </w:r>
      <w:r>
        <w:t>Again, not seeing how this is a separate section, vs. more integrated with the other 2</w:t>
      </w:r>
    </w:p>
  </w:comment>
  <w:comment w:id="42" w:author="Evan Batzer" w:date="2019-07-13T23:12:00Z" w:initials="">
    <w:p w14:paraId="198D05D8"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These percentages don't include influence of priority effects. Does that need additional highlighting?</w:t>
      </w:r>
    </w:p>
  </w:comment>
  <w:comment w:id="43" w:author="Valerie Eviner" w:date="2019-09-06T12:51:00Z" w:initials="VE">
    <w:p w14:paraId="4773B1A6" w14:textId="712DEEF8" w:rsidR="001D33EA" w:rsidRDefault="001D33EA">
      <w:pPr>
        <w:pStyle w:val="CommentText"/>
      </w:pPr>
      <w:r>
        <w:rPr>
          <w:rStyle w:val="CommentReference"/>
        </w:rPr>
        <w:annotationRef/>
      </w:r>
      <w:r>
        <w:t>yes</w:t>
      </w:r>
    </w:p>
  </w:comment>
  <w:comment w:id="44" w:author="Evan Batzer" w:date="2019-07-11T18:27:00Z" w:initials="">
    <w:p w14:paraId="5225FBE5"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Can also mention potential similarity in patterns of resource use?</w:t>
      </w:r>
    </w:p>
  </w:comment>
  <w:comment w:id="45" w:author="Valerie Eviner" w:date="2019-09-06T12:54:00Z" w:initials="VE">
    <w:p w14:paraId="0A359C7A" w14:textId="51537335" w:rsidR="001D33EA" w:rsidRDefault="001D33EA">
      <w:pPr>
        <w:pStyle w:val="CommentText"/>
      </w:pPr>
      <w:r>
        <w:rPr>
          <w:rStyle w:val="CommentReference"/>
        </w:rPr>
        <w:annotationRef/>
      </w:r>
      <w:r>
        <w:t>Totally, and can tie that in with the suggestion I made in the intro to also add groups of species based on traits</w:t>
      </w:r>
    </w:p>
  </w:comment>
  <w:comment w:id="46" w:author="Evan Batzer" w:date="2019-07-14T05:49:00Z" w:initials="">
    <w:p w14:paraId="163D6486" w14:textId="77777777" w:rsidR="008A5ADE" w:rsidRDefault="00D31F1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 be added. Any particular grants that need to be acknowledged within this work and the lab?</w:t>
      </w:r>
    </w:p>
  </w:comment>
  <w:comment w:id="47" w:author="Valerie Eviner" w:date="2019-09-06T12:56:00Z" w:initials="VE">
    <w:p w14:paraId="7BBA3042" w14:textId="610711A9" w:rsidR="009A5EE3" w:rsidRDefault="009A5EE3">
      <w:pPr>
        <w:pStyle w:val="CommentText"/>
      </w:pPr>
      <w:r>
        <w:rPr>
          <w:rStyle w:val="CommentReference"/>
        </w:rPr>
        <w:annotationRef/>
      </w:r>
      <w:r>
        <w:t>Yep, will add that to next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B28EF" w15:done="0"/>
  <w15:commentEx w15:paraId="7027BBB6" w15:done="0"/>
  <w15:commentEx w15:paraId="35EF727B" w15:done="0"/>
  <w15:commentEx w15:paraId="631A9AF3" w15:done="0"/>
  <w15:commentEx w15:paraId="12CA7451" w15:done="0"/>
  <w15:commentEx w15:paraId="56951A14" w15:done="0"/>
  <w15:commentEx w15:paraId="52008564" w15:done="0"/>
  <w15:commentEx w15:paraId="27334CCB" w15:done="0"/>
  <w15:commentEx w15:paraId="087EBA39" w15:done="0"/>
  <w15:commentEx w15:paraId="58D71AD9" w15:done="0"/>
  <w15:commentEx w15:paraId="4917B070" w15:done="0"/>
  <w15:commentEx w15:paraId="605ED6E3" w15:done="0"/>
  <w15:commentEx w15:paraId="5632ADB5" w15:done="0"/>
  <w15:commentEx w15:paraId="7615C556" w15:done="0"/>
  <w15:commentEx w15:paraId="05CCBF8C" w15:paraIdParent="7615C556" w15:done="0"/>
  <w15:commentEx w15:paraId="18EB9E86" w15:done="0"/>
  <w15:commentEx w15:paraId="3C4059EC" w15:done="0"/>
  <w15:commentEx w15:paraId="3640A214" w15:done="0"/>
  <w15:commentEx w15:paraId="705FCF49" w15:done="0"/>
  <w15:commentEx w15:paraId="26A025D2" w15:paraIdParent="705FCF49" w15:done="0"/>
  <w15:commentEx w15:paraId="68D7BE55" w15:done="0"/>
  <w15:commentEx w15:paraId="0F1E13F1" w15:done="0"/>
  <w15:commentEx w15:paraId="59A9939B" w15:done="0"/>
  <w15:commentEx w15:paraId="29B8C9F8" w15:paraIdParent="59A9939B" w15:done="0"/>
  <w15:commentEx w15:paraId="59908A22" w15:done="0"/>
  <w15:commentEx w15:paraId="1CC17011" w15:done="0"/>
  <w15:commentEx w15:paraId="43F4F4E6" w15:done="0"/>
  <w15:commentEx w15:paraId="1910189D" w15:done="0"/>
  <w15:commentEx w15:paraId="0B37BAD7" w15:done="0"/>
  <w15:commentEx w15:paraId="45351037" w15:done="0"/>
  <w15:commentEx w15:paraId="6F31748A" w15:done="0"/>
  <w15:commentEx w15:paraId="198D05D8" w15:done="0"/>
  <w15:commentEx w15:paraId="4773B1A6" w15:paraIdParent="198D05D8" w15:done="0"/>
  <w15:commentEx w15:paraId="5225FBE5" w15:done="0"/>
  <w15:commentEx w15:paraId="0A359C7A" w15:paraIdParent="5225FBE5" w15:done="0"/>
  <w15:commentEx w15:paraId="163D6486" w15:done="0"/>
  <w15:commentEx w15:paraId="7BBA3042" w15:paraIdParent="163D64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B28EF" w16cid:durableId="2145EDC8"/>
  <w16cid:commentId w16cid:paraId="7027BBB6" w16cid:durableId="2145EDC9"/>
  <w16cid:commentId w16cid:paraId="35EF727B" w16cid:durableId="2145EDCA"/>
  <w16cid:commentId w16cid:paraId="631A9AF3" w16cid:durableId="2145EDCB"/>
  <w16cid:commentId w16cid:paraId="12CA7451" w16cid:durableId="2145EDCC"/>
  <w16cid:commentId w16cid:paraId="56951A14" w16cid:durableId="2145EDCD"/>
  <w16cid:commentId w16cid:paraId="52008564" w16cid:durableId="2145EDCE"/>
  <w16cid:commentId w16cid:paraId="27334CCB" w16cid:durableId="2145EDCF"/>
  <w16cid:commentId w16cid:paraId="087EBA39" w16cid:durableId="2145EDD0"/>
  <w16cid:commentId w16cid:paraId="58D71AD9" w16cid:durableId="2145EDD1"/>
  <w16cid:commentId w16cid:paraId="4917B070" w16cid:durableId="2145EDD2"/>
  <w16cid:commentId w16cid:paraId="605ED6E3" w16cid:durableId="2145EDD3"/>
  <w16cid:commentId w16cid:paraId="5632ADB5" w16cid:durableId="2145EDD4"/>
  <w16cid:commentId w16cid:paraId="7615C556" w16cid:durableId="2145EDD5"/>
  <w16cid:commentId w16cid:paraId="05CCBF8C" w16cid:durableId="2145EDD6"/>
  <w16cid:commentId w16cid:paraId="18EB9E86" w16cid:durableId="2145EDD7"/>
  <w16cid:commentId w16cid:paraId="3C4059EC" w16cid:durableId="2145EDD8"/>
  <w16cid:commentId w16cid:paraId="3640A214" w16cid:durableId="2145EDD9"/>
  <w16cid:commentId w16cid:paraId="705FCF49" w16cid:durableId="2145EDDA"/>
  <w16cid:commentId w16cid:paraId="26A025D2" w16cid:durableId="2145EDDB"/>
  <w16cid:commentId w16cid:paraId="68D7BE55" w16cid:durableId="2145EDDC"/>
  <w16cid:commentId w16cid:paraId="0F1E13F1" w16cid:durableId="2145EDDD"/>
  <w16cid:commentId w16cid:paraId="59A9939B" w16cid:durableId="2145EDDE"/>
  <w16cid:commentId w16cid:paraId="29B8C9F8" w16cid:durableId="2145EDDF"/>
  <w16cid:commentId w16cid:paraId="59908A22" w16cid:durableId="2145EDE0"/>
  <w16cid:commentId w16cid:paraId="1CC17011" w16cid:durableId="2145EDE1"/>
  <w16cid:commentId w16cid:paraId="43F4F4E6" w16cid:durableId="2145EDE2"/>
  <w16cid:commentId w16cid:paraId="1910189D" w16cid:durableId="2145EDE3"/>
  <w16cid:commentId w16cid:paraId="0B37BAD7" w16cid:durableId="2145EDE4"/>
  <w16cid:commentId w16cid:paraId="45351037" w16cid:durableId="2145EDE5"/>
  <w16cid:commentId w16cid:paraId="6F31748A" w16cid:durableId="2145EDE6"/>
  <w16cid:commentId w16cid:paraId="198D05D8" w16cid:durableId="2145EDE7"/>
  <w16cid:commentId w16cid:paraId="4773B1A6" w16cid:durableId="2145EDE8"/>
  <w16cid:commentId w16cid:paraId="5225FBE5" w16cid:durableId="2145EDE9"/>
  <w16cid:commentId w16cid:paraId="0A359C7A" w16cid:durableId="2145EDEA"/>
  <w16cid:commentId w16cid:paraId="163D6486" w16cid:durableId="2145EDEB"/>
  <w16cid:commentId w16cid:paraId="7BBA3042" w16cid:durableId="2145ED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05AF1" w14:textId="77777777" w:rsidR="00003906" w:rsidRDefault="00003906">
      <w:pPr>
        <w:spacing w:after="0" w:line="240" w:lineRule="auto"/>
      </w:pPr>
      <w:r>
        <w:separator/>
      </w:r>
    </w:p>
  </w:endnote>
  <w:endnote w:type="continuationSeparator" w:id="0">
    <w:p w14:paraId="0860908D" w14:textId="77777777" w:rsidR="00003906" w:rsidRDefault="0000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54197" w14:textId="77777777" w:rsidR="008A5ADE" w:rsidRDefault="008A5AD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F5492" w14:textId="77777777" w:rsidR="008A5ADE" w:rsidRDefault="008A5AD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0A963" w14:textId="77777777" w:rsidR="008A5ADE" w:rsidRDefault="008A5AD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A7EDE" w14:textId="77777777" w:rsidR="00003906" w:rsidRDefault="00003906">
      <w:pPr>
        <w:spacing w:after="0" w:line="240" w:lineRule="auto"/>
      </w:pPr>
      <w:r>
        <w:separator/>
      </w:r>
    </w:p>
  </w:footnote>
  <w:footnote w:type="continuationSeparator" w:id="0">
    <w:p w14:paraId="32424D7B" w14:textId="77777777" w:rsidR="00003906" w:rsidRDefault="00003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5CD9" w14:textId="77777777" w:rsidR="008A5ADE" w:rsidRDefault="008A5AD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FAF8E" w14:textId="77777777" w:rsidR="008A5ADE" w:rsidRDefault="008A5AD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94536" w14:textId="77777777" w:rsidR="008A5ADE" w:rsidRDefault="008A5AD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1813"/>
    <w:multiLevelType w:val="multilevel"/>
    <w:tmpl w:val="839A2BB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1A338D"/>
    <w:multiLevelType w:val="hybridMultilevel"/>
    <w:tmpl w:val="4FDC2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DE"/>
    <w:rsid w:val="00003906"/>
    <w:rsid w:val="00014BC6"/>
    <w:rsid w:val="000220D2"/>
    <w:rsid w:val="000B028C"/>
    <w:rsid w:val="000E5996"/>
    <w:rsid w:val="001625E2"/>
    <w:rsid w:val="001D33EA"/>
    <w:rsid w:val="0022200E"/>
    <w:rsid w:val="00290346"/>
    <w:rsid w:val="002B033F"/>
    <w:rsid w:val="004406EA"/>
    <w:rsid w:val="00625533"/>
    <w:rsid w:val="006E3BFB"/>
    <w:rsid w:val="0080223B"/>
    <w:rsid w:val="0088194B"/>
    <w:rsid w:val="008826AD"/>
    <w:rsid w:val="008A5ADE"/>
    <w:rsid w:val="00954F8B"/>
    <w:rsid w:val="009A5EE3"/>
    <w:rsid w:val="009B5463"/>
    <w:rsid w:val="009F7193"/>
    <w:rsid w:val="00BA5AD0"/>
    <w:rsid w:val="00C46E75"/>
    <w:rsid w:val="00CC66F8"/>
    <w:rsid w:val="00D31F15"/>
    <w:rsid w:val="00D8244A"/>
    <w:rsid w:val="00E631D8"/>
    <w:rsid w:val="00E65F81"/>
    <w:rsid w:val="00E946DC"/>
    <w:rsid w:val="00F53582"/>
    <w:rsid w:val="00FE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93EF"/>
  <w15:docId w15:val="{5FC70786-BE4A-4581-BA3A-F5CC6EE7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5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AD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220D2"/>
    <w:rPr>
      <w:b/>
      <w:bCs/>
    </w:rPr>
  </w:style>
  <w:style w:type="character" w:customStyle="1" w:styleId="CommentSubjectChar">
    <w:name w:val="Comment Subject Char"/>
    <w:basedOn w:val="CommentTextChar"/>
    <w:link w:val="CommentSubject"/>
    <w:uiPriority w:val="99"/>
    <w:semiHidden/>
    <w:rsid w:val="000220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11258-007-9294-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86/701434"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2307/4003893" TargetMode="External"/><Relationship Id="rId23" Type="http://schemas.openxmlformats.org/officeDocument/2006/relationships/fontTable" Target="fontTable.xml"/><Relationship Id="rId10" Type="http://schemas.openxmlformats.org/officeDocument/2006/relationships/hyperlink" Target="http://websoilsurvey.sc.egov.usda.gov" TargetMode="Externa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23/A:1020363603900"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12</Pages>
  <Words>5645</Words>
  <Characters>32179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Eviner</dc:creator>
  <cp:lastModifiedBy>evan batzer</cp:lastModifiedBy>
  <cp:revision>28</cp:revision>
  <dcterms:created xsi:type="dcterms:W3CDTF">2019-08-09T17:31:00Z</dcterms:created>
  <dcterms:modified xsi:type="dcterms:W3CDTF">2019-10-08T00:01:00Z</dcterms:modified>
</cp:coreProperties>
</file>