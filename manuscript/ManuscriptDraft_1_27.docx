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C4750" w14:textId="2A542FAC" w:rsidR="00506D74" w:rsidRPr="00506D74" w:rsidRDefault="00513595" w:rsidP="00506D74">
      <w:pPr>
        <w:spacing w:after="0" w:line="240" w:lineRule="auto"/>
        <w:rPr>
          <w:rFonts w:ascii="Times New Roman" w:eastAsia="Times New Roman" w:hAnsi="Times New Roman" w:cs="Times New Roman"/>
          <w:b/>
          <w:sz w:val="24"/>
          <w:szCs w:val="24"/>
        </w:rPr>
      </w:pPr>
      <w:r w:rsidRPr="00506D74">
        <w:rPr>
          <w:rFonts w:ascii="Times New Roman" w:eastAsia="Times New Roman" w:hAnsi="Times New Roman" w:cs="Times New Roman"/>
          <w:b/>
          <w:sz w:val="24"/>
          <w:szCs w:val="24"/>
        </w:rPr>
        <w:t>State-Transition Manuscript</w:t>
      </w:r>
      <w:r w:rsidR="00506D74" w:rsidRPr="00506D74">
        <w:rPr>
          <w:rFonts w:ascii="Times New Roman" w:hAnsi="Times New Roman" w:cs="Times New Roman"/>
          <w:b/>
          <w:bCs/>
          <w:color w:val="000000"/>
        </w:rPr>
        <w:br/>
      </w:r>
    </w:p>
    <w:p w14:paraId="1F7896D0"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b/>
          <w:bCs/>
          <w:color w:val="000000"/>
        </w:rPr>
        <w:t xml:space="preserve">Title: </w:t>
      </w:r>
      <w:r w:rsidRPr="00506D74">
        <w:rPr>
          <w:rStyle w:val="qowt-font2-timesnewroman"/>
          <w:color w:val="000000"/>
        </w:rPr>
        <w:t xml:space="preserve">Drought drives turnover between dominant species groups in California grasslands </w:t>
      </w:r>
    </w:p>
    <w:p w14:paraId="703E7FBA"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color w:val="000000"/>
        </w:rPr>
        <w:br/>
      </w:r>
    </w:p>
    <w:p w14:paraId="28B6FE6E"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color w:val="000000"/>
        </w:rPr>
        <w:t>OR</w:t>
      </w:r>
      <w:r w:rsidRPr="00506D74">
        <w:rPr>
          <w:color w:val="000000"/>
        </w:rPr>
        <w:br/>
      </w:r>
    </w:p>
    <w:p w14:paraId="0F4B7F2E" w14:textId="5B9D415B"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color w:val="000000"/>
        </w:rPr>
        <w:t xml:space="preserve">Drought effects on California grasslands are contingent on </w:t>
      </w:r>
      <w:r w:rsidR="008A5E4E">
        <w:rPr>
          <w:rStyle w:val="qowt-font2-timesnewroman"/>
          <w:color w:val="000000"/>
        </w:rPr>
        <w:t xml:space="preserve">prior </w:t>
      </w:r>
      <w:r w:rsidRPr="00506D74">
        <w:rPr>
          <w:rStyle w:val="qowt-font2-timesnewroman"/>
          <w:color w:val="000000"/>
        </w:rPr>
        <w:t xml:space="preserve">patterns of community assembly </w:t>
      </w:r>
    </w:p>
    <w:p w14:paraId="5E5ACA8C"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color w:val="000000"/>
        </w:rPr>
        <w:br/>
      </w:r>
    </w:p>
    <w:p w14:paraId="5C193799"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color w:val="000000"/>
        </w:rPr>
        <w:t>OR</w:t>
      </w:r>
    </w:p>
    <w:p w14:paraId="4E76C126"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color w:val="000000"/>
        </w:rPr>
        <w:br/>
      </w:r>
    </w:p>
    <w:p w14:paraId="3CDC9D1B"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color w:val="000000"/>
        </w:rPr>
        <w:t>Something else entirely?</w:t>
      </w:r>
    </w:p>
    <w:p w14:paraId="7683E787"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b/>
          <w:bCs/>
          <w:color w:val="000000"/>
        </w:rPr>
        <w:br/>
      </w:r>
    </w:p>
    <w:p w14:paraId="3D561443" w14:textId="77777777" w:rsidR="00506D74" w:rsidRPr="00506D74" w:rsidRDefault="00506D74" w:rsidP="00506D74">
      <w:pPr>
        <w:pStyle w:val="NormalWeb"/>
        <w:shd w:val="clear" w:color="auto" w:fill="FFFFFF"/>
        <w:spacing w:before="0" w:beforeAutospacing="0" w:after="0" w:afterAutospacing="0"/>
        <w:rPr>
          <w:color w:val="000000"/>
          <w:sz w:val="22"/>
          <w:szCs w:val="22"/>
        </w:rPr>
      </w:pPr>
      <w:r w:rsidRPr="00506D74">
        <w:rPr>
          <w:rStyle w:val="qowt-font2-timesnewroman"/>
          <w:b/>
          <w:bCs/>
          <w:color w:val="000000"/>
        </w:rPr>
        <w:t xml:space="preserve">Abstract: </w:t>
      </w:r>
      <w:r w:rsidRPr="00506D74">
        <w:rPr>
          <w:rStyle w:val="qowt-font2-timesnewroman"/>
          <w:color w:val="000000"/>
        </w:rPr>
        <w:t xml:space="preserve">In plant communities, climate change is forecast to influence composition through shifts in average climatic regimes and increased frequency of extreme events. Compositional responses to this change will likely be constrained by patterns of community assembly, wherein responses differ based on the diversity and identity of locally interacting species. These controls are known to operate strongly in arid- and semi-arid systems, where communities fluctuate between many discrete vegetation states. In this study, we observed the composition of various plant community types in California grasslands during a ten year period including a drought of historic magnitude. Using algorithmic partitioning methods and multistate modeling, we evaluated both the number of discrete vegetation types that best captured community turnover and the probability of transition between them. We found evidence that compositional variance was best partitioned in 4 discrete groups, distinguishing between two sets of annual grasses often considered as one species group in expert models. Moreover, vegetation states differed in their persistence under variable climate conditions, and often exhibited directional patterns of transition dependent on state assignment. Strong persistence of native perennial communities across a range of environmental conditions and reduced persistence of invasive annual grasses under drought suggest potential use of priority seeding and targeted interventions, respectively, to achieve management goals under a changing climate. </w:t>
      </w:r>
    </w:p>
    <w:p w14:paraId="00000006" w14:textId="77777777" w:rsidR="00C91E69" w:rsidRDefault="00C91E69">
      <w:pPr>
        <w:spacing w:after="0" w:line="240" w:lineRule="auto"/>
        <w:rPr>
          <w:rFonts w:ascii="Times New Roman" w:eastAsia="Times New Roman" w:hAnsi="Times New Roman" w:cs="Times New Roman"/>
          <w:b/>
          <w:sz w:val="24"/>
          <w:szCs w:val="24"/>
        </w:rPr>
      </w:pPr>
    </w:p>
    <w:p w14:paraId="0000002E" w14:textId="77777777" w:rsidR="00C91E69" w:rsidRDefault="00C91E69">
      <w:pPr>
        <w:spacing w:after="0" w:line="240" w:lineRule="auto"/>
        <w:rPr>
          <w:rFonts w:ascii="Times New Roman" w:eastAsia="Times New Roman" w:hAnsi="Times New Roman" w:cs="Times New Roman"/>
          <w:b/>
          <w:sz w:val="24"/>
          <w:szCs w:val="24"/>
        </w:rPr>
      </w:pPr>
      <w:sdt>
        <w:sdtPr>
          <w:tag w:val="goog_rdk_0"/>
          <w:id w:val="-1997791263"/>
        </w:sdtPr>
        <w:sdtContent>
          <w:commentRangeStart w:id="0"/>
        </w:sdtContent>
      </w:sdt>
      <w:r w:rsidR="00513595">
        <w:rPr>
          <w:rFonts w:ascii="Times New Roman" w:eastAsia="Times New Roman" w:hAnsi="Times New Roman" w:cs="Times New Roman"/>
          <w:b/>
          <w:sz w:val="24"/>
          <w:szCs w:val="24"/>
        </w:rPr>
        <w:t>Introduction</w:t>
      </w:r>
      <w:commentRangeEnd w:id="0"/>
      <w:r w:rsidR="00513595">
        <w:commentReference w:id="0"/>
      </w:r>
    </w:p>
    <w:p w14:paraId="0000002F" w14:textId="72B9F66F"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Across ecosystems, </w:t>
      </w:r>
      <w:r w:rsidR="00FC73ED">
        <w:rPr>
          <w:rFonts w:ascii="Times New Roman" w:eastAsia="Times New Roman" w:hAnsi="Times New Roman" w:cs="Times New Roman"/>
          <w:sz w:val="24"/>
          <w:szCs w:val="24"/>
        </w:rPr>
        <w:t xml:space="preserve">elevated greenhouse gas inputs are </w:t>
      </w:r>
      <w:r>
        <w:rPr>
          <w:rFonts w:ascii="Times New Roman" w:eastAsia="Times New Roman" w:hAnsi="Times New Roman" w:cs="Times New Roman"/>
          <w:sz w:val="24"/>
          <w:szCs w:val="24"/>
        </w:rPr>
        <w:t xml:space="preserve">forecast to produce shifts in climate regimes. Changes in average climatic conditions, as well as the frequency </w:t>
      </w:r>
      <w:r w:rsidR="00457D01">
        <w:rPr>
          <w:rFonts w:ascii="Times New Roman" w:eastAsia="Times New Roman" w:hAnsi="Times New Roman" w:cs="Times New Roman"/>
          <w:sz w:val="24"/>
          <w:szCs w:val="24"/>
        </w:rPr>
        <w:t>and magnitude of extreme events</w:t>
      </w:r>
      <w:r>
        <w:rPr>
          <w:rFonts w:ascii="Times New Roman" w:eastAsia="Times New Roman" w:hAnsi="Times New Roman" w:cs="Times New Roman"/>
          <w:sz w:val="24"/>
          <w:szCs w:val="24"/>
        </w:rPr>
        <w:t xml:space="preserve">, have been linked to changes in species’ distributions, invasion events, biodiversity </w:t>
      </w:r>
      <w:r w:rsidR="00FC73ED">
        <w:rPr>
          <w:rFonts w:ascii="Times New Roman" w:eastAsia="Times New Roman" w:hAnsi="Times New Roman" w:cs="Times New Roman"/>
          <w:sz w:val="24"/>
          <w:szCs w:val="24"/>
        </w:rPr>
        <w:t xml:space="preserve">loss, and compositional change </w:t>
      </w:r>
      <w:r w:rsidR="00FC73ED">
        <w:rPr>
          <w:rFonts w:ascii="Times New Roman" w:eastAsia="Times New Roman" w:hAnsi="Times New Roman" w:cs="Times New Roman"/>
          <w:sz w:val="24"/>
          <w:szCs w:val="24"/>
        </w:rPr>
        <w:fldChar w:fldCharType="begin" w:fldLock="1"/>
      </w:r>
      <w:r w:rsidR="009206B8">
        <w:rPr>
          <w:rFonts w:ascii="Times New Roman" w:eastAsia="Times New Roman" w:hAnsi="Times New Roman" w:cs="Times New Roman"/>
          <w:sz w:val="24"/>
          <w:szCs w:val="24"/>
        </w:rPr>
        <w:instrText>ADDIN CSL_CITATION {"citationItems":[{"id":"ITEM-1","itemData":{"DOI":"10.1111/j.1365-2745.2011.01798.x","ISBN":"1365-2745","ISSN":"00220477","PMID":"25246403","abstract":"1. Growing recognition of the importance of climate extremes as drivers of contemporary and future ecological dynamics has led to increasing interest in studying these locally and globally important phenomena. 2. Many ecological studies examining the impacts of what are deemed climate extremes, such as heat waves and severe drought, do not provide a definition of extremity, either from a statistical context based on the long-term climatic record or from the perspective of the response of the system – are the effects extreme (unusual or profound) in comparison to normal variability? 3. A synthetic definition of an extreme climatic event (ECE) is proposed that includes ‘extremeness’ in both the driver and the response: an ECE is as an episode or occurrence in which a statistically rare or unusual climatic period alters ecosystem structure and/or function well outside the bounds of what is considered typical or normal variability. This definition is accompanied by a mechanistic framework based on the concept that extreme response thresholds associated with significant community change and altered ecosystem function must be crossed in order for an ECE to occur. 4. Synthesis. A definition and mechanistic framework for ECEs is used to identify priorities for future research that will enable ecologists to more fully assess the ecological consequences of climate extremes for ecosystem structure and function today and in a future world where their frequency and intensity are expected to increase.","author":[{"dropping-particle":"","family":"Smith","given":"Melinda D.","non-dropping-particle":"","parse-names":false,"suffix":""}],"container-title":"Journal of Ecology","id":"ITEM-1","issue":"3","issued":{"date-parts":[["2011"]]},"page":"656-663","title":"An ecological perspective on extreme climatic events: A synthetic definition and framework to guide future research","type":"article-journal","volume":"99"},"uris":["http://www.mendeley.com/documents/?uuid=d61f6b27-2081-42cf-a45c-780614eb7a35"]},{"id":"ITEM-2","itemData":{"DOI":"10.1098/rstb.2016.0142","ISBN":"0000000215336","ISSN":"14712970","abstract":"Climate extremes will elicit responses from the individual to the ecosystem level. However, only recently have ecologists begun to synthetically assess responses to climate extremes across multiple levels of ecological organization. We review the literature to examine how plant responses vary and interact across levels of organization, focusing on how individual, population and community responses may inform ecosystem-level responses in herbaceous and forest plant communities. We report a high degree of variability at the individual level, and a consequential inconsistency in the translation of individual or population responses to directional changes in community- or ecosystem-level processes. The scaling of individual or population responses to community or ecosystem responses is often predicated upon the functional identity of the species in the community, in particular, the dominant species. Furthermore, the reported stability in plant community composition and functioning with respect to extremes is often driven by processes that operate at the community level, such as species niche partitioning and compensatory responses during or after the event. Future research efforts would benefit from assessing ecological responses across multiple levels of organization, as this will provide both a holistic and mechanistic understanding of ecosystem responses to increasing climatic variability. This article is part of the themed issue ‘Behavioural, ecological and evolutionary responses to extreme climatic events’.","author":[{"dropping-particle":"","family":"Felton","given":"Andrew J.","non-dropping-particle":"","parse-names":false,"suffix":""},{"dropping-particle":"","family":"Smith","given":"Melinda D.","non-dropping-particle":"","parse-names":false,"suffix":""}],"container-title":"Philosophical Transactions of the Royal Society B: Biological Sciences","id":"ITEM-2","issue":"1723","issued":{"date-parts":[["2017"]]},"title":"Integrating plant ecological responses to climate extremes from individual to ecosystem levels","type":"article-journal","volume":"372"},"uris":["http://www.mendeley.com/documents/?uuid=96b8135c-40cb-4732-a866-f6ad046e1599"]}],"mendeley":{"formattedCitation":"(Smith 2011, Felton and Smith 2017)","plainTextFormattedCitation":"(Smith 2011, Felton and Smith 2017)","previouslyFormattedCitation":"(Smith 2011, Felton and Smith 2017)"},"properties":{"noteIndex":0},"schema":"https://github.com/citation-style-language/schema/raw/master/csl-citation.json"}</w:instrText>
      </w:r>
      <w:r w:rsidR="00FC73ED">
        <w:rPr>
          <w:rFonts w:ascii="Times New Roman" w:eastAsia="Times New Roman" w:hAnsi="Times New Roman" w:cs="Times New Roman"/>
          <w:sz w:val="24"/>
          <w:szCs w:val="24"/>
        </w:rPr>
        <w:fldChar w:fldCharType="separate"/>
      </w:r>
      <w:r w:rsidR="00FC73ED" w:rsidRPr="00FC73ED">
        <w:rPr>
          <w:rFonts w:ascii="Times New Roman" w:eastAsia="Times New Roman" w:hAnsi="Times New Roman" w:cs="Times New Roman"/>
          <w:noProof/>
          <w:sz w:val="24"/>
          <w:szCs w:val="24"/>
        </w:rPr>
        <w:t>(Smith 2011, Felton and Smith 2017)</w:t>
      </w:r>
      <w:r w:rsidR="00FC73E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As systems are increasingly influenced by climate change, the ability to predict changes in the composition of ecological communities is at a premium – unprecedented impacts will require new paradigms for continued conservation and management</w:t>
      </w:r>
      <w:r w:rsidR="001155B1">
        <w:rPr>
          <w:rFonts w:ascii="Times New Roman" w:eastAsia="Times New Roman" w:hAnsi="Times New Roman" w:cs="Times New Roman"/>
          <w:sz w:val="24"/>
          <w:szCs w:val="24"/>
        </w:rPr>
        <w:t xml:space="preserve"> </w:t>
      </w:r>
      <w:r w:rsidR="001155B1">
        <w:rPr>
          <w:rFonts w:ascii="Times New Roman" w:eastAsia="Times New Roman" w:hAnsi="Times New Roman" w:cs="Times New Roman"/>
          <w:sz w:val="24"/>
          <w:szCs w:val="24"/>
        </w:rPr>
        <w:fldChar w:fldCharType="begin" w:fldLock="1"/>
      </w:r>
      <w:r w:rsidR="001155B1">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1155B1">
        <w:rPr>
          <w:rFonts w:ascii="Times New Roman" w:eastAsia="Times New Roman" w:hAnsi="Times New Roman" w:cs="Times New Roman"/>
          <w:sz w:val="24"/>
          <w:szCs w:val="24"/>
        </w:rPr>
        <w:fldChar w:fldCharType="separate"/>
      </w:r>
      <w:r w:rsidR="001155B1" w:rsidRPr="001155B1">
        <w:rPr>
          <w:rFonts w:ascii="Times New Roman" w:eastAsia="Times New Roman" w:hAnsi="Times New Roman" w:cs="Times New Roman"/>
          <w:noProof/>
          <w:sz w:val="24"/>
          <w:szCs w:val="24"/>
        </w:rPr>
        <w:t>(Hobbs et al. 2009)</w:t>
      </w:r>
      <w:r w:rsidR="001155B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30" w14:textId="3A47DB89"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Critical to understanding the effects of climate change on plant communities is the capture of contingencies based on prior patterns of community assembly. At the individual scale, conditions imposed by heatwaves, droughts, and extreme cold may lead to decreased plant growth rate, shifted phenology, or mortality, depending on species tolerances to different stressors </w:t>
      </w:r>
      <w:r w:rsidR="00F6366E">
        <w:rPr>
          <w:rFonts w:ascii="Times New Roman" w:eastAsia="Times New Roman" w:hAnsi="Times New Roman" w:cs="Times New Roman"/>
          <w:sz w:val="24"/>
          <w:szCs w:val="24"/>
        </w:rPr>
        <w:fldChar w:fldCharType="begin" w:fldLock="1"/>
      </w:r>
      <w:r w:rsidR="00F6366E">
        <w:rPr>
          <w:rFonts w:ascii="Times New Roman" w:eastAsia="Times New Roman" w:hAnsi="Times New Roman" w:cs="Times New Roman"/>
          <w:sz w:val="24"/>
          <w:szCs w:val="24"/>
        </w:rPr>
        <w:instrText>ADDIN CSL_CITATION {"citationItems":[{"id":"ITEM-1","itemData":{"DOI":"10.1093/aob/mcv169","ISBN":"0305-7364","ISSN":"0305-7364","author":[{"dropping-particle":"","family":"Parmesan","given":"C.","non-dropping-particle":"","parse-names":false,"suffix":""},{"dropping-particle":"","family":"Hanley","given":"M. E.","non-dropping-particle":"","parse-names":false,"suffix":""}],"container-title":"Annals of Botany","id":"ITEM-1","issue":"6","issued":{"date-parts":[["2015"]]},"page":"849-864","title":"Plants and climate change: complexities and surprises","type":"article-journal","volume":"116"},"uris":["http://www.mendeley.com/documents/?uuid=fe4b4719-9462-4b04-97d4-cc0355b60ebd"]}],"mendeley":{"formattedCitation":"(Parmesan and Hanley 2015)","plainTextFormattedCitation":"(Parmesan and Hanley 2015)","previouslyFormattedCitation":"(Parmesan and Hanley 2015)"},"properties":{"noteIndex":0},"schema":"https://github.com/citation-style-language/schema/raw/master/csl-citation.json"}</w:instrText>
      </w:r>
      <w:r w:rsidR="00F6366E">
        <w:rPr>
          <w:rFonts w:ascii="Times New Roman" w:eastAsia="Times New Roman" w:hAnsi="Times New Roman" w:cs="Times New Roman"/>
          <w:sz w:val="24"/>
          <w:szCs w:val="24"/>
        </w:rPr>
        <w:fldChar w:fldCharType="separate"/>
      </w:r>
      <w:r w:rsidR="00F6366E" w:rsidRPr="00F6366E">
        <w:rPr>
          <w:rFonts w:ascii="Times New Roman" w:eastAsia="Times New Roman" w:hAnsi="Times New Roman" w:cs="Times New Roman"/>
          <w:noProof/>
          <w:sz w:val="24"/>
          <w:szCs w:val="24"/>
        </w:rPr>
        <w:t>(Parmesan and Hanley 2015)</w:t>
      </w:r>
      <w:r w:rsidR="00F6366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At the community scale, however, changes in abundance </w:t>
      </w:r>
      <w:r>
        <w:rPr>
          <w:rFonts w:ascii="Times New Roman" w:eastAsia="Times New Roman" w:hAnsi="Times New Roman" w:cs="Times New Roman"/>
          <w:sz w:val="24"/>
          <w:szCs w:val="24"/>
        </w:rPr>
        <w:lastRenderedPageBreak/>
        <w:t>will be constrained by interactions between a species’ climatic niche and the biotic environment in which it resides</w:t>
      </w:r>
      <w:r w:rsidR="00F6366E">
        <w:rPr>
          <w:rFonts w:ascii="Times New Roman" w:eastAsia="Times New Roman" w:hAnsi="Times New Roman" w:cs="Times New Roman"/>
          <w:sz w:val="24"/>
          <w:szCs w:val="24"/>
        </w:rPr>
        <w:t xml:space="preserve"> </w:t>
      </w:r>
      <w:r w:rsidR="00F6366E">
        <w:rPr>
          <w:rFonts w:ascii="Times New Roman" w:eastAsia="Times New Roman" w:hAnsi="Times New Roman" w:cs="Times New Roman"/>
          <w:sz w:val="24"/>
          <w:szCs w:val="24"/>
        </w:rPr>
        <w:fldChar w:fldCharType="begin" w:fldLock="1"/>
      </w:r>
      <w:r w:rsidR="00736DEF">
        <w:rPr>
          <w:rFonts w:ascii="Times New Roman" w:eastAsia="Times New Roman" w:hAnsi="Times New Roman" w:cs="Times New Roman"/>
          <w:sz w:val="24"/>
          <w:szCs w:val="24"/>
        </w:rPr>
        <w:instrText>ADDIN CSL_CITATION {"citationItems":[{"id":"ITEM-1","itemData":{"DOI":"10.1111/j.1461-0248.2008.01250.x","ISSN":"1461023X","PMID":"19062363","abstract":"The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 © 2008 Blackwell Publishing Ltd/CNRS.","author":[{"dropping-particle":"","family":"Tylianakis","given":"Jason M.","non-dropping-particle":"","parse-names":false,"suffix":""},{"dropping-particle":"","family":"Didham","given":"Raphael K.","non-dropping-particle":"","parse-names":false,"suffix":""},{"dropping-particle":"","family":"Bascompte","given":"Jordi","non-dropping-particle":"","parse-names":false,"suffix":""},{"dropping-particle":"","family":"Wardle","given":"David A.","non-dropping-particle":"","parse-names":false,"suffix":""}],"container-title":"Ecology Letters","id":"ITEM-1","issue":"12","issued":{"date-parts":[["2008"]]},"page":"1351-1363","title":"Global change and species interactions in terrestrial ecosystems","type":"article-journal","volume":"11"},"uris":["http://www.mendeley.com/documents/?uuid=507c83a5-a171-4aa3-b929-6ef06c085758"]},{"id":"ITEM-2","itemData":{"DOI":"10.1146/annurev-ecolsys-110411-160340","ISSN":"1543-592X","abstract":"Copyright © 2015 by Annual Reviews. All rights reserved. 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maintained?","author":[{"dropping-particle":"","family":"Fukami","given":"Tadashi","non-dropping-particle":"","parse-names":false,"suffix":""}],"container-title":"Annual Review of Ecology, Evolution, and Systematics","id":"ITEM-2","issue":"1","issued":{"date-parts":[["2015"]]},"page":"1-23","title":"Historical Contingency in Community Assembly: Integrating Niches, Species Pools, and Priority Effects","type":"article-journal","volume":"46"},"uris":["http://www.mendeley.com/documents/?uuid=2dde43e6-f945-4704-8629-0a04132e6d72","http://www.mendeley.com/documents/?uuid=538f72a8-fbcc-4e75-ba57-0cb02e6a5dca"]}],"mendeley":{"formattedCitation":"(Tylianakis et al. 2008, Fukami 2015)","plainTextFormattedCitation":"(Tylianakis et al. 2008, Fukami 2015)","previouslyFormattedCitation":"(Tylianakis et al. 2008, Fukami 2015)"},"properties":{"noteIndex":0},"schema":"https://github.com/citation-style-language/schema/raw/master/csl-citation.json"}</w:instrText>
      </w:r>
      <w:r w:rsidR="00F6366E">
        <w:rPr>
          <w:rFonts w:ascii="Times New Roman" w:eastAsia="Times New Roman" w:hAnsi="Times New Roman" w:cs="Times New Roman"/>
          <w:sz w:val="24"/>
          <w:szCs w:val="24"/>
        </w:rPr>
        <w:fldChar w:fldCharType="separate"/>
      </w:r>
      <w:r w:rsidR="00F6366E" w:rsidRPr="00F6366E">
        <w:rPr>
          <w:rFonts w:ascii="Times New Roman" w:eastAsia="Times New Roman" w:hAnsi="Times New Roman" w:cs="Times New Roman"/>
          <w:noProof/>
          <w:sz w:val="24"/>
          <w:szCs w:val="24"/>
        </w:rPr>
        <w:t>(Tylianakis et al. 2008, Fukami 2015)</w:t>
      </w:r>
      <w:r w:rsidR="00F6366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Key processes governing species abundances are known to depend on the emergent properties of different species assemblages, such as richness, functional diversity, and the identity of dominant taxa</w:t>
      </w:r>
      <w:r w:rsidR="0054577F">
        <w:rPr>
          <w:rFonts w:ascii="Times New Roman" w:eastAsia="Times New Roman" w:hAnsi="Times New Roman" w:cs="Times New Roman"/>
          <w:sz w:val="24"/>
          <w:szCs w:val="24"/>
        </w:rPr>
        <w:t xml:space="preserve"> </w:t>
      </w:r>
      <w:r w:rsidR="0054577F">
        <w:rPr>
          <w:rFonts w:ascii="Times New Roman" w:eastAsia="Times New Roman" w:hAnsi="Times New Roman" w:cs="Times New Roman"/>
          <w:sz w:val="24"/>
          <w:szCs w:val="24"/>
        </w:rPr>
        <w:fldChar w:fldCharType="begin" w:fldLock="1"/>
      </w:r>
      <w:r w:rsidR="004909DE">
        <w:rPr>
          <w:rFonts w:ascii="Times New Roman" w:eastAsia="Times New Roman" w:hAnsi="Times New Roman" w:cs="Times New Roman"/>
          <w:sz w:val="24"/>
          <w:szCs w:val="24"/>
        </w:rPr>
        <w:instrText>ADDIN CSL_CITATION {"citationItems":[{"id":"ITEM-1","itemData":{"DOI":"10.1038/nature14952","ISSN":"14764687","abstract":"Understanding how species respond to climate change is critical for forecasting the future dynamics and distribution of pests, diseases and biological diversity. Although ecologists have long acknowledged species' direct physiological and demographic responses to climate, more recent work suggests that these direct responses can be overwhelmed by indirect effects mediated via other interacting community members. Theory suggests that some of the most dramatic impacts of community change will probably arise through the assembly of novel species combinations after asynchronous migrations with climate. Empirical tests of this prediction are rare, as existing work focuses on the effects of changing interactions between competitors that co-occur today. To explore how species' responses to climate warming depend on how their competitors migrate to track climate, we transplanted alpine plant species and intact plant communities along a climate gradient in the Swiss Alps. Here we show that when alpine plants were transplanted to warmer climates to simulate a migration failure, their performance was strongly reduced by novel competitors that could migrate upwards from lower elevation; these effects generally exceeded the impact of warming on competition with current competitors. In contrast, when we grew the focal plants under their current climate to simulate climate tracking, a shift in the competitive environment to novel high-elevation competitors had little to no effect. This asymmetry in the importance of changing competitor identity at the leading versus trailing range edges is best explained by the degree of functional similarity between current and novel competitors. We conclude that accounting for novel competitive interactions may be essential to predict species' responses to climate change accurately.","author":[{"dropping-particle":"","family":"Alexander","given":"Jake M.","non-dropping-particle":"","parse-names":false,"suffix":""},{"dropping-particle":"","family":"Diez","given":"Jeffrey M.","non-dropping-particle":"","parse-names":false,"suffix":""},{"dropping-particle":"","family":"Levine","given":"Jonathan M.","non-dropping-particle":"","parse-names":false,"suffix":""}],"container-title":"Nature","id":"ITEM-1","issue":"7570","issued":{"date-parts":[["2015"]]},"page":"515-518","title":"Novel competitors shape species' responses to climate change","type":"article-journal","volume":"525"},"uris":["http://www.mendeley.com/documents/?uuid=d9400bee-8ad8-4491-a53e-35a620fea8af"]}],"mendeley":{"formattedCitation":"(Alexander et al. 2015)","plainTextFormattedCitation":"(Alexander et al. 2015)","previouslyFormattedCitation":"(Alexander et al. 2015)"},"properties":{"noteIndex":0},"schema":"https://github.com/citation-style-language/schema/raw/master/csl-citation.json"}</w:instrText>
      </w:r>
      <w:r w:rsidR="0054577F">
        <w:rPr>
          <w:rFonts w:ascii="Times New Roman" w:eastAsia="Times New Roman" w:hAnsi="Times New Roman" w:cs="Times New Roman"/>
          <w:sz w:val="24"/>
          <w:szCs w:val="24"/>
        </w:rPr>
        <w:fldChar w:fldCharType="separate"/>
      </w:r>
      <w:r w:rsidR="0054577F" w:rsidRPr="0054577F">
        <w:rPr>
          <w:rFonts w:ascii="Times New Roman" w:eastAsia="Times New Roman" w:hAnsi="Times New Roman" w:cs="Times New Roman"/>
          <w:noProof/>
          <w:sz w:val="24"/>
          <w:szCs w:val="24"/>
        </w:rPr>
        <w:t>(Alexander et al. 2015)</w:t>
      </w:r>
      <w:r w:rsidR="005457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Particularly in systems where communities fluctuate between multiple states, site responses to climate change are expected to depend on community configuration present prior to perturbation. </w:t>
      </w:r>
    </w:p>
    <w:p w14:paraId="00000031" w14:textId="4BDE4FFC"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Applied ecologists have long recognized the importance of these contingencies, particularly in arid- and semi-arid systems where vegetation naturally fluctuates between multiple equilibria. Conceptual models often used to guide management in these systems capture vegetation dynamics through transitions between various compositional </w:t>
      </w:r>
      <w:r w:rsidR="009206B8">
        <w:rPr>
          <w:rFonts w:ascii="Times New Roman" w:eastAsia="Times New Roman" w:hAnsi="Times New Roman" w:cs="Times New Roman"/>
          <w:sz w:val="24"/>
          <w:szCs w:val="24"/>
        </w:rPr>
        <w:t xml:space="preserve">states (state-transition models; </w:t>
      </w:r>
      <w:r w:rsidR="009206B8">
        <w:rPr>
          <w:rFonts w:ascii="Times New Roman" w:eastAsia="Times New Roman" w:hAnsi="Times New Roman" w:cs="Times New Roman"/>
          <w:sz w:val="24"/>
          <w:szCs w:val="24"/>
        </w:rPr>
        <w:fldChar w:fldCharType="begin" w:fldLock="1"/>
      </w:r>
      <w:r w:rsidR="00092099">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2003)","manualFormatting":"Bestelmeyer et al. 2003)","plainTextFormattedCitation":"(Bestelmeyer et al. 2003)","previouslyFormattedCitation":"(Bestelmeyer et al. 2003)"},"properties":{"noteIndex":0},"schema":"https://github.com/citation-style-language/schema/raw/master/csl-citation.json"}</w:instrText>
      </w:r>
      <w:r w:rsidR="009206B8">
        <w:rPr>
          <w:rFonts w:ascii="Times New Roman" w:eastAsia="Times New Roman" w:hAnsi="Times New Roman" w:cs="Times New Roman"/>
          <w:sz w:val="24"/>
          <w:szCs w:val="24"/>
        </w:rPr>
        <w:fldChar w:fldCharType="separate"/>
      </w:r>
      <w:r w:rsidR="009206B8" w:rsidRPr="009206B8">
        <w:rPr>
          <w:rFonts w:ascii="Times New Roman" w:eastAsia="Times New Roman" w:hAnsi="Times New Roman" w:cs="Times New Roman"/>
          <w:noProof/>
          <w:sz w:val="24"/>
          <w:szCs w:val="24"/>
        </w:rPr>
        <w:t>Bestelmeyer et al. 2003)</w:t>
      </w:r>
      <w:r w:rsidR="009206B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Given that states differ in their persistence or likely direction of change, managers may seek to facilitate vegetation transitions away from undesirable states or enhance the persistence of desirable ones. </w:t>
      </w:r>
    </w:p>
    <w:p w14:paraId="00000032" w14:textId="7B6923CD"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systems where vegetation dynamics may be effectively decomposed into fluctuations between distinct community types, a variety of organizing perspectives may be used to group taxa. In state-transition models, partitions are often made on the basis of expert opinion, formed by long-term observation</w:t>
      </w:r>
      <w:r w:rsidR="0072231E">
        <w:rPr>
          <w:rFonts w:ascii="Times New Roman" w:eastAsia="Times New Roman" w:hAnsi="Times New Roman" w:cs="Times New Roman"/>
          <w:sz w:val="24"/>
          <w:szCs w:val="24"/>
        </w:rPr>
        <w:t xml:space="preserve"> </w:t>
      </w:r>
      <w:r w:rsidR="0072231E">
        <w:rPr>
          <w:rFonts w:ascii="Times New Roman" w:eastAsia="Times New Roman" w:hAnsi="Times New Roman" w:cs="Times New Roman"/>
          <w:sz w:val="24"/>
          <w:szCs w:val="24"/>
        </w:rPr>
        <w:fldChar w:fldCharType="begin" w:fldLock="1"/>
      </w:r>
      <w:r w:rsidR="0072231E">
        <w:rPr>
          <w:rFonts w:ascii="Times New Roman" w:eastAsia="Times New Roman" w:hAnsi="Times New Roman" w:cs="Times New Roman"/>
          <w:sz w:val="24"/>
          <w:szCs w:val="24"/>
        </w:rPr>
        <w:instrText>ADDIN CSL_CITATION {"citationItems":[{"id":"ITEM-1","itemData":{"DOI":"10.2307/4003894","ISSN":"0022409X","abstract":"State-and-transition models have received a great deal of attention since the introduction of the concept to range management in 1989. Nonetheless, only recently have sets of state-and-transition models been produced that can be used by agency personnel and private citizens, and there is little guidance available for developing and interpreting models. Based upon our experiences developing models for the state of New Mexico, we address the following questions: 1) how is information assembled to create site-specific models for entire regions, 2) what ecological issues should be considered in model development and classification, and 3) how should models be used? We review the general structure of state-and-transition models, emphasizing the distinction between changes among communities within states (pathways) that are reversible with changes in climate and \"facilitating practices\" (e.g. grazing management), and changes among states (transitions) that are reversible only with \"accelerating practices\" such as seeding, shrub control, or the recovery of soil stability and historical hydrologic function. Both pathways and transitions occur, so these models are complementary. Ecological sites and the climatically-defined regions within which they occur (land resource units) serve as a framework for developing and selecting models. We illustrate the importance of clearly delineating ecological sites to produce models and describe how we have dealt with poorly-delineated sites. Producing specific models requires an understanding of the multiple ecological mechanisms underlying transitions. We show how models can represent and distinguish alternative and complementary hypotheses for transitions. Although there may be several mechanisms underlying transitions, they tend to fall within discrete categories based upon a few, fundamental ecological processes and their relationships can be readily understood. A knowledge of mechanisms is closely related to the use of ecological indicators to anticipate transitions. We conclude that models should include 1) reference values for quantitative indicators, 2) lists of key indicators and descriptions of changes in them that suggest an approach to a transition, and 3) a rigorous documentation of the theory and assumptions (and their alternatives) underlying the structure of each model.","author":[{"dropping-particle":"","family":"Bestelmeyer","given":"Brandon T.","non-dropping-particle":"","parse-names":false,"suffix":""},{"dropping-particle":"","family":"Brown","given":"Joel R.","non-dropping-particle":"","parse-names":false,"suffix":""},{"dropping-particle":"","family":"Havstad","given":"Kris M.","non-dropping-particle":"","parse-names":false,"suffix":""},{"dropping-particle":"","family":"Alexander","given":"Robert","non-dropping-particle":"","parse-names":false,"suffix":""},{"dropping-particle":"","family":"Chavez","given":"George","non-dropping-particle":"","parse-names":false,"suffix":""},{"dropping-particle":"","family":"Herrick","given":"Jeffrey E.","non-dropping-particle":"","parse-names":false,"suffix":""}],"container-title":"Journal of Range Management","id":"ITEM-1","issue":"2","issued":{"date-parts":[["2003"]]},"page":"114-126","title":"Development and use of state-and-transition models for rangelands","type":"article-journal","volume":"56"},"uris":["http://www.mendeley.com/documents/?uuid=05835e36-0e5e-4a9d-8746-4404a119878e"]}],"mendeley":{"formattedCitation":"(Bestelmeyer et al. 2003)","plainTextFormattedCitation":"(Bestelmeyer et al. 2003)","previouslyFormattedCitation":"(Bestelmeyer et al. 2003)"},"properties":{"noteIndex":0},"schema":"https://github.com/citation-style-language/schema/raw/master/csl-citation.json"}</w:instrText>
      </w:r>
      <w:r w:rsidR="0072231E">
        <w:rPr>
          <w:rFonts w:ascii="Times New Roman" w:eastAsia="Times New Roman" w:hAnsi="Times New Roman" w:cs="Times New Roman"/>
          <w:sz w:val="24"/>
          <w:szCs w:val="24"/>
        </w:rPr>
        <w:fldChar w:fldCharType="separate"/>
      </w:r>
      <w:r w:rsidR="0072231E" w:rsidRPr="0072231E">
        <w:rPr>
          <w:rFonts w:ascii="Times New Roman" w:eastAsia="Times New Roman" w:hAnsi="Times New Roman" w:cs="Times New Roman"/>
          <w:noProof/>
          <w:sz w:val="24"/>
          <w:szCs w:val="24"/>
        </w:rPr>
        <w:t>(Bestelmeyer et al. 2003)</w:t>
      </w:r>
      <w:r w:rsidR="007223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Other perspectives, based on shared functional characteristics or other physiological traits, are also commonly employed in other contexts</w:t>
      </w:r>
      <w:r w:rsidR="0072231E">
        <w:rPr>
          <w:rFonts w:ascii="Times New Roman" w:eastAsia="Times New Roman" w:hAnsi="Times New Roman" w:cs="Times New Roman"/>
          <w:sz w:val="24"/>
          <w:szCs w:val="24"/>
        </w:rPr>
        <w:t xml:space="preserve"> </w:t>
      </w:r>
      <w:r w:rsidR="0072231E">
        <w:rPr>
          <w:rFonts w:ascii="Times New Roman" w:eastAsia="Times New Roman" w:hAnsi="Times New Roman" w:cs="Times New Roman"/>
          <w:sz w:val="24"/>
          <w:szCs w:val="24"/>
        </w:rPr>
        <w:fldChar w:fldCharType="begin" w:fldLock="1"/>
      </w:r>
      <w:r w:rsidR="0072231E">
        <w:rPr>
          <w:rFonts w:ascii="Times New Roman" w:eastAsia="Times New Roman" w:hAnsi="Times New Roman" w:cs="Times New Roman"/>
          <w:sz w:val="24"/>
          <w:szCs w:val="24"/>
        </w:rPr>
        <w:instrText>ADDIN CSL_CITATION {"citationItems":[{"id":"ITEM-1","itemData":{"author":[{"dropping-particle":"","family":"Lavorel","given":"S.","non-dropping-particle":"","parse-names":false,"suffix":""},{"dropping-particle":"","family":"McIntyre","given":"S.","non-dropping-particle":"","parse-names":false,"suffix":""},{"dropping-particle":"","family":"Landsberg","given":"J.","non-dropping-particle":"","parse-names":false,"suffix":""},{"dropping-particle":"","family":"Forbes","given":"T.D.A","non-dropping-particle":"","parse-names":false,"suffix":""}],"container-title":"Trends in Ecology and Evolution","id":"ITEM-1","issue":"11","issued":{"date-parts":[["1997"]]},"title":"Plant functional classifications: from general groups to specific groups based on response to disturbance","type":"article-journal","volume":"5347"},"uris":["http://www.mendeley.com/documents/?uuid=55338ad4-9c9b-4cc8-b775-861a8f1c97dd"]},{"id":"ITEM-2","itemData":{"DOI":"10.1111/j.1365-2486.2008.01557.x","ISBN":"1354-1013\\n1365-2486","ISSN":"13541013","PMID":"14991255","abstract":"Predicting ecosystem responses to global change is a major challenge in ecology. A critical step in that challenge is to understand how changing environmental conditions influence processes across levels of ecological organization. While direct scaling from individual to ecosystem dynamics can lead to robust and mechanistic predictions, new approaches are needed to appropriately translate questions through the community level. Species invasion, loss, and turnover all necessitate this scaling through community processes, but predicting how such changes may influence ecosystem function is notoriously difficult. We suggest that community-level dynamics can be incorporated into scaling predictions using a trait-based response–effect framework that differentiates the community response to environmental change (predicted by response traits) and the effect of that change on ecosystem processes (predicted by effect traits). We develop a response-and-effect functional framework, concentrating on how the relationships among species’ response, effect, and abundance can lead to general predictions concerning the magnitude and direction of the influence of environmental change on function. We then detail several key research directions needed to better scale the effects of environmental change through the community level. These include (1) effect and response trait characterization, (2) linkages between response-and-effect traits, (3) the importance of species interactions on trait expression, and (4) incorporation of feedbacks across multiple temporal scales. Increasing rates of extinction and invasion that are modifying communities worldwide make such a research agenda imperative.","author":[{"dropping-particle":"","family":"Suding","given":"Katharine N.","non-dropping-particle":"","parse-names":false,"suffix":""},{"dropping-particle":"","family":"Lavorel","given":"Sandra","non-dropping-particle":"","parse-names":false,"suffix":""},{"dropping-particle":"","family":"Chapin","given":"F. S.","non-dropping-particle":"","parse-names":false,"suffix":""},{"dropping-particle":"","family":"Cornelissen","given":"Johannes H C","non-dropping-particle":"","parse-names":false,"suffix":""},{"dropping-particle":"","family":"Díaz","given":"Sandra","non-dropping-particle":"","parse-names":false,"suffix":""},{"dropping-particle":"","family":"Garnier","given":"Eric","non-dropping-particle":"","parse-names":false,"suffix":""},{"dropping-particle":"","family":"Goldberg","given":"Deborah","non-dropping-particle":"","parse-names":false,"suffix":""},{"dropping-particle":"","family":"Hooper","given":"David U.","non-dropping-particle":"","parse-names":false,"suffix":""},{"dropping-particle":"","family":"Jackson","given":"Stephen T.","non-dropping-particle":"","parse-names":false,"suffix":""},{"dropping-particle":"","family":"Navas","given":"Marie Laure","non-dropping-particle":"","parse-names":false,"suffix":""}],"container-title":"Global Change Biology","id":"ITEM-2","issue":"5","issued":{"date-parts":[["2008"]]},"page":"1125-1140","title":"Scaling environmental change through the community-level: A trait-based response-and-effect framework for plants","type":"article-journal","volume":"14"},"uris":["http://www.mendeley.com/documents/?uuid=bb0085f4-39b0-4341-bf20-12dd455c0e57"]}],"mendeley":{"formattedCitation":"(Lavorel et al. 1997, Suding et al. 2008)","plainTextFormattedCitation":"(Lavorel et al. 1997, Suding et al. 2008)","previouslyFormattedCitation":"(Lavorel et al. 1997, Suding et al. 2008)"},"properties":{"noteIndex":0},"schema":"https://github.com/citation-style-language/schema/raw/master/csl-citation.json"}</w:instrText>
      </w:r>
      <w:r w:rsidR="0072231E">
        <w:rPr>
          <w:rFonts w:ascii="Times New Roman" w:eastAsia="Times New Roman" w:hAnsi="Times New Roman" w:cs="Times New Roman"/>
          <w:sz w:val="24"/>
          <w:szCs w:val="24"/>
        </w:rPr>
        <w:fldChar w:fldCharType="separate"/>
      </w:r>
      <w:r w:rsidR="0072231E" w:rsidRPr="0072231E">
        <w:rPr>
          <w:rFonts w:ascii="Times New Roman" w:eastAsia="Times New Roman" w:hAnsi="Times New Roman" w:cs="Times New Roman"/>
          <w:noProof/>
          <w:sz w:val="24"/>
          <w:szCs w:val="24"/>
        </w:rPr>
        <w:t>(Lavorel et al. 1997, Suding et al. 2008)</w:t>
      </w:r>
      <w:r w:rsidR="007223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the validity of such grouping schemes is limited by both the total species pool and range of compositional drivers considered during their construction</w:t>
      </w:r>
      <w:r w:rsidR="0072231E">
        <w:rPr>
          <w:rFonts w:ascii="Times New Roman" w:eastAsia="Times New Roman" w:hAnsi="Times New Roman" w:cs="Times New Roman"/>
          <w:sz w:val="24"/>
          <w:szCs w:val="24"/>
        </w:rPr>
        <w:t xml:space="preserve"> </w:t>
      </w:r>
      <w:r w:rsidR="0072231E">
        <w:rPr>
          <w:rFonts w:ascii="Times New Roman" w:eastAsia="Times New Roman" w:hAnsi="Times New Roman" w:cs="Times New Roman"/>
          <w:sz w:val="24"/>
          <w:szCs w:val="24"/>
        </w:rPr>
        <w:fldChar w:fldCharType="begin" w:fldLock="1"/>
      </w:r>
      <w:r w:rsidR="00F6366E">
        <w:rPr>
          <w:rFonts w:ascii="Times New Roman" w:eastAsia="Times New Roman" w:hAnsi="Times New Roman" w:cs="Times New Roman"/>
          <w:sz w:val="24"/>
          <w:szCs w:val="24"/>
        </w:rPr>
        <w:instrText>ADDIN CSL_CITATION {"citationItems":[{"id":"ITEM-1","itemData":{"DOI":"10.2307/3237198","ISSN":"11009233","abstract":"Plant functional types (PFTs) bridge the gap between plant physiology\\nand community and ecosystem processes, thus providing a powerful\\ntool in climate change research. We aimed at identifying PFTs within\\nthe flora of central-western Argentina, and to explore their possible\\nconsequences for ecosystem function. We analyzed 24 vegetative and\\nregenerative traits of the 100 most abundant species along a steep\\nclimatic gradient. Based on plant traits and standard multivariate\\ntechniques, we identified eight PFTs. Our results confirmed, over\\na wide range of climatic conditions, the occurrence of broad recurrent\\npatterns of association among plant traits reported for other floras;\\nnamely trade-offs between high investment in photosynthesis and growth\\non the one hand, and preferential allocation to storage and defence\\non the other. Regenerative traits were only partially coupled with\\nvegetative traits. Using easily-measured plant traits and individual\\nspecies cover in 63 sites, we predicted main community-ecosystem\\nprocesses along the regional gradient. We hypothesized likely impacts\\nof global climatic change on PFTs and ecosystems in situ, and analysed\\ntheir probabilities of migrating in response to changing climatic\\nconditions. Finally, we discuss the advantages and limitations of\\nthis kind of approach in predicting changes in plant distribution\\nand in ecosystem processes over the next century.","author":[{"dropping-particle":"","family":"Diaz","given":"Sandra","non-dropping-particle":"","parse-names":false,"suffix":""},{"dropping-particle":"","family":"Cabido","given":"Marcelo","non-dropping-particle":"","parse-names":false,"suffix":""}],"container-title":"Journal of Vegetation Science","id":"ITEM-1","issue":"4","issued":{"date-parts":[["1997"]]},"page":"463-474","title":"Plant functional types and ecosystem function in relation to global change","type":"article-journal","volume":"8"},"uris":["http://www.mendeley.com/documents/?uuid=a4195c40-90a7-4163-913e-05cbbf4e1928"]}],"mendeley":{"formattedCitation":"(Diaz and Cabido 1997)","plainTextFormattedCitation":"(Diaz and Cabido 1997)","previouslyFormattedCitation":"(Diaz and Cabido 1997)"},"properties":{"noteIndex":0},"schema":"https://github.com/citation-style-language/schema/raw/master/csl-citation.json"}</w:instrText>
      </w:r>
      <w:r w:rsidR="0072231E">
        <w:rPr>
          <w:rFonts w:ascii="Times New Roman" w:eastAsia="Times New Roman" w:hAnsi="Times New Roman" w:cs="Times New Roman"/>
          <w:sz w:val="24"/>
          <w:szCs w:val="24"/>
        </w:rPr>
        <w:fldChar w:fldCharType="separate"/>
      </w:r>
      <w:r w:rsidR="0072231E" w:rsidRPr="0072231E">
        <w:rPr>
          <w:rFonts w:ascii="Times New Roman" w:eastAsia="Times New Roman" w:hAnsi="Times New Roman" w:cs="Times New Roman"/>
          <w:noProof/>
          <w:sz w:val="24"/>
          <w:szCs w:val="24"/>
        </w:rPr>
        <w:t>(Diaz and Cabido 1997)</w:t>
      </w:r>
      <w:r w:rsidR="007223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0000033" w14:textId="30EF5B4B"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is expected to pose a number of challenges to effective community classification and associated management efforts</w:t>
      </w:r>
      <w:r w:rsidR="004B23B4">
        <w:rPr>
          <w:rFonts w:ascii="Times New Roman" w:eastAsia="Times New Roman" w:hAnsi="Times New Roman" w:cs="Times New Roman"/>
          <w:sz w:val="24"/>
          <w:szCs w:val="24"/>
        </w:rPr>
        <w:t xml:space="preserve"> </w:t>
      </w:r>
      <w:r w:rsidR="0072231E">
        <w:rPr>
          <w:rFonts w:ascii="Times New Roman" w:eastAsia="Times New Roman" w:hAnsi="Times New Roman" w:cs="Times New Roman"/>
          <w:sz w:val="24"/>
          <w:szCs w:val="24"/>
        </w:rPr>
        <w:fldChar w:fldCharType="begin" w:fldLock="1"/>
      </w:r>
      <w:r w:rsidR="0072231E">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72231E">
        <w:rPr>
          <w:rFonts w:ascii="Times New Roman" w:eastAsia="Times New Roman" w:hAnsi="Times New Roman" w:cs="Times New Roman"/>
          <w:sz w:val="24"/>
          <w:szCs w:val="24"/>
        </w:rPr>
        <w:fldChar w:fldCharType="separate"/>
      </w:r>
      <w:r w:rsidR="0072231E" w:rsidRPr="0072231E">
        <w:rPr>
          <w:rFonts w:ascii="Times New Roman" w:eastAsia="Times New Roman" w:hAnsi="Times New Roman" w:cs="Times New Roman"/>
          <w:noProof/>
          <w:sz w:val="24"/>
          <w:szCs w:val="24"/>
        </w:rPr>
        <w:t>(Hobbs et al. 2009)</w:t>
      </w:r>
      <w:r w:rsidR="007223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Unprecedented environmental extremes are likely form novel species assemblages, which in turn, may exhibit markedly different properties based on the frequency and identity of interacting taxa</w:t>
      </w:r>
      <w:r w:rsidR="0072231E">
        <w:rPr>
          <w:rFonts w:ascii="Times New Roman" w:eastAsia="Times New Roman" w:hAnsi="Times New Roman" w:cs="Times New Roman"/>
          <w:sz w:val="24"/>
          <w:szCs w:val="24"/>
        </w:rPr>
        <w:t xml:space="preserve"> </w:t>
      </w:r>
      <w:r w:rsidR="0072231E">
        <w:rPr>
          <w:rFonts w:ascii="Times New Roman" w:eastAsia="Times New Roman" w:hAnsi="Times New Roman" w:cs="Times New Roman"/>
          <w:sz w:val="24"/>
          <w:szCs w:val="24"/>
        </w:rPr>
        <w:fldChar w:fldCharType="begin" w:fldLock="1"/>
      </w:r>
      <w:r w:rsidR="0072231E">
        <w:rPr>
          <w:rFonts w:ascii="Times New Roman" w:eastAsia="Times New Roman" w:hAnsi="Times New Roman" w:cs="Times New Roman"/>
          <w:sz w:val="24"/>
          <w:szCs w:val="24"/>
        </w:rPr>
        <w:instrText>ADDIN CSL_CITATION {"citationItems":[{"id":"ITEM-1","itemData":{"DOI":"10.1890/070037","ISSN":"15409309","abstract":"No-analog communities (communities that are compositionally unlike any found today) occurred frequently in the past and will develop in the greenhouse world of the future. The well documented no-analog plant communities of late-glacial North America are closely linked to \"novel\" climates also lacking modern analogs, characterized by high seasonality of temperature. In climate simulations for the Intergovernmental Panel on Climate Change A2 and B1 emission scenarios, novel climates arise by 2100 AD, primarily in tropical and subtropical regions. These future novel climates are wanner than any present climates globally, with spatially variable shifts in precipitation, and increase the risk of species reshuffling into future no-analog communities and other ecological surprises. Most ecological models are at least partially parameterized from modern observations and so may fail to accurately predict ecological responses to these novel climates. There is an urgent need to test the robustness of ecological models to climate conditions outside modern experience. © The Ecological Society of America.","author":[{"dropping-particle":"","family":"Williams","given":"John W.","non-dropping-particle":"","parse-names":false,"suffix":""},{"dropping-particle":"","family":"Jackson","given":"Stephen T.","non-dropping-particle":"","parse-names":false,"suffix":""}],"container-title":"Frontiers in Ecology and the Environment","id":"ITEM-1","issue":"9","issued":{"date-parts":[["2007"]]},"page":"475-482","title":"Novel climates, no-analog communities, and ecological surprises","type":"article-journal","volume":"5"},"uris":["http://www.mendeley.com/documents/?uuid=c58922d9-8bfa-41b7-bcb3-19469aea8b30"]}],"mendeley":{"formattedCitation":"(Williams and Jackson 2007)","plainTextFormattedCitation":"(Williams and Jackson 2007)","previouslyFormattedCitation":"(Williams and Jackson 2007)"},"properties":{"noteIndex":0},"schema":"https://github.com/citation-style-language/schema/raw/master/csl-citation.json"}</w:instrText>
      </w:r>
      <w:r w:rsidR="0072231E">
        <w:rPr>
          <w:rFonts w:ascii="Times New Roman" w:eastAsia="Times New Roman" w:hAnsi="Times New Roman" w:cs="Times New Roman"/>
          <w:sz w:val="24"/>
          <w:szCs w:val="24"/>
        </w:rPr>
        <w:fldChar w:fldCharType="separate"/>
      </w:r>
      <w:r w:rsidR="0072231E" w:rsidRPr="0072231E">
        <w:rPr>
          <w:rFonts w:ascii="Times New Roman" w:eastAsia="Times New Roman" w:hAnsi="Times New Roman" w:cs="Times New Roman"/>
          <w:noProof/>
          <w:sz w:val="24"/>
          <w:szCs w:val="24"/>
        </w:rPr>
        <w:t>(Williams and Jackson 2007)</w:t>
      </w:r>
      <w:r w:rsidR="007223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Under these circumstances, previously defined species groups must be reflect new patterns of community turnover.  </w:t>
      </w:r>
    </w:p>
    <w:p w14:paraId="00000034" w14:textId="4E44F102"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Modern computational tools offer a unique opportunity to redefine core species groups in responses to changing climate. Though still limited by the climatic variation captured available data, algorithmic partitioning approaches may rapidly be deployed as to evaluate or supplement models generated using prior observations. In grassland systems, clustering algorithms have shown promise in tests of expert models and in the tracking of community responses to variable grazing regimes and species invasions</w:t>
      </w:r>
      <w:r w:rsidR="00F6366E">
        <w:rPr>
          <w:rFonts w:ascii="Times New Roman" w:eastAsia="Times New Roman" w:hAnsi="Times New Roman" w:cs="Times New Roman"/>
          <w:sz w:val="24"/>
          <w:szCs w:val="24"/>
        </w:rPr>
        <w:t xml:space="preserve"> </w:t>
      </w:r>
      <w:r w:rsidR="00F6366E">
        <w:rPr>
          <w:rFonts w:ascii="Times New Roman" w:eastAsia="Times New Roman" w:hAnsi="Times New Roman" w:cs="Times New Roman"/>
          <w:sz w:val="24"/>
          <w:szCs w:val="24"/>
        </w:rPr>
        <w:fldChar w:fldCharType="begin" w:fldLock="1"/>
      </w:r>
      <w:r w:rsidR="0054577F">
        <w:rPr>
          <w:rFonts w:ascii="Times New Roman" w:eastAsia="Times New Roman" w:hAnsi="Times New Roman" w:cs="Times New Roman"/>
          <w:sz w:val="24"/>
          <w:szCs w:val="24"/>
        </w:rPr>
        <w:instrText>ADDIN CSL_CITATION {"citationItems":[{"id":"ITEM-1","itemData":{"author":[{"dropping-particle":"","family":"Stringham","given":"Tamzen K","non-dropping-particle":"","parse-names":false,"suffix":""},{"dropping-particle":"","family":"Krueger","given":"William C","non-dropping-particle":"","parse-names":false,"suffix":""},{"dropping-particle":"","family":"Shaver","given":"Patrick L","non-dropping-particle":"","parse-names":false,"suffix":""}],"container-title":"Journal of Range Management","id":"ITEM-1","issued":{"date-parts":[["2003"]]},"page":"106-113","title":"State and transition modeling: An ecological process approach","type":"article-journal","volume":"56"},"uris":["http://www.mendeley.com/documents/?uuid=e5b58848-c4cc-4d7a-b1fc-3f2b809d6744"]},{"id":"ITEM-2","itemData":{"DOI":"10.1023/A:1020363603900","ISBN":"1385-0237","ISSN":"13850237","abstract":"Using a spatially and temporally replicated dataset, we built a state-transition model for Californian grasslands. We delineated vegetation states by allowing TWINSPAN to classify plot-level (Ϸ 10 m 2) species cover data collected over 3 to 5 consecutive years on 9 sites in an experimental design that incorporated 5 residual dry matter (RDM) treatment levels representative of the range of grazing management prescriptions for this type (0, 280, 560, 841, 1121 kg RDM·ha −1). We identified and described a new California annual grassland subtype– Coast Range Grassland – that is distinct from the previously described Coastal Prairie and Valley Grassland. Classification and regression tree (CART) analysis correctly classified 63% of TWINSPAN-created vegetation transitions among states with interactions among site and monthly climate averages as the main driving factors. The RDM variable (a surrogate for grazing intensity) was important in model refinement, but only at a few site × year combinations and predictions were rarely attributable to the grazing intensity gradient. The equilibrium-based conclusion that grazing intensity manipulation creates distinctive community structure was restricted in application to a few sites. The results suggest that equilibrium models may be appropriate for predicting system productivity but not the community composition, details of which require a nonequilibrium approach. The non-equilibrium state-transition model offers considerable potential for improving the development and testing of hypotheses about vegetation change and the limitations of management controls, but will require relatively large spatially and temporally replicated datasets.","author":[{"dropping-particle":"","family":"Jackson","given":"Randall D.","non-dropping-particle":"","parse-names":false,"suffix":""},{"dropping-particle":"","family":"Bartolome","given":"James W.","non-dropping-particle":"","parse-names":false,"suffix":""}],"container-title":"Plant Ecology","id":"ITEM-2","issue":"1","issued":{"date-parts":[["2002"]]},"page":"49-65","title":"A state-transition approach to understanding nonequilibrium plant community dynamics in Californian grasslands","type":"article-journal","volume":"162"},"uris":["http://www.mendeley.com/documents/?uuid=2b6b7ca7-495f-4e07-9952-d03615a13cbf"]},{"id":"ITEM-3","itemData":{"DOI":"10.1002/ecy.1478","ISBN":"1939-9170","ISSN":"00129658","abstract":"Resilience-based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N.","non-dropping-particle":"","parse-names":false,"suffix":""}],"container-title":"Ecology","id":"ITEM-3","issue":"9","issued":{"date-parts":[["2016"]]},"page":"2319-2330","title":"Transitions and invasion along a grazing gradient in experimental California grasslands","type":"article-journal","volume":"97"},"uris":["http://www.mendeley.com/documents/?uuid=7196c2a8-e610-465c-a76f-55622d43178d"]},{"id":"ITEM-4","itemData":{"DOI":"10.1890/11-0704.1","ISBN":"1051-0761","ISSN":"10510761","PMID":"22611843","abstract":"Resilience-based frameworks, including state-and-transition models (STM), are being increasingly called upon to inform policy and guide ecosystem management, particularly in rangelands. Yet, multiple challenges impede their effective implementation: (1) paucity of empirical tests of resilience concepts, such as alternative states and thresholds, and (2) heavy reliance on expert models, which are seldom tested against empirical data. We developed an analytical protocol to identify unique plant communities and their transitions, and applied it to a long-term vegetation record from the Sonoran Desert (1953-2009). We assessed whether empirical trends were consistent with resilience concepts, and evaluated how they may inform the construction and interpretation of expert STMs. Seven statistically distinct plant communities were identified based on the cover of 22 plant species in 68 permanent transects. We recorded 253 instances of community transitions, associated with changes in species composition between successive samplings. Expectedly, transitions were more frequent among proximate communities with similar species pools than among distant communities. But unexpectedly, communities and transitions were not strongly constrained by soil type and topography. Only 18 transitions featured disproportionately large compositional turnover (species dissimilarity ranged between 0.54 and 0.68), and these were closely associated with communities were that dominated by the common shrub (burroweed, Haplopappus tenuisecta); indicating that only some, and not all, communities may be prone to large compositional change. Temporal dynamics in individual transects illustrated four general trajectories: stability, nondirectional drift, reversibility, and directional shifts that were not reversed even after 2-3 decades. The frequency of transitions and the accompanying species dissimilarity were both positively correlated with fluctuation in precipitation, indicating that climatic drivers require more attention in STMs. Many features of the expert models, including the number of communities and participant species, were consistent with empirical trends, but expert models underrepresented increases recent in cacti while overemphasizing the introduced Lehmann's lovegrass (Eragrostis lehmanniana). Quantification of communities and transitions within long-term vegetation records presents several quantitative metrics such as transition frequency, magnitude of accompanying composi…","author":[{"dropping-particle":"","family":"Bagchi","given":"Sumanta","non-dropping-particle":"","parse-names":false,"suffix":""},{"dropping-particle":"","family":"Briske","given":"David D.","non-dropping-particle":"","parse-names":false,"suffix":""},{"dropping-particle":"","family":"Wu","given":"X. B.","non-dropping-particle":"","parse-names":false,"suffix":""},{"dropping-particle":"","family":"McClaran","given":"Mitchel P.","non-dropping-particle":"","parse-names":false,"suffix":""},{"dropping-particle":"","family":"Bestelmeyer","given":"Brandon T.","non-dropping-particle":"","parse-names":false,"suffix":""},{"dropping-particle":"","family":"Fernández-Giménez","given":"Maria E.","non-dropping-particle":"","parse-names":false,"suffix":""}],"container-title":"Ecological Applications","id":"ITEM-4","issue":"2","issued":{"date-parts":[["2012"]]},"page":"400-411","title":"Empirical assessment of state-and-transition models with a long-term vegetation record from the Sonoran Desert","type":"article-journal","volume":"22"},"uris":["http://www.mendeley.com/documents/?uuid=a1f71a70-50cc-4b82-9267-b1324a156420"]}],"mendeley":{"formattedCitation":"(Jackson and Bartolome 2002, Stringham et al. 2003, Bagchi et al. 2012, Stein et al. 2016)","manualFormatting":"(e.g. Jackson and Bartolome 2002, Stringham et al. 2003, Bagchi et al. 2012, Stein et al. 2016)","plainTextFormattedCitation":"(Jackson and Bartolome 2002, Stringham et al. 2003, Bagchi et al. 2012, Stein et al. 2016)","previouslyFormattedCitation":"(Jackson and Bartolome 2002, Stringham et al. 2003, Bagchi et al. 2012, Stein et al. 2016)"},"properties":{"noteIndex":0},"schema":"https://github.com/citation-style-language/schema/raw/master/csl-citation.json"}</w:instrText>
      </w:r>
      <w:r w:rsidR="00F6366E">
        <w:rPr>
          <w:rFonts w:ascii="Times New Roman" w:eastAsia="Times New Roman" w:hAnsi="Times New Roman" w:cs="Times New Roman"/>
          <w:sz w:val="24"/>
          <w:szCs w:val="24"/>
        </w:rPr>
        <w:fldChar w:fldCharType="separate"/>
      </w:r>
      <w:r w:rsidR="00F6366E" w:rsidRPr="00F6366E">
        <w:rPr>
          <w:rFonts w:ascii="Times New Roman" w:eastAsia="Times New Roman" w:hAnsi="Times New Roman" w:cs="Times New Roman"/>
          <w:noProof/>
          <w:sz w:val="24"/>
          <w:szCs w:val="24"/>
        </w:rPr>
        <w:t>(</w:t>
      </w:r>
      <w:r w:rsidR="0054577F">
        <w:rPr>
          <w:rFonts w:ascii="Times New Roman" w:eastAsia="Times New Roman" w:hAnsi="Times New Roman" w:cs="Times New Roman"/>
          <w:noProof/>
          <w:sz w:val="24"/>
          <w:szCs w:val="24"/>
        </w:rPr>
        <w:t xml:space="preserve">e.g. </w:t>
      </w:r>
      <w:r w:rsidR="00F6366E" w:rsidRPr="00F6366E">
        <w:rPr>
          <w:rFonts w:ascii="Times New Roman" w:eastAsia="Times New Roman" w:hAnsi="Times New Roman" w:cs="Times New Roman"/>
          <w:noProof/>
          <w:sz w:val="24"/>
          <w:szCs w:val="24"/>
        </w:rPr>
        <w:t>Jackson and Bartolome 2002, Stringham et al. 2003, Bagchi et al. 2012, Stein et al. 2016)</w:t>
      </w:r>
      <w:r w:rsidR="00F6366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However, their application to community dynamics under shifting climate patterns appears limited.</w:t>
      </w:r>
    </w:p>
    <w:p w14:paraId="00000035" w14:textId="43CA2A62"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Mediterranean grasslands, characterized by long, hot summers with little precipitation, exhibit vegetation dynamics that depend strongly on both climate patterns and contingency in community assembly. California grasslands, in particular, often fail to exhibit predictable convergence to a single community type due to climate sensitivity</w:t>
      </w:r>
      <w:r w:rsidR="002B7AEA">
        <w:rPr>
          <w:rFonts w:ascii="Times New Roman" w:eastAsia="Times New Roman" w:hAnsi="Times New Roman" w:cs="Times New Roman"/>
          <w:sz w:val="24"/>
          <w:szCs w:val="24"/>
        </w:rPr>
        <w:t xml:space="preserve"> </w:t>
      </w:r>
      <w:r w:rsidR="001155B1">
        <w:rPr>
          <w:rFonts w:ascii="Times New Roman" w:eastAsia="Times New Roman" w:hAnsi="Times New Roman" w:cs="Times New Roman"/>
          <w:sz w:val="24"/>
          <w:szCs w:val="24"/>
        </w:rPr>
        <w:fldChar w:fldCharType="begin" w:fldLock="1"/>
      </w:r>
      <w:r w:rsidR="00506D74">
        <w:rPr>
          <w:rFonts w:ascii="Times New Roman" w:eastAsia="Times New Roman" w:hAnsi="Times New Roman" w:cs="Times New Roman"/>
          <w:sz w:val="24"/>
          <w:szCs w:val="24"/>
        </w:rPr>
        <w:instrText>ADDIN CSL_CITATION {"citationItems":[{"id":"ITEM-1","itemData":{"DOI":"10.1890/06-1530.1","author":[{"dropping-particle":"","family":"Hobbs","given":"Richard J.","non-dropping-particle":"","parse-names":false,"suffix":""},{"dropping-particle":"","family":"Yates","given":"Susan","non-dropping-particle":"","parse-names":false,"suffix":""},{"dropping-particle":"","family":"Mooney","given":"Harold A.","non-dropping-particle":"","parse-names":false,"suffix":""}],"container-title":"Ecological Monographs","id":"ITEM-1","issue":"4","issued":{"date-parts":[["2007"]]},"page":"545-568","title":"LONG-TERM DATA REVEAL COMPLEX DYNAMICS IN GRASSLAND IN RELATION TO CLIMATE AND DISTURBANCE","type":"article-journal","volume":"77"},"uris":["http://www.mendeley.com/documents/?uuid=15581d85-18ae-4906-8aaf-fd98022b9272"]}],"mendeley":{"formattedCitation":"(Hobbs et al. 2007)","plainTextFormattedCitation":"(Hobbs et al. 2007)","previouslyFormattedCitation":"(Hobbs et al. 2007)"},"properties":{"noteIndex":0},"schema":"https://github.com/citation-style-language/schema/raw/master/csl-citation.json"}</w:instrText>
      </w:r>
      <w:r w:rsidR="001155B1">
        <w:rPr>
          <w:rFonts w:ascii="Times New Roman" w:eastAsia="Times New Roman" w:hAnsi="Times New Roman" w:cs="Times New Roman"/>
          <w:sz w:val="24"/>
          <w:szCs w:val="24"/>
        </w:rPr>
        <w:fldChar w:fldCharType="separate"/>
      </w:r>
      <w:r w:rsidR="001155B1" w:rsidRPr="001155B1">
        <w:rPr>
          <w:rFonts w:ascii="Times New Roman" w:eastAsia="Times New Roman" w:hAnsi="Times New Roman" w:cs="Times New Roman"/>
          <w:noProof/>
          <w:sz w:val="24"/>
          <w:szCs w:val="24"/>
        </w:rPr>
        <w:t>(Hobbs et al. 2007)</w:t>
      </w:r>
      <w:r w:rsidR="001155B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non-hierarchical competitive dynamics (</w:t>
      </w:r>
      <w:proofErr w:type="spellStart"/>
      <w:r>
        <w:rPr>
          <w:rFonts w:ascii="Times New Roman" w:eastAsia="Times New Roman" w:hAnsi="Times New Roman" w:cs="Times New Roman"/>
          <w:sz w:val="24"/>
          <w:szCs w:val="24"/>
        </w:rPr>
        <w:t>Uricchio</w:t>
      </w:r>
      <w:proofErr w:type="spellEnd"/>
      <w:r>
        <w:rPr>
          <w:rFonts w:ascii="Times New Roman" w:eastAsia="Times New Roman" w:hAnsi="Times New Roman" w:cs="Times New Roman"/>
          <w:sz w:val="24"/>
          <w:szCs w:val="24"/>
        </w:rPr>
        <w:t xml:space="preserve"> et al. 2019), and strong priority effects (Young et al. 2014). Given this dynamism, compositional turnover is often decomposed into variation between three species groups defined by shared life history strategy and history of colonization: naturalized exotic annual grasses, native perennial grasses and forbs, and recently invasive exotic annual grasses. </w:t>
      </w:r>
    </w:p>
    <w:p w14:paraId="00000036" w14:textId="511BFAB3"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Differences in fecundity, phenology, and plant-soil feedbacks that distinguish species groups are thought to govern community turnover in California grasslands. While precipitation </w:t>
      </w:r>
      <w:r>
        <w:rPr>
          <w:rFonts w:ascii="Times New Roman" w:eastAsia="Times New Roman" w:hAnsi="Times New Roman" w:cs="Times New Roman"/>
          <w:sz w:val="24"/>
          <w:szCs w:val="24"/>
        </w:rPr>
        <w:lastRenderedPageBreak/>
        <w:t>and temperature may provide favorable conditions for one group, their proliferation is dependent on the identity of previously dominant vegetation types; invasive annual grasses, for example, may enhance their persistence during unfavorable conditions through deposition of thick litter layers that suppress competitor growth</w:t>
      </w:r>
      <w:r w:rsidR="0054577F">
        <w:rPr>
          <w:rFonts w:ascii="Times New Roman" w:eastAsia="Times New Roman" w:hAnsi="Times New Roman" w:cs="Times New Roman"/>
          <w:sz w:val="24"/>
          <w:szCs w:val="24"/>
        </w:rPr>
        <w:t xml:space="preserve"> </w:t>
      </w:r>
      <w:r w:rsidR="004909DE">
        <w:rPr>
          <w:rFonts w:ascii="Times New Roman" w:eastAsia="Times New Roman" w:hAnsi="Times New Roman" w:cs="Times New Roman"/>
          <w:sz w:val="24"/>
          <w:szCs w:val="24"/>
        </w:rPr>
        <w:fldChar w:fldCharType="begin" w:fldLock="1"/>
      </w:r>
      <w:r w:rsidR="00F1684F">
        <w:rPr>
          <w:rFonts w:ascii="Times New Roman" w:eastAsia="Times New Roman" w:hAnsi="Times New Roman" w:cs="Times New Roman"/>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Grazing","type":"article-journal","volume":"1"},"uris":["http://www.mendeley.com/documents/?uuid=357e0fda-eed4-4382-85b7-ebd2e0e6fc5f"]}],"mendeley":{"formattedCitation":"(DiTomaso et al. 2008)","plainTextFormattedCitation":"(DiTomaso et al. 2008)","previouslyFormattedCitation":"(DiTomaso et al. 2008)"},"properties":{"noteIndex":0},"schema":"https://github.com/citation-style-language/schema/raw/master/csl-citation.json"}</w:instrText>
      </w:r>
      <w:r w:rsidR="004909DE">
        <w:rPr>
          <w:rFonts w:ascii="Times New Roman" w:eastAsia="Times New Roman" w:hAnsi="Times New Roman" w:cs="Times New Roman"/>
          <w:sz w:val="24"/>
          <w:szCs w:val="24"/>
        </w:rPr>
        <w:fldChar w:fldCharType="separate"/>
      </w:r>
      <w:r w:rsidR="004909DE" w:rsidRPr="004909DE">
        <w:rPr>
          <w:rFonts w:ascii="Times New Roman" w:eastAsia="Times New Roman" w:hAnsi="Times New Roman" w:cs="Times New Roman"/>
          <w:noProof/>
          <w:sz w:val="24"/>
          <w:szCs w:val="24"/>
        </w:rPr>
        <w:t>(DiTomaso et al. 2008)</w:t>
      </w:r>
      <w:r w:rsidR="004909D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Native perennials grasses, though broadly stress-tolerant, are known to exhibit seed limitation that may prevent colonization into environments occupied by other species groups</w:t>
      </w:r>
      <w:r w:rsidR="004909DE">
        <w:rPr>
          <w:rFonts w:ascii="Times New Roman" w:eastAsia="Times New Roman" w:hAnsi="Times New Roman" w:cs="Times New Roman"/>
          <w:sz w:val="24"/>
          <w:szCs w:val="24"/>
        </w:rPr>
        <w:t xml:space="preserve"> </w:t>
      </w:r>
      <w:r w:rsidR="00F1684F">
        <w:rPr>
          <w:rFonts w:ascii="Times New Roman" w:eastAsia="Times New Roman" w:hAnsi="Times New Roman" w:cs="Times New Roman"/>
          <w:sz w:val="24"/>
          <w:szCs w:val="24"/>
        </w:rPr>
        <w:fldChar w:fldCharType="begin" w:fldLock="1"/>
      </w:r>
      <w:r w:rsidR="00C70770">
        <w:rPr>
          <w:rFonts w:ascii="Times New Roman" w:eastAsia="Times New Roman" w:hAnsi="Times New Roman" w:cs="Times New Roman"/>
          <w:sz w:val="24"/>
          <w:szCs w:val="24"/>
        </w:rPr>
        <w:instrText>ADDIN CSL_CITATION {"citationItems":[{"id":"ITEM-1","itemData":{"DOI":"10.1073/pnas.1835728100","ISSN":"0027-8424","PMID":"14595028","abstract":"The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America","id":"ITEM-1","issue":"23","issued":{"date-parts":[["2003","11","11"]]},"page":"13384-9","title":"Invasion, competitive dominance, and resource use by exotic and native California grassland species.","type":"article-journal","volume":"100"},"uris":["http://www.mendeley.com/documents/?uuid=a1a85c29-8557-4dff-a4d2-602bb63414fc"]}],"mendeley":{"formattedCitation":"(Seabloom et al. 2003b)","plainTextFormattedCitation":"(Seabloom et al. 2003b)","previouslyFormattedCitation":"(Seabloom et al. 2003b)"},"properties":{"noteIndex":0},"schema":"https://github.com/citation-style-language/schema/raw/master/csl-citation.json"}</w:instrText>
      </w:r>
      <w:r w:rsidR="00F1684F">
        <w:rPr>
          <w:rFonts w:ascii="Times New Roman" w:eastAsia="Times New Roman" w:hAnsi="Times New Roman" w:cs="Times New Roman"/>
          <w:sz w:val="24"/>
          <w:szCs w:val="24"/>
        </w:rPr>
        <w:fldChar w:fldCharType="separate"/>
      </w:r>
      <w:r w:rsidR="00F1684F" w:rsidRPr="00F1684F">
        <w:rPr>
          <w:rFonts w:ascii="Times New Roman" w:eastAsia="Times New Roman" w:hAnsi="Times New Roman" w:cs="Times New Roman"/>
          <w:noProof/>
          <w:sz w:val="24"/>
          <w:szCs w:val="24"/>
        </w:rPr>
        <w:t>(Seabloom et al. 2003b)</w:t>
      </w:r>
      <w:r w:rsidR="00F1684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0000037" w14:textId="63F2B124"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Climate change effects, however, may complicate the use of these classic conceptual models. From 2011-2014, California experienced the driest period in recorded history, in concordance with a </w:t>
      </w:r>
      <w:r w:rsidRPr="00F73317">
        <w:rPr>
          <w:rFonts w:ascii="Times New Roman" w:eastAsia="Times New Roman" w:hAnsi="Times New Roman" w:cs="Times New Roman"/>
          <w:sz w:val="24"/>
          <w:szCs w:val="24"/>
        </w:rPr>
        <w:t>forecasted 50% increase in extreme events by the end of the 21st century</w:t>
      </w:r>
      <w:r w:rsidR="00092099">
        <w:rPr>
          <w:rFonts w:ascii="Times New Roman" w:eastAsia="Times New Roman" w:hAnsi="Times New Roman" w:cs="Times New Roman"/>
          <w:sz w:val="24"/>
          <w:szCs w:val="24"/>
        </w:rPr>
        <w:t xml:space="preserve"> </w:t>
      </w:r>
      <w:r w:rsidR="00092099">
        <w:rPr>
          <w:rFonts w:ascii="Times New Roman" w:eastAsia="Times New Roman" w:hAnsi="Times New Roman" w:cs="Times New Roman"/>
          <w:sz w:val="24"/>
          <w:szCs w:val="24"/>
        </w:rPr>
        <w:fldChar w:fldCharType="begin" w:fldLock="1"/>
      </w:r>
      <w:r w:rsidR="004B23B4">
        <w:rPr>
          <w:rFonts w:ascii="Times New Roman" w:eastAsia="Times New Roman" w:hAnsi="Times New Roman" w:cs="Times New Roman"/>
          <w:sz w:val="24"/>
          <w:szCs w:val="24"/>
        </w:rPr>
        <w:instrText>ADDIN CSL_CITATION {"citationItems":[{"id":"ITEM-1","itemData":{"DOI":"10.1038/ncomms9657","ISSN":"20411723","abstract":"Since the winter of 2013-2014, California has experienced its most severe drought in recorded history, causing statewide water stress, severe economic loss and an extraordinary increase in wildfires. Identifying the effects of global warming on regional water cycle extremes, such as the ongoing drought in California, remains a challenge. Here we analyse large-ensemble and multi-model simulations that project the future of water cycle extremes in California as well as to understand those associations that pertain to changing climate oscillations under global warming. Both intense drought and excessive flooding are projected to increase by at least 50% towards the end of the twenty-first century; this projected increase in water cycle extremes is associated with a strengthened relation to El Niño and the Southern Oscillation (ENSO) - in particular, extreme El Niño and La Niña events that modulate California's climate not only through its warm and cold phases but also its precursor patterns.","author":[{"dropping-particle":"","family":"Yoon","given":"Jin Ho","non-dropping-particle":"","parse-names":false,"suffix":""},{"dropping-particle":"","family":"Wang","given":"S. Y.Simon","non-dropping-particle":"","parse-names":false,"suffix":""},{"dropping-particle":"","family":"Gillies","given":"Robert R.","non-dropping-particle":"","parse-names":false,"suffix":""},{"dropping-particle":"","family":"Kravitz","given":"Ben","non-dropping-particle":"","parse-names":false,"suffix":""},{"dropping-particle":"","family":"Hipps","given":"Lawrence","non-dropping-particle":"","parse-names":false,"suffix":""},{"dropping-particle":"","family":"Rasch","given":"Philip J.","non-dropping-particle":"","parse-names":false,"suffix":""}],"container-title":"Nature Communications","id":"ITEM-1","issued":{"date-parts":[["2015"]]},"publisher":"Nature Publishing Group","title":"Increasing water cycle extremes in California and in relation to ENSO cycle under global warming","type":"article-journal","volume":"6"},"uris":["http://www.mendeley.com/documents/?uuid=68298df0-3813-41d9-a32a-5d282723a876"]}],"mendeley":{"formattedCitation":"(Yoon et al. 2015)","plainTextFormattedCitation":"(Yoon et al. 2015)","previouslyFormattedCitation":"(Yoon et al. 2015)"},"properties":{"noteIndex":0},"schema":"https://github.com/citation-style-language/schema/raw/master/csl-citation.json"}</w:instrText>
      </w:r>
      <w:r w:rsidR="00092099">
        <w:rPr>
          <w:rFonts w:ascii="Times New Roman" w:eastAsia="Times New Roman" w:hAnsi="Times New Roman" w:cs="Times New Roman"/>
          <w:sz w:val="24"/>
          <w:szCs w:val="24"/>
        </w:rPr>
        <w:fldChar w:fldCharType="separate"/>
      </w:r>
      <w:r w:rsidR="00092099" w:rsidRPr="00092099">
        <w:rPr>
          <w:rFonts w:ascii="Times New Roman" w:eastAsia="Times New Roman" w:hAnsi="Times New Roman" w:cs="Times New Roman"/>
          <w:noProof/>
          <w:sz w:val="24"/>
          <w:szCs w:val="24"/>
        </w:rPr>
        <w:t>(Yoon et al. 2015)</w:t>
      </w:r>
      <w:r w:rsidR="00092099">
        <w:rPr>
          <w:rFonts w:ascii="Times New Roman" w:eastAsia="Times New Roman" w:hAnsi="Times New Roman" w:cs="Times New Roman"/>
          <w:sz w:val="24"/>
          <w:szCs w:val="24"/>
        </w:rPr>
        <w:fldChar w:fldCharType="end"/>
      </w:r>
      <w:r w:rsidRPr="00F73317">
        <w:rPr>
          <w:rFonts w:ascii="Times New Roman" w:eastAsia="Times New Roman" w:hAnsi="Times New Roman" w:cs="Times New Roman"/>
          <w:sz w:val="24"/>
          <w:szCs w:val="24"/>
        </w:rPr>
        <w:t xml:space="preserve">. This drought was observed to strongly influence species abundances in grasslands, potentially acting as a critical ecosystem tipping point (Shaw et al. 2009, </w:t>
      </w:r>
      <w:proofErr w:type="spellStart"/>
      <w:r w:rsidRPr="00F73317">
        <w:rPr>
          <w:rFonts w:ascii="Times New Roman" w:eastAsia="Times New Roman" w:hAnsi="Times New Roman" w:cs="Times New Roman"/>
          <w:sz w:val="24"/>
          <w:szCs w:val="24"/>
        </w:rPr>
        <w:t>Prugh</w:t>
      </w:r>
      <w:proofErr w:type="spellEnd"/>
      <w:r w:rsidRPr="00F73317">
        <w:rPr>
          <w:rFonts w:ascii="Times New Roman" w:eastAsia="Times New Roman" w:hAnsi="Times New Roman" w:cs="Times New Roman"/>
          <w:sz w:val="24"/>
          <w:szCs w:val="24"/>
        </w:rPr>
        <w:t xml:space="preserve"> et al. 2018).</w:t>
      </w:r>
      <w:r>
        <w:rPr>
          <w:rFonts w:ascii="Times New Roman" w:eastAsia="Times New Roman" w:hAnsi="Times New Roman" w:cs="Times New Roman"/>
          <w:sz w:val="24"/>
          <w:szCs w:val="24"/>
        </w:rPr>
        <w:t xml:space="preserve"> By virtue of its magnitude, the 2011 drought is may likely have produced non-intuitive effects on processes of community assembly, through generation of novel community types and interactions with complex drivers of compositional turnover. </w:t>
      </w:r>
    </w:p>
    <w:p w14:paraId="00000038"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coming decades, land managers are expected to be increasingly concerned with meeting targets — such as establishment of native species and reduction in invasive species abundance — to promote key ecosystem services and ecosystem resilience. To this end, the application of modern computational tools to common management frameworks may prove increasingly valuable. Are certain desirable species groups more resistant to variable climatic conditions than others? Can extreme climatic events provide opportunities for targeted management action?</w:t>
      </w:r>
    </w:p>
    <w:p w14:paraId="0000003B" w14:textId="460A05C1" w:rsidR="00C91E69" w:rsidRPr="00CE3931" w:rsidRDefault="00513595" w:rsidP="00CE393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assess interactions between community assembly and climatic variation on vegetation composition in California annual grasslands across a 10-year period encompassing extreme drought and potential recovery. Using data from experimental plantings of three key grassland species groups – naturalized annual, native perennial, and invasive annual grasses — we test key assumptions of grassland community dynamics under extreme drought stress. Specifically, we aim to identify (1) the species groups that best partition compositional change, and (2) how drought interacts with other drivers of vegetation turnover — assembly order and biotic resistance — to affect community composition.</w:t>
      </w:r>
    </w:p>
    <w:p w14:paraId="0000003C" w14:textId="77777777" w:rsidR="00C91E69" w:rsidRDefault="00C91E69">
      <w:pPr>
        <w:spacing w:after="0" w:line="240" w:lineRule="auto"/>
        <w:rPr>
          <w:rFonts w:ascii="Times New Roman" w:eastAsia="Times New Roman" w:hAnsi="Times New Roman" w:cs="Times New Roman"/>
          <w:sz w:val="24"/>
          <w:szCs w:val="24"/>
        </w:rPr>
      </w:pPr>
    </w:p>
    <w:p w14:paraId="0000003D"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0000003E" w14:textId="77777777" w:rsidR="00C91E69" w:rsidRDefault="00C91E69">
      <w:pPr>
        <w:spacing w:after="0" w:line="240" w:lineRule="auto"/>
        <w:rPr>
          <w:rFonts w:ascii="Times New Roman" w:eastAsia="Times New Roman" w:hAnsi="Times New Roman" w:cs="Times New Roman"/>
          <w:b/>
          <w:sz w:val="24"/>
          <w:szCs w:val="24"/>
        </w:rPr>
      </w:pPr>
    </w:p>
    <w:p w14:paraId="0000003F"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site</w:t>
      </w:r>
    </w:p>
    <w:p w14:paraId="00000040" w14:textId="77777777" w:rsidR="00C91E69" w:rsidRDefault="0051359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Plantings were conducted in research fields at the University of California, Davis (38.545751, -121.784780). Previously used in crop production, these fields were left fallow from 1985 to the start of experimental plantings in 2007. 75% of the experiment was set on </w:t>
      </w:r>
      <w:proofErr w:type="spellStart"/>
      <w:r>
        <w:rPr>
          <w:rFonts w:ascii="Times New Roman" w:eastAsia="Times New Roman" w:hAnsi="Times New Roman" w:cs="Times New Roman"/>
          <w:sz w:val="24"/>
          <w:szCs w:val="24"/>
        </w:rPr>
        <w:t>Reiff</w:t>
      </w:r>
      <w:proofErr w:type="spellEnd"/>
      <w:r>
        <w:rPr>
          <w:rFonts w:ascii="Times New Roman" w:eastAsia="Times New Roman" w:hAnsi="Times New Roman" w:cs="Times New Roman"/>
          <w:sz w:val="24"/>
          <w:szCs w:val="24"/>
        </w:rPr>
        <w:t xml:space="preserve"> series soil (coarse-loamy, mixed, </w:t>
      </w:r>
      <w:proofErr w:type="spellStart"/>
      <w:r>
        <w:rPr>
          <w:rFonts w:ascii="Times New Roman" w:eastAsia="Times New Roman" w:hAnsi="Times New Roman" w:cs="Times New Roman"/>
          <w:sz w:val="24"/>
          <w:szCs w:val="24"/>
        </w:rPr>
        <w:t>superactive</w:t>
      </w:r>
      <w:proofErr w:type="spellEnd"/>
      <w:r>
        <w:rPr>
          <w:rFonts w:ascii="Times New Roman" w:eastAsia="Times New Roman" w:hAnsi="Times New Roman" w:cs="Times New Roman"/>
          <w:sz w:val="24"/>
          <w:szCs w:val="24"/>
        </w:rPr>
        <w:t xml:space="preserve">, nonacid, thermic </w:t>
      </w:r>
      <w:proofErr w:type="spellStart"/>
      <w:r>
        <w:rPr>
          <w:rFonts w:ascii="Times New Roman" w:eastAsia="Times New Roman" w:hAnsi="Times New Roman" w:cs="Times New Roman"/>
          <w:sz w:val="24"/>
          <w:szCs w:val="24"/>
        </w:rPr>
        <w:t>Mollic</w:t>
      </w:r>
      <w:proofErr w:type="spellEnd"/>
      <w:r>
        <w:rPr>
          <w:rFonts w:ascii="Times New Roman" w:eastAsia="Times New Roman" w:hAnsi="Times New Roman" w:cs="Times New Roman"/>
          <w:sz w:val="24"/>
          <w:szCs w:val="24"/>
        </w:rPr>
        <w:t xml:space="preserve"> Xerofluvents); with the rest on Brentwood soil series (fine, </w:t>
      </w:r>
      <w:proofErr w:type="spellStart"/>
      <w:r>
        <w:rPr>
          <w:rFonts w:ascii="Times New Roman" w:eastAsia="Times New Roman" w:hAnsi="Times New Roman" w:cs="Times New Roman"/>
          <w:sz w:val="24"/>
          <w:szCs w:val="24"/>
        </w:rPr>
        <w:t>smectitic</w:t>
      </w:r>
      <w:proofErr w:type="spellEnd"/>
      <w:r>
        <w:rPr>
          <w:rFonts w:ascii="Times New Roman" w:eastAsia="Times New Roman" w:hAnsi="Times New Roman" w:cs="Times New Roman"/>
          <w:sz w:val="24"/>
          <w:szCs w:val="24"/>
        </w:rPr>
        <w:t xml:space="preserve">, thermic </w:t>
      </w:r>
      <w:proofErr w:type="spellStart"/>
      <w:r>
        <w:rPr>
          <w:rFonts w:ascii="Times New Roman" w:eastAsia="Times New Roman" w:hAnsi="Times New Roman" w:cs="Times New Roman"/>
          <w:sz w:val="24"/>
          <w:szCs w:val="24"/>
        </w:rPr>
        <w:t>Typic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Haploxerepts</w:t>
      </w:r>
      <w:proofErr w:type="spellEnd"/>
      <w:r>
        <w:rPr>
          <w:rFonts w:ascii="Times New Roman" w:eastAsia="Times New Roman" w:hAnsi="Times New Roman" w:cs="Times New Roman"/>
          <w:sz w:val="24"/>
          <w:szCs w:val="24"/>
        </w:rPr>
        <w:t xml:space="preserve">) with a 0-2% slope (USDA Web Soil Survey). </w:t>
      </w:r>
    </w:p>
    <w:p w14:paraId="00000041" w14:textId="6DA5905E" w:rsidR="00C91E69" w:rsidRDefault="0051359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minimize the previously established seedbank, soil was disked, irrigated to stimulate germination, and sprayed with a broad-spectrum herbicide (glyphosate). Irrigation and herbicide treatments were repeated twice in the early fall of 2007. </w:t>
      </w:r>
    </w:p>
    <w:p w14:paraId="00000042" w14:textId="77777777" w:rsidR="00C91E69" w:rsidRDefault="0051359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Seeds were planted to establish vegetation treatments representing commonly used grassland species groups — native perennial grasses and forbs (“native”), naturalized annual grasses and forbs (“naturalized”), and invasive annual grasses (“invasive”; Appendix 1). Each group was planted alone, in all possible 2-group combinations, and all together in a 3-group combination. </w:t>
      </w:r>
      <w:r>
        <w:rPr>
          <w:rFonts w:ascii="Times New Roman" w:eastAsia="Times New Roman" w:hAnsi="Times New Roman" w:cs="Times New Roman"/>
          <w:sz w:val="24"/>
          <w:szCs w:val="24"/>
        </w:rPr>
        <w:lastRenderedPageBreak/>
        <w:t>Plots were 1.5m x 1.5m (2.25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with 1m buffer between plots, and 8 replicates per treatment (56 plots total), laid out in a randomized block design. In each plot, a total of 139 grams of seed was added, reflecting an average of 8,000 plants/m</w:t>
      </w:r>
      <w:r w:rsidRPr="009D5DE2">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 typical mature plant density in this system (Heady 1958). For each monotypic community (e.g. native vs. invasive vs. naturalized), an equal proportion of seeds of each species were added. For community mixtures, an equal proportion of community type seed was added (e.g. in invasive + naturalized, 50% invasive, 50% naturalized seed), with equal proportion of individual species within each community type.</w:t>
      </w:r>
    </w:p>
    <w:p w14:paraId="00000043" w14:textId="77F03E11" w:rsidR="00C91E69" w:rsidRDefault="00513595">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2008 - 2018, total areal cover of all species was estimated to the nearest 10%. Cover observations for each species were performed in early and late spring to capture maximum percent cover for each species when varying in phenology. The highest percent cover value for each species was used in analysis. </w:t>
      </w:r>
    </w:p>
    <w:p w14:paraId="00000044" w14:textId="77777777" w:rsidR="00C91E69" w:rsidRDefault="00C91E69">
      <w:pPr>
        <w:spacing w:after="0" w:line="240" w:lineRule="auto"/>
        <w:ind w:left="360"/>
        <w:rPr>
          <w:rFonts w:ascii="Times New Roman" w:eastAsia="Times New Roman" w:hAnsi="Times New Roman" w:cs="Times New Roman"/>
          <w:b/>
          <w:sz w:val="24"/>
          <w:szCs w:val="24"/>
        </w:rPr>
      </w:pPr>
    </w:p>
    <w:p w14:paraId="00000045"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Classification</w:t>
      </w:r>
    </w:p>
    <w:p w14:paraId="00000046" w14:textId="45666F31"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vegetation group classification, plant community observations were filtered to those species present within initial seeding mixtures and </w:t>
      </w:r>
      <w:proofErr w:type="spellStart"/>
      <w:r>
        <w:rPr>
          <w:rFonts w:ascii="Times New Roman" w:eastAsia="Times New Roman" w:hAnsi="Times New Roman" w:cs="Times New Roman"/>
          <w:i/>
          <w:sz w:val="24"/>
          <w:szCs w:val="24"/>
        </w:rPr>
        <w:t>Bromus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diandrus</w:t>
      </w:r>
      <w:proofErr w:type="spellEnd"/>
      <w:r>
        <w:rPr>
          <w:rFonts w:ascii="Times New Roman" w:eastAsia="Times New Roman" w:hAnsi="Times New Roman" w:cs="Times New Roman"/>
          <w:sz w:val="24"/>
          <w:szCs w:val="24"/>
        </w:rPr>
        <w:t xml:space="preserve">, a locally abundant annual grass that self-recruited into the experiment and is an important component of the California grassland type. Despite regular weeding, a number of agricultural weeds occasionally recruited into plots from the seedbank and nearby fields and roadways over the course of our experiment, which were subsequently removed. Due to potential effects of weeding and rare occurrence in California annual grasslands at large, these species were removed from community analysis. The resulting dataset captured 93% of the total vegetation abundance observed over the course of the experiment. </w:t>
      </w:r>
    </w:p>
    <w:p w14:paraId="00000047"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Algorithmic partitioning was used to determine core species groups that correlated in abundance over the course of our study. It is important to note that partitioning is limited to the suite of observations made between 2008 - 2018, capturing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560 </w:t>
      </w:r>
      <w:proofErr w:type="spellStart"/>
      <w:r>
        <w:rPr>
          <w:rFonts w:ascii="Times New Roman" w:eastAsia="Times New Roman" w:hAnsi="Times New Roman" w:cs="Times New Roman"/>
          <w:sz w:val="24"/>
          <w:szCs w:val="24"/>
        </w:rPr>
        <w:t>plot</w:t>
      </w:r>
      <w:proofErr w:type="gramStart"/>
      <w:r>
        <w:rPr>
          <w:rFonts w:ascii="Times New Roman" w:eastAsia="Times New Roman" w:hAnsi="Times New Roman" w:cs="Times New Roman"/>
          <w:sz w:val="24"/>
          <w:szCs w:val="24"/>
        </w:rPr>
        <w:t>:year</w:t>
      </w:r>
      <w:proofErr w:type="spellEnd"/>
      <w:proofErr w:type="gramEnd"/>
      <w:r>
        <w:rPr>
          <w:rFonts w:ascii="Times New Roman" w:eastAsia="Times New Roman" w:hAnsi="Times New Roman" w:cs="Times New Roman"/>
          <w:sz w:val="24"/>
          <w:szCs w:val="24"/>
        </w:rPr>
        <w:t xml:space="preserve"> combinations. This period includes a historic drought (2011-2015) and significantly wet year (2017), </w:t>
      </w:r>
      <w:commentRangeStart w:id="1"/>
      <w:r>
        <w:rPr>
          <w:rFonts w:ascii="Times New Roman" w:eastAsia="Times New Roman" w:hAnsi="Times New Roman" w:cs="Times New Roman"/>
          <w:sz w:val="24"/>
          <w:szCs w:val="24"/>
        </w:rPr>
        <w:t xml:space="preserve">so the statistical groupings are contingent upon the climatic regime and starting conditions imposed by experimental design. </w:t>
      </w:r>
      <w:commentRangeEnd w:id="1"/>
      <w:r>
        <w:rPr>
          <w:rStyle w:val="CommentReference"/>
        </w:rPr>
        <w:commentReference w:id="1"/>
      </w:r>
    </w:p>
    <w:p w14:paraId="00000048"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Partitioning was performed using an unsupervised clustering algorithm, K-medoids clustering. The K-medoids algorithm clusters data into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unique groups by identifying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medoid samples that best partition the total distance-based inertia of all observations. Distance between observations was calculated using Bray-Curtis dissimilarity.  </w:t>
      </w:r>
    </w:p>
    <w:p w14:paraId="00000049" w14:textId="77777777" w:rsidR="00C91E69" w:rsidRDefault="00513595">
      <w:pPr>
        <w:spacing w:after="0" w:line="240" w:lineRule="auto"/>
        <w:ind w:firstLine="720"/>
      </w:pPr>
      <w:r>
        <w:rPr>
          <w:rFonts w:ascii="Times New Roman" w:eastAsia="Times New Roman" w:hAnsi="Times New Roman" w:cs="Times New Roman"/>
          <w:sz w:val="24"/>
          <w:szCs w:val="24"/>
        </w:rPr>
        <w:t xml:space="preserve">Because the number of relevant clusters in our study was not pre-defined, we applied K-medoids clustering across values of </w:t>
      </w:r>
      <w:r>
        <w:rPr>
          <w:rFonts w:ascii="Times New Roman" w:eastAsia="Times New Roman" w:hAnsi="Times New Roman" w:cs="Times New Roman"/>
          <w:i/>
          <w:sz w:val="24"/>
          <w:szCs w:val="24"/>
        </w:rPr>
        <w:t xml:space="preserve">k </w:t>
      </w:r>
      <w:r>
        <w:rPr>
          <w:rFonts w:ascii="Times New Roman" w:eastAsia="Times New Roman" w:hAnsi="Times New Roman" w:cs="Times New Roman"/>
          <w:sz w:val="24"/>
          <w:szCs w:val="24"/>
        </w:rPr>
        <w:t>from 2-10, yielding a number of clustering solutions.</w:t>
      </w:r>
      <w:r>
        <w:t xml:space="preserve"> </w:t>
      </w:r>
      <w:r>
        <w:rPr>
          <w:rFonts w:ascii="Times New Roman" w:eastAsia="Times New Roman" w:hAnsi="Times New Roman" w:cs="Times New Roman"/>
          <w:sz w:val="24"/>
          <w:szCs w:val="24"/>
        </w:rPr>
        <w:t xml:space="preserve">We then subjected the output of each of these clustering solutions to a battery of tests—Hartigan, CH, Beale, KL, </w:t>
      </w:r>
      <w:proofErr w:type="spellStart"/>
      <w:r>
        <w:rPr>
          <w:rFonts w:ascii="Times New Roman" w:eastAsia="Times New Roman" w:hAnsi="Times New Roman" w:cs="Times New Roman"/>
          <w:sz w:val="24"/>
          <w:szCs w:val="24"/>
        </w:rPr>
        <w:t>Cindex</w:t>
      </w:r>
      <w:proofErr w:type="spellEnd"/>
      <w:r>
        <w:rPr>
          <w:rFonts w:ascii="Times New Roman" w:eastAsia="Times New Roman" w:hAnsi="Times New Roman" w:cs="Times New Roman"/>
          <w:sz w:val="24"/>
          <w:szCs w:val="24"/>
        </w:rPr>
        <w:t xml:space="preserve">, DB, Silhouette, and </w:t>
      </w:r>
      <w:proofErr w:type="spellStart"/>
      <w:r>
        <w:rPr>
          <w:rFonts w:ascii="Times New Roman" w:eastAsia="Times New Roman" w:hAnsi="Times New Roman" w:cs="Times New Roman"/>
          <w:sz w:val="24"/>
          <w:szCs w:val="24"/>
        </w:rPr>
        <w:t>Duda</w:t>
      </w:r>
      <w:proofErr w:type="spellEnd"/>
      <w:r>
        <w:rPr>
          <w:rFonts w:ascii="Times New Roman" w:eastAsia="Times New Roman" w:hAnsi="Times New Roman" w:cs="Times New Roman"/>
          <w:sz w:val="24"/>
          <w:szCs w:val="24"/>
        </w:rPr>
        <w:t xml:space="preserve"> indices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The value of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with the best performance across all tests was chosen as the number of clusters that best represented vegetation partitions within this dataset. </w:t>
      </w:r>
    </w:p>
    <w:p w14:paraId="0000004A" w14:textId="77777777" w:rsidR="00C91E69" w:rsidRDefault="0051359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Following the partition of states, we then conducted indicator species analysis to establish which species are associated with each state. Indicator species analysis was performed using 9999 random permutations of state assignments to quantify statistical significance. Clustering and diagnostics were generated using “cluster” (</w:t>
      </w:r>
      <w:proofErr w:type="spellStart"/>
      <w:r>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 xml:space="preserve"> et al. 2019) and “</w:t>
      </w:r>
      <w:proofErr w:type="spellStart"/>
      <w:r>
        <w:rPr>
          <w:rFonts w:ascii="Times New Roman" w:eastAsia="Times New Roman" w:hAnsi="Times New Roman" w:cs="Times New Roman"/>
          <w:sz w:val="24"/>
          <w:szCs w:val="24"/>
        </w:rPr>
        <w:t>nbclust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Charrad</w:t>
      </w:r>
      <w:proofErr w:type="spellEnd"/>
      <w:r>
        <w:rPr>
          <w:rFonts w:ascii="Times New Roman" w:eastAsia="Times New Roman" w:hAnsi="Times New Roman" w:cs="Times New Roman"/>
          <w:sz w:val="24"/>
          <w:szCs w:val="24"/>
        </w:rPr>
        <w:t xml:space="preserve"> et al. 2014). Community analyses were performed using “vegan” (Oksanen et al. 2019).</w:t>
      </w:r>
    </w:p>
    <w:p w14:paraId="0000004B" w14:textId="77777777" w:rsidR="00C91E69" w:rsidRDefault="00C91E69">
      <w:pPr>
        <w:spacing w:after="0" w:line="240" w:lineRule="auto"/>
        <w:rPr>
          <w:rFonts w:ascii="Times New Roman" w:eastAsia="Times New Roman" w:hAnsi="Times New Roman" w:cs="Times New Roman"/>
          <w:sz w:val="24"/>
          <w:szCs w:val="24"/>
        </w:rPr>
      </w:pPr>
    </w:p>
    <w:p w14:paraId="0000004C" w14:textId="77777777" w:rsidR="00C91E69" w:rsidRDefault="00513595">
      <w:pPr>
        <w:spacing w:after="0" w:line="240" w:lineRule="auto"/>
        <w:rPr>
          <w:rFonts w:ascii="Times New Roman" w:eastAsia="Times New Roman" w:hAnsi="Times New Roman" w:cs="Times New Roman"/>
          <w:b/>
          <w:sz w:val="24"/>
          <w:szCs w:val="24"/>
        </w:rPr>
      </w:pPr>
      <w:bookmarkStart w:id="2" w:name="_heading=h.30j0zll" w:colFirst="0" w:colLast="0"/>
      <w:bookmarkEnd w:id="2"/>
      <w:r>
        <w:rPr>
          <w:rFonts w:ascii="Times New Roman" w:eastAsia="Times New Roman" w:hAnsi="Times New Roman" w:cs="Times New Roman"/>
          <w:b/>
          <w:sz w:val="24"/>
          <w:szCs w:val="24"/>
        </w:rPr>
        <w:t>Weather data</w:t>
      </w:r>
    </w:p>
    <w:p w14:paraId="0000004D" w14:textId="1CD8762F"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contextualize drought stress observed during our experiment, we quantified precipitation and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using data provided by a local California Irrigation Management Information System (CIMIS) monitoring station in Davis, CA (38.535694, -121.777636). CIMIS automated dataloggers collect weather data on a minute-by-minute basis, including air temperature, soil temperature, precipitation, solar radiation, vapor pressure, and wind speed. We aggregated these data into monthly intervals, where we calculated Standardized Precipitation-Evapotranspiration Index (SPEI), a metric that can be used to quantify the magnitude of drought stress relative to historic norms </w:t>
      </w:r>
      <w:r w:rsidR="00C70770">
        <w:rPr>
          <w:rFonts w:ascii="Times New Roman" w:eastAsia="Times New Roman" w:hAnsi="Times New Roman" w:cs="Times New Roman"/>
          <w:sz w:val="24"/>
          <w:szCs w:val="24"/>
        </w:rPr>
        <w:fldChar w:fldCharType="begin" w:fldLock="1"/>
      </w:r>
      <w:r w:rsidR="00C70770">
        <w:rPr>
          <w:rFonts w:ascii="Times New Roman" w:eastAsia="Times New Roman" w:hAnsi="Times New Roman" w:cs="Times New Roman"/>
          <w:sz w:val="24"/>
          <w:szCs w:val="24"/>
        </w:rPr>
        <w:instrText>ADDIN CSL_CITATION {"citationItems":[{"id":"ITEM-1","itemData":{"DOI":"10.1111/gcb.14747","ISSN":"1354-1013","abstract":"Drought, widely studied as an important driver of ecosystem dynamics, is predicted to increase in frequency and severity globally. To study drought, ecologists must de‐ fine or at least operationalize what constitutes a drought. How this is accomplished in practice is unclear, particularly given that climatologists have long struggled to agree on definitions of drought, beyond general variants of “an abnormal deficiency of water.” We conducted a literature review of ecological drought studies (564 pa‐ pers) to assess how ecologists describe and study drought. We found that ecolo‐ gists characterize drought in a wide variety of ways (reduced precipitation, low soil moisture, reduced streamflow, etc.), but relatively few publications (~32%) explicitly define what are, and are not, drought conditions. More troubling, a surprising number of papers (~30%) simply equated “dry conditions” with “drought” and provided little characterization of the drought conditions studied. For a subset of these, we calcu‐ lated Standardized Precipitation Evapotranspiration Index values for the reported drought periods. We found that while almost 90% of the studies were conducted under conditions quantifiable as slightly to extremely drier than average, ~50% were within the range of normal climatic variability. We conclude that the current state of the ecological drought literature hinders synthesis and our ability to draw broad ecological inferences because drought is often declared but is not explicitly defined or well characterized. We suggest that future drought publications provide at least one of the following: (a) the climatic context of the drought period based on long‐term records; (b) standardized climatic index values; (c) published metrics from drought‐monitoring organizations; (d) a quantitative definition of what the authors consider to be drought conditions for their system. With more detailed and consistent quantification of drought conditions, comparisons among studies can be more rigorous, increasing our understanding of the ecological effects of drought.","author":[{"dropping-particle":"","family":"Slette","given":"Ingrid J.","non-dropping-particle":"","parse-names":false,"suffix":""},{"dropping-particle":"","family":"Post","given":"Alison K.","non-dropping-particle":"","parse-names":false,"suffix":""},{"dropping-particle":"","family":"Awad","given":"Mai","non-dropping-particle":"","parse-names":false,"suffix":""},{"dropping-particle":"","family":"Even","given":"Trevor","non-dropping-particle":"","parse-names":false,"suffix":""},{"dropping-particle":"","family":"Punzalan","given":"Arianna","non-dropping-particle":"","parse-names":false,"suffix":""},{"dropping-particle":"","family":"Williams","given":"Sere","non-dropping-particle":"","parse-names":false,"suffix":""},{"dropping-particle":"","family":"Smith","given":"Melinda D.","non-dropping-particle":"","parse-names":false,"suffix":""},{"dropping-particle":"","family":"Knapp","given":"Alan K.","non-dropping-particle":"","parse-names":false,"suffix":""}],"container-title":"Global Change Biology","id":"ITEM-1","issue":"10","issued":{"date-parts":[["2019"]]},"page":"3193-3200","title":"How ecologists define drought, and why we should do better","type":"article-journal","volume":"25"},"uris":["http://www.mendeley.com/documents/?uuid=0b2208c5-25e7-4d17-b74f-3c7d09e82133"]}],"mendeley":{"formattedCitation":"(Slette et al. 2019)","plainTextFormattedCitation":"(Slette et al. 2019)","previouslyFormattedCitation":"(Slette et al. 2019)"},"properties":{"noteIndex":0},"schema":"https://github.com/citation-style-language/schema/raw/master/csl-citation.json"}</w:instrText>
      </w:r>
      <w:r w:rsidR="00C70770">
        <w:rPr>
          <w:rFonts w:ascii="Times New Roman" w:eastAsia="Times New Roman" w:hAnsi="Times New Roman" w:cs="Times New Roman"/>
          <w:sz w:val="24"/>
          <w:szCs w:val="24"/>
        </w:rPr>
        <w:fldChar w:fldCharType="separate"/>
      </w:r>
      <w:r w:rsidR="00C70770" w:rsidRPr="00C70770">
        <w:rPr>
          <w:rFonts w:ascii="Times New Roman" w:eastAsia="Times New Roman" w:hAnsi="Times New Roman" w:cs="Times New Roman"/>
          <w:noProof/>
          <w:sz w:val="24"/>
          <w:szCs w:val="24"/>
        </w:rPr>
        <w:t>(Slette et al. 2019)</w:t>
      </w:r>
      <w:r w:rsidR="00C70770">
        <w:rPr>
          <w:rFonts w:ascii="Times New Roman" w:eastAsia="Times New Roman" w:hAnsi="Times New Roman" w:cs="Times New Roman"/>
          <w:sz w:val="24"/>
          <w:szCs w:val="24"/>
        </w:rPr>
        <w:fldChar w:fldCharType="end"/>
      </w:r>
      <w:r w:rsidR="00C70770">
        <w:rPr>
          <w:rFonts w:ascii="Times New Roman" w:eastAsia="Times New Roman" w:hAnsi="Times New Roman" w:cs="Times New Roman"/>
          <w:sz w:val="24"/>
          <w:szCs w:val="24"/>
        </w:rPr>
        <w:t>.</w:t>
      </w:r>
    </w:p>
    <w:p w14:paraId="0000004E" w14:textId="77777777" w:rsidR="00C91E69" w:rsidRDefault="00C91E69">
      <w:pPr>
        <w:spacing w:after="0" w:line="240" w:lineRule="auto"/>
        <w:rPr>
          <w:rFonts w:ascii="Times New Roman" w:eastAsia="Times New Roman" w:hAnsi="Times New Roman" w:cs="Times New Roman"/>
          <w:sz w:val="24"/>
          <w:szCs w:val="24"/>
        </w:rPr>
      </w:pPr>
    </w:p>
    <w:p w14:paraId="0000004F" w14:textId="2B329AF4"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SPEI defines drought stress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at a given timepoint, </w:t>
      </w:r>
      <w:r>
        <w:rPr>
          <w:rFonts w:ascii="Times New Roman" w:eastAsia="Times New Roman" w:hAnsi="Times New Roman" w:cs="Times New Roman"/>
          <w:i/>
          <w:sz w:val="24"/>
          <w:szCs w:val="24"/>
        </w:rPr>
        <w:t>i</w:t>
      </w:r>
      <w:r>
        <w:rPr>
          <w:rFonts w:ascii="Times New Roman" w:eastAsia="Times New Roman" w:hAnsi="Times New Roman" w:cs="Times New Roman"/>
          <w:sz w:val="24"/>
          <w:szCs w:val="24"/>
        </w:rPr>
        <w:t>:</w:t>
      </w:r>
    </w:p>
    <w:p w14:paraId="00000050" w14:textId="77777777" w:rsidR="00C91E69" w:rsidRDefault="00C91E69">
      <w:pPr>
        <w:spacing w:after="0" w:line="240" w:lineRule="auto"/>
        <w:ind w:firstLine="720"/>
        <w:rPr>
          <w:rFonts w:ascii="Times New Roman" w:eastAsia="Times New Roman" w:hAnsi="Times New Roman" w:cs="Times New Roman"/>
          <w:sz w:val="24"/>
          <w:szCs w:val="24"/>
        </w:rPr>
      </w:pPr>
    </w:p>
    <w:p w14:paraId="00000051" w14:textId="77777777" w:rsidR="00C91E69" w:rsidRDefault="00513595">
      <w:pPr>
        <w:spacing w:after="0" w:line="240" w:lineRule="auto"/>
        <w:jc w:val="center"/>
        <w:rPr>
          <w:rFonts w:ascii="Times New Roman" w:eastAsia="Times New Roman" w:hAnsi="Times New Roman" w:cs="Times New Roman"/>
          <w:sz w:val="24"/>
          <w:szCs w:val="24"/>
        </w:rPr>
      </w:pPr>
      <w:r>
        <w:rPr>
          <w:noProof/>
        </w:rPr>
        <w:drawing>
          <wp:inline distT="0" distB="0" distL="0" distR="0" wp14:anchorId="244891B3" wp14:editId="0F0A4078">
            <wp:extent cx="1448435" cy="3448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731" cy="34493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0000052" w14:textId="77777777" w:rsidR="00C91E69" w:rsidRDefault="00C91E69">
      <w:pPr>
        <w:spacing w:after="0" w:line="240" w:lineRule="auto"/>
        <w:jc w:val="center"/>
        <w:rPr>
          <w:rFonts w:ascii="Times New Roman" w:eastAsia="Times New Roman" w:hAnsi="Times New Roman" w:cs="Times New Roman"/>
          <w:sz w:val="24"/>
          <w:szCs w:val="24"/>
        </w:rPr>
      </w:pPr>
    </w:p>
    <w:p w14:paraId="00000053"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observed precipitation and </w:t>
      </w:r>
      <w:proofErr w:type="spellStart"/>
      <w:r>
        <w:rPr>
          <w:rFonts w:ascii="Times New Roman" w:eastAsia="Times New Roman" w:hAnsi="Times New Roman" w:cs="Times New Roman"/>
          <w:i/>
          <w:sz w:val="24"/>
          <w:szCs w:val="24"/>
        </w:rPr>
        <w:t>ETo</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represents estimated </w:t>
      </w:r>
      <w:proofErr w:type="spellStart"/>
      <w:r>
        <w:rPr>
          <w:rFonts w:ascii="Times New Roman" w:eastAsia="Times New Roman" w:hAnsi="Times New Roman" w:cs="Times New Roman"/>
          <w:sz w:val="24"/>
          <w:szCs w:val="24"/>
        </w:rPr>
        <w:t>evapotransporation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ETo</w:t>
      </w:r>
      <w:proofErr w:type="spellEnd"/>
      <w:r>
        <w:rPr>
          <w:rFonts w:ascii="Times New Roman" w:eastAsia="Times New Roman" w:hAnsi="Times New Roman" w:cs="Times New Roman"/>
          <w:sz w:val="24"/>
          <w:szCs w:val="24"/>
        </w:rPr>
        <w:t xml:space="preserve"> was calculated using the Penman-Monteith equation, defined as:</w:t>
      </w:r>
    </w:p>
    <w:p w14:paraId="00000054" w14:textId="77777777" w:rsidR="00C91E69" w:rsidRDefault="00513595">
      <w:pPr>
        <w:spacing w:after="0" w:line="240" w:lineRule="auto"/>
        <w:jc w:val="center"/>
        <w:rPr>
          <w:rFonts w:ascii="Times New Roman" w:eastAsia="Times New Roman" w:hAnsi="Times New Roman" w:cs="Times New Roman"/>
          <w:sz w:val="24"/>
          <w:szCs w:val="24"/>
        </w:rPr>
      </w:pPr>
      <w:r>
        <w:rPr>
          <w:noProof/>
        </w:rPr>
        <w:drawing>
          <wp:inline distT="0" distB="0" distL="0" distR="0" wp14:anchorId="1757F72A" wp14:editId="24B1C93F">
            <wp:extent cx="2981960" cy="91567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82449" cy="915801"/>
                    </a:xfrm>
                    <a:prstGeom prst="rect">
                      <a:avLst/>
                    </a:prstGeom>
                    <a:ln/>
                  </pic:spPr>
                </pic:pic>
              </a:graphicData>
            </a:graphic>
          </wp:inline>
        </w:drawing>
      </w:r>
    </w:p>
    <w:p w14:paraId="00000055" w14:textId="77777777" w:rsidR="00C91E69" w:rsidRDefault="00C91E69">
      <w:pPr>
        <w:spacing w:after="0" w:line="240" w:lineRule="auto"/>
        <w:jc w:val="center"/>
        <w:rPr>
          <w:rFonts w:ascii="Times New Roman" w:eastAsia="Times New Roman" w:hAnsi="Times New Roman" w:cs="Times New Roman"/>
          <w:sz w:val="24"/>
          <w:szCs w:val="24"/>
        </w:rPr>
      </w:pPr>
    </w:p>
    <w:p w14:paraId="00000056" w14:textId="4F28F049"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n</w:t>
      </w:r>
      <w:r>
        <w:rPr>
          <w:rFonts w:ascii="Times New Roman" w:eastAsia="Times New Roman" w:hAnsi="Times New Roman" w:cs="Times New Roman"/>
          <w:sz w:val="24"/>
          <w:szCs w:val="24"/>
        </w:rPr>
        <w:t xml:space="preserve"> is net radiation,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is soil heat flux,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e</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is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vapor pressure deficit of air, </w:t>
      </w:r>
      <w:proofErr w:type="spellStart"/>
      <w:r>
        <w:rPr>
          <w:rFonts w:ascii="Times New Roman" w:eastAsia="Times New Roman" w:hAnsi="Times New Roman" w:cs="Times New Roman"/>
          <w:i/>
          <w:sz w:val="24"/>
          <w:szCs w:val="24"/>
        </w:rPr>
        <w:t>ρ</w:t>
      </w:r>
      <w:r>
        <w:rPr>
          <w:rFonts w:ascii="Times New Roman" w:eastAsia="Times New Roman" w:hAnsi="Times New Roman" w:cs="Times New Roman"/>
          <w:i/>
          <w:sz w:val="24"/>
          <w:szCs w:val="24"/>
          <w:vertAlign w:val="subscript"/>
        </w:rPr>
        <w:t>i</w:t>
      </w:r>
      <w:proofErr w:type="spellEnd"/>
      <w:r>
        <w:rPr>
          <w:rFonts w:ascii="Times New Roman" w:eastAsia="Times New Roman" w:hAnsi="Times New Roman" w:cs="Times New Roman"/>
          <w:sz w:val="24"/>
          <w:szCs w:val="24"/>
        </w:rPr>
        <w:t xml:space="preserve"> is the mean air density at constant pressure, </w:t>
      </w:r>
      <w:r>
        <w:rPr>
          <w:rFonts w:ascii="Times New Roman" w:eastAsia="Times New Roman" w:hAnsi="Times New Roman" w:cs="Times New Roman"/>
          <w:i/>
          <w:sz w:val="24"/>
          <w:szCs w:val="24"/>
        </w:rPr>
        <w:t>c</w:t>
      </w:r>
      <w:r>
        <w:rPr>
          <w:rFonts w:ascii="Times New Roman" w:eastAsia="Times New Roman" w:hAnsi="Times New Roman" w:cs="Times New Roman"/>
          <w:i/>
          <w:sz w:val="24"/>
          <w:szCs w:val="24"/>
          <w:vertAlign w:val="subscript"/>
        </w:rPr>
        <w:t>p</w:t>
      </w:r>
      <w:r>
        <w:rPr>
          <w:rFonts w:ascii="Times New Roman" w:eastAsia="Times New Roman" w:hAnsi="Times New Roman" w:cs="Times New Roman"/>
          <w:sz w:val="24"/>
          <w:szCs w:val="24"/>
        </w:rPr>
        <w:t xml:space="preserve"> is the specific heat of air, Δ is the slope of the saturation vapor pressure temperature relationship, γ is the psychometric constant, 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are the surface and aerodynamic resistances (FAO). </w:t>
      </w:r>
    </w:p>
    <w:p w14:paraId="00000057" w14:textId="1FA6D9C1"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contextualize observed climate patterns relative to long-term variation, we calculated SPEI for a 35-year span between 2018 and 1983, the first year sufficient climate data was collected by the CIMIS system. To account for potential temporal lag in the effects of climate variation on grassland species abundance </w:t>
      </w:r>
      <w:r w:rsidR="00C70770">
        <w:rPr>
          <w:rFonts w:ascii="Times New Roman" w:eastAsia="Times New Roman" w:hAnsi="Times New Roman" w:cs="Times New Roman"/>
          <w:sz w:val="24"/>
          <w:szCs w:val="24"/>
        </w:rPr>
        <w:fldChar w:fldCharType="begin" w:fldLock="1"/>
      </w:r>
      <w:r w:rsidR="003E46DD">
        <w:rPr>
          <w:rFonts w:ascii="Times New Roman" w:eastAsia="Times New Roman" w:hAnsi="Times New Roman" w:cs="Times New Roman"/>
          <w:sz w:val="24"/>
          <w:szCs w:val="24"/>
        </w:rPr>
        <w:instrText>ADDIN CSL_CITATION {"citationItems":[{"id":"ITEM-1","itemData":{"DOI":"10.1098/rstb.2011.0347","ISSN":"14712970","abstract":"Variability of above-ground net primary production (ANPP) of arid to sub-humid ecosystems displays a closer association with precipitation when considered across space (based on multiyear averages for different locations) than through time (based on year-to-year change at single locations). Here, we propose a theory of controls of ANPP based on four hypotheses about legacies of wet and dry years that explains space versus time differences in ANPP-precipitation relationships. We tested the hypotheses using 16 long-term series of ANPP. We found that legacies revealed by the association of current- versus previous-year conditions through the temporal series occur across all ecosystem types from deserts to mesic grasslands. Therefore, previous-year precipitation and ANPP control a significant fraction of current-year production. We developed unified models for the controls of ANPP through space and time. The relative importance of current-versus previous-year precipitation changes along a gradient of mean annual precipitation with the importance of current-year PPT decreasing, whereas the importance of previous-year PPT remains constant as mean annual precipitation increases. Finally, our results suggest that ANPP will respond to climate-change-driven alterations in water availability and, more importantly, that the magnitude of the response will increase with time. © 2012 The Royal Society.","author":[{"dropping-particle":"","family":"Sala","given":"Osvaldo E.","non-dropping-particle":"","parse-names":false,"suffix":""},{"dropping-particle":"","family":"Gherardi","given":"Laureano A.","non-dropping-particle":"","parse-names":false,"suffix":""},{"dropping-particle":"","family":"Reichmann","given":"Lara","non-dropping-particle":"","parse-names":false,"suffix":""},{"dropping-particle":"","family":"Jobbágy","given":"Esteban","non-dropping-particle":"","parse-names":false,"suffix":""},{"dropping-particle":"","family":"Peters","given":"Debra","non-dropping-particle":"","parse-names":false,"suffix":""}],"container-title":"Philosophical Transactions of the Royal Society B: Biological Sciences","id":"ITEM-1","issue":"1606","issued":{"date-parts":[["2012"]]},"page":"3135-3144","title":"Legacies of precipitation fluctuations on primary production: Theory and data synthesis","type":"article-journal","volume":"367"},"uris":["http://www.mendeley.com/documents/?uuid=be8e25cd-4db1-42d6-8d67-2f5707a4250d"]},{"id":"ITEM-2","itemData":{"DOI":"10.1111/1365-2745.12671","author":[{"dropping-particle":"","family":"Dudney","given":"Joan","non-dropping-particle":"","parse-names":false,"suffix":""},{"dropping-particle":"","family":"Hallett","given":"Lauren M","non-dropping-particle":"","parse-names":false,"suffix":""},{"dropping-particle":"","family":"Larios","given":"Loralee","non-dropping-particle":"","parse-names":false,"suffix":""},{"dropping-particle":"","family":"Farrer","given":"Emily C","non-dropping-particle":"","parse-names":false,"suffix":""},{"dropping-particle":"","family":"Erica","given":"N","non-dropping-particle":"","parse-names":false,"suffix":""}],"container-title":"Journal of Ecology","id":"ITEM-2","issue":"2","issued":{"date-parts":[["2017"]]},"title":"Lagging behind: Have we overlooked previous-year rainfall effects in annual grasslands?","type":"article-journal","volume":"105"},"uris":["http://www.mendeley.com/documents/?uuid=5e2eeff4-be1d-49f4-bf1e-948183574559"]}],"mendeley":{"formattedCitation":"(Sala et al. 2012, Dudney et al. 2017)","plainTextFormattedCitation":"(Sala et al. 2012, Dudney et al. 2017)","previouslyFormattedCitation":"(Sala et al. 2012, Dudney et al. 2017)"},"properties":{"noteIndex":0},"schema":"https://github.com/citation-style-language/schema/raw/master/csl-citation.json"}</w:instrText>
      </w:r>
      <w:r w:rsidR="00C70770">
        <w:rPr>
          <w:rFonts w:ascii="Times New Roman" w:eastAsia="Times New Roman" w:hAnsi="Times New Roman" w:cs="Times New Roman"/>
          <w:sz w:val="24"/>
          <w:szCs w:val="24"/>
        </w:rPr>
        <w:fldChar w:fldCharType="separate"/>
      </w:r>
      <w:r w:rsidR="00C70770" w:rsidRPr="00C70770">
        <w:rPr>
          <w:rFonts w:ascii="Times New Roman" w:eastAsia="Times New Roman" w:hAnsi="Times New Roman" w:cs="Times New Roman"/>
          <w:noProof/>
          <w:sz w:val="24"/>
          <w:szCs w:val="24"/>
        </w:rPr>
        <w:t>(Sala et al. 2012, Dudney et al. 2017)</w:t>
      </w:r>
      <w:r w:rsidR="00C7077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created drought indices across several cumulative water year durations. For each year of available data, we calculated SPEI for a single water year (October – May; 8 months), two consecutive water years (20 months), and three consecutive water years (32 months). We then standardized these values by fitting the drought index series to a log-logistic distribution. Resulting values of SPEI were centered at the mean drought stress across overall observations (D = 0), and individual years range between extreme droughts (D &lt; -2) and significant water surplus (D &gt; +2). SPEI calculations were performed with </w:t>
      </w:r>
      <w:r w:rsidR="00C7077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“SPEI” </w:t>
      </w:r>
      <w:r w:rsidR="00C70770">
        <w:rPr>
          <w:rFonts w:ascii="Times New Roman" w:eastAsia="Times New Roman" w:hAnsi="Times New Roman" w:cs="Times New Roman"/>
          <w:sz w:val="24"/>
          <w:szCs w:val="24"/>
        </w:rPr>
        <w:t xml:space="preserve">package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Beguirea</w:t>
      </w:r>
      <w:proofErr w:type="spellEnd"/>
      <w:r>
        <w:rPr>
          <w:rFonts w:ascii="Times New Roman" w:eastAsia="Times New Roman" w:hAnsi="Times New Roman" w:cs="Times New Roman"/>
          <w:sz w:val="24"/>
          <w:szCs w:val="24"/>
        </w:rPr>
        <w:t xml:space="preserve"> and Vicente-Serrano 2017).</w:t>
      </w:r>
    </w:p>
    <w:p w14:paraId="00000058" w14:textId="77777777" w:rsidR="00C91E69" w:rsidRDefault="00C91E69">
      <w:pPr>
        <w:spacing w:after="0" w:line="240" w:lineRule="auto"/>
        <w:rPr>
          <w:rFonts w:ascii="Times New Roman" w:eastAsia="Times New Roman" w:hAnsi="Times New Roman" w:cs="Times New Roman"/>
          <w:sz w:val="24"/>
          <w:szCs w:val="24"/>
        </w:rPr>
      </w:pPr>
    </w:p>
    <w:p w14:paraId="00000059"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Construction of Multistate Models</w:t>
      </w:r>
    </w:p>
    <w:p w14:paraId="0000005A" w14:textId="12979DA3"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quantify the probability of vegetation transitions, we fit a multistate model (syn. Markov model) to community state assignments over time. In this model, the probability that a given plot transitions from one vegetation state to another is estimated by a transition matrix, whose terms may also interact with different covariates. </w:t>
      </w:r>
    </w:p>
    <w:p w14:paraId="0000005B" w14:textId="7AE33D4E" w:rsidR="00C91E69" w:rsidRDefault="00513595" w:rsidP="00C91E6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commentRangeStart w:id="3"/>
      <w:r>
        <w:rPr>
          <w:rFonts w:ascii="Times New Roman" w:eastAsia="Times New Roman" w:hAnsi="Times New Roman" w:cs="Times New Roman"/>
          <w:sz w:val="24"/>
          <w:szCs w:val="24"/>
        </w:rPr>
        <w:t xml:space="preserve">fit 8 candidate </w:t>
      </w:r>
      <w:commentRangeEnd w:id="3"/>
      <w:r>
        <w:commentReference w:id="3"/>
      </w:r>
      <w:r>
        <w:rPr>
          <w:rFonts w:ascii="Times New Roman" w:eastAsia="Times New Roman" w:hAnsi="Times New Roman" w:cs="Times New Roman"/>
          <w:sz w:val="24"/>
          <w:szCs w:val="24"/>
        </w:rPr>
        <w:t xml:space="preserve">multi-state models to our data, beginning with a baseline model consisting of a transition matrix without influence of any covariates. This base model was then further modified through inclusion of additional terms reflecting the influence of drought stress </w:t>
      </w:r>
      <w:r>
        <w:rPr>
          <w:rFonts w:ascii="Times New Roman" w:eastAsia="Times New Roman" w:hAnsi="Times New Roman" w:cs="Times New Roman"/>
          <w:sz w:val="24"/>
          <w:szCs w:val="24"/>
        </w:rPr>
        <w:lastRenderedPageBreak/>
        <w:t>calculated over 1-, 2-, and 3-year intervals (SPEI), in addition initial planting composition (temporal priority effects). Temporal priority was defined as a binary (1/0)</w:t>
      </w:r>
      <w:sdt>
        <w:sdtPr>
          <w:tag w:val="goog_rdk_2"/>
          <w:id w:val="464548656"/>
        </w:sdtPr>
        <w:sdtContent>
          <w:commentRangeStart w:id="4"/>
        </w:sdtContent>
      </w:sdt>
      <w:sdt>
        <w:sdtPr>
          <w:tag w:val="goog_rdk_3"/>
          <w:id w:val="1138143381"/>
        </w:sdtPr>
        <w:sdtContent>
          <w:commentRangeStart w:id="5"/>
        </w:sdtContent>
      </w:sdt>
      <w:r>
        <w:rPr>
          <w:rFonts w:ascii="Times New Roman" w:eastAsia="Times New Roman" w:hAnsi="Times New Roman" w:cs="Times New Roman"/>
          <w:sz w:val="24"/>
          <w:szCs w:val="24"/>
        </w:rPr>
        <w:t xml:space="preserve"> variable </w:t>
      </w:r>
      <w:commentRangeEnd w:id="4"/>
      <w:r>
        <w:commentReference w:id="4"/>
      </w:r>
      <w:commentRangeEnd w:id="5"/>
      <w:r>
        <w:commentReference w:id="5"/>
      </w:r>
      <w:r>
        <w:rPr>
          <w:rFonts w:ascii="Times New Roman" w:eastAsia="Times New Roman" w:hAnsi="Times New Roman" w:cs="Times New Roman"/>
          <w:sz w:val="24"/>
          <w:szCs w:val="24"/>
        </w:rPr>
        <w:t xml:space="preserve">describing whether indicator species of a given state were a component of the seeded species mixture. We fit models consisting with only drought effects as covariates, temporal priority as a covariate, and models containing both drought and temporal priority as additive effects. </w:t>
      </w:r>
    </w:p>
    <w:p w14:paraId="0000005C"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AIC scores were used to compare the relative fit of all potential candidate models. We selected the model with the lowest AIC score as our best fit model. A table consisting of model descriptions and AIC scores is presented in Table 4. Multistate model fitting and model selection was performed using the “</w:t>
      </w:r>
      <w:proofErr w:type="spellStart"/>
      <w:r>
        <w:rPr>
          <w:rFonts w:ascii="Times New Roman" w:eastAsia="Times New Roman" w:hAnsi="Times New Roman" w:cs="Times New Roman"/>
          <w:sz w:val="24"/>
          <w:szCs w:val="24"/>
        </w:rPr>
        <w:t>msm</w:t>
      </w:r>
      <w:proofErr w:type="spellEnd"/>
      <w:r>
        <w:rPr>
          <w:rFonts w:ascii="Times New Roman" w:eastAsia="Times New Roman" w:hAnsi="Times New Roman" w:cs="Times New Roman"/>
          <w:sz w:val="24"/>
          <w:szCs w:val="24"/>
        </w:rPr>
        <w:t>” package.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(Jackson 2011</w:t>
      </w:r>
      <w:sdt>
        <w:sdtPr>
          <w:tag w:val="goog_rdk_4"/>
          <w:id w:val="-201093563"/>
        </w:sdtPr>
        <w:sdtContent>
          <w:commentRangeStart w:id="6"/>
        </w:sdtContent>
      </w:sdt>
      <w:r>
        <w:rPr>
          <w:rFonts w:ascii="Times New Roman" w:eastAsia="Times New Roman" w:hAnsi="Times New Roman" w:cs="Times New Roman"/>
          <w:sz w:val="24"/>
          <w:szCs w:val="24"/>
        </w:rPr>
        <w:t>)</w:t>
      </w:r>
      <w:commentRangeEnd w:id="6"/>
      <w:r>
        <w:commentReference w:id="6"/>
      </w:r>
    </w:p>
    <w:p w14:paraId="0000005D"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analyses were conducted in R version 3.06 (R Development Core Team). </w:t>
      </w:r>
    </w:p>
    <w:p w14:paraId="0000005E" w14:textId="77777777" w:rsidR="00C91E69" w:rsidRDefault="0051359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p>
    <w:p w14:paraId="0000005F"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00000060" w14:textId="77777777" w:rsidR="00C91E69" w:rsidRDefault="00C91E69">
      <w:pPr>
        <w:spacing w:after="0" w:line="240" w:lineRule="auto"/>
        <w:rPr>
          <w:rFonts w:ascii="Times New Roman" w:eastAsia="Times New Roman" w:hAnsi="Times New Roman" w:cs="Times New Roman"/>
          <w:b/>
          <w:sz w:val="24"/>
          <w:szCs w:val="24"/>
        </w:rPr>
      </w:pPr>
    </w:p>
    <w:p w14:paraId="00000061" w14:textId="7D03686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first year of observation (2008), plant communities were highly segregated as a function of seeded species mixture (PERMANOVA, pseudo-F</w:t>
      </w:r>
      <w:r>
        <w:rPr>
          <w:rFonts w:ascii="Times New Roman" w:eastAsia="Times New Roman" w:hAnsi="Times New Roman" w:cs="Times New Roman"/>
          <w:sz w:val="24"/>
          <w:szCs w:val="24"/>
          <w:vertAlign w:val="subscript"/>
        </w:rPr>
        <w:t xml:space="preserve">6, 49 </w:t>
      </w:r>
      <w:r>
        <w:rPr>
          <w:rFonts w:ascii="Times New Roman" w:eastAsia="Times New Roman" w:hAnsi="Times New Roman" w:cs="Times New Roman"/>
          <w:sz w:val="24"/>
          <w:szCs w:val="24"/>
        </w:rPr>
        <w:t>= 32.815, P &lt; 0.001; Appendix 2).</w:t>
      </w:r>
      <w:sdt>
        <w:sdtPr>
          <w:tag w:val="goog_rdk_5"/>
          <w:id w:val="1990902264"/>
        </w:sdtPr>
        <w:sdtContent>
          <w:del w:id="7" w:author="evan batzer" w:date="2020-01-17T13:57:00Z">
            <w:r>
              <w:rPr>
                <w:rFonts w:ascii="Times New Roman" w:eastAsia="Times New Roman" w:hAnsi="Times New Roman" w:cs="Times New Roman"/>
                <w:sz w:val="24"/>
                <w:szCs w:val="24"/>
              </w:rPr>
              <w:delText xml:space="preserve"> </w:delText>
            </w:r>
          </w:del>
          <w:sdt>
            <w:sdtPr>
              <w:tag w:val="goog_rdk_6"/>
              <w:id w:val="2036928821"/>
            </w:sdtPr>
            <w:sdtContent>
              <w:commentRangeStart w:id="8"/>
            </w:sdtContent>
          </w:sdt>
          <w:sdt>
            <w:sdtPr>
              <w:tag w:val="goog_rdk_7"/>
              <w:id w:val="1899084051"/>
            </w:sdtPr>
            <w:sdtContent>
              <w:commentRangeStart w:id="9"/>
            </w:sdtContent>
          </w:sdt>
          <w:r>
            <w:rPr>
              <w:rFonts w:ascii="Times New Roman" w:eastAsia="Times New Roman" w:hAnsi="Times New Roman" w:cs="Times New Roman"/>
              <w:sz w:val="24"/>
              <w:szCs w:val="24"/>
            </w:rPr>
            <w:t>Pairwise contrasts of community dissimilarity indicate a clear hierarchy in vegetation group establishment following seeding -- all planting mixtures containing the “naturalized annuals” group were similar in their species composition, as were mixtures composed of “invasive grasses” and “invasive grasses + native species”. The single group “native species” treatment composition was also segregated from others</w:t>
          </w:r>
        </w:sdtContent>
      </w:sdt>
      <w:r>
        <w:rPr>
          <w:rFonts w:ascii="Times New Roman" w:eastAsia="Times New Roman" w:hAnsi="Times New Roman" w:cs="Times New Roman"/>
          <w:sz w:val="24"/>
          <w:szCs w:val="24"/>
        </w:rPr>
        <w:t xml:space="preserve">  </w:t>
      </w:r>
      <w:commentRangeEnd w:id="8"/>
      <w:r>
        <w:commentReference w:id="8"/>
      </w:r>
      <w:commentRangeEnd w:id="9"/>
      <w:r>
        <w:commentReference w:id="9"/>
      </w:r>
    </w:p>
    <w:p w14:paraId="00000062" w14:textId="77777777" w:rsidR="00C91E69" w:rsidRDefault="00C91E69">
      <w:pPr>
        <w:spacing w:after="0" w:line="240" w:lineRule="auto"/>
        <w:rPr>
          <w:rFonts w:ascii="Times New Roman" w:eastAsia="Times New Roman" w:hAnsi="Times New Roman" w:cs="Times New Roman"/>
          <w:b/>
          <w:sz w:val="24"/>
          <w:szCs w:val="24"/>
        </w:rPr>
      </w:pPr>
    </w:p>
    <w:p w14:paraId="00000063" w14:textId="77777777" w:rsidR="00C91E69" w:rsidRDefault="0051359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Partitioning vegetation into discrete states</w:t>
      </w:r>
    </w:p>
    <w:p w14:paraId="00000064"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expected in a California annual grassland system, community composition observed between 2008 - 2018 was highly dynamic. </w:t>
      </w:r>
      <w:sdt>
        <w:sdtPr>
          <w:tag w:val="goog_rdk_8"/>
          <w:id w:val="-2115814200"/>
        </w:sdtPr>
        <w:sdtContent>
          <w:commentRangeStart w:id="10"/>
        </w:sdtContent>
      </w:sdt>
      <w:sdt>
        <w:sdtPr>
          <w:tag w:val="goog_rdk_9"/>
          <w:id w:val="278611845"/>
        </w:sdtPr>
        <w:sdtContent>
          <w:commentRangeStart w:id="11"/>
        </w:sdtContent>
      </w:sdt>
      <w:r>
        <w:rPr>
          <w:rFonts w:ascii="Times New Roman" w:eastAsia="Times New Roman" w:hAnsi="Times New Roman" w:cs="Times New Roman"/>
          <w:sz w:val="24"/>
          <w:szCs w:val="24"/>
        </w:rPr>
        <w:t xml:space="preserve">On average, a plot compared between two consecutive years shared roughly 50% of species’ relative abundances (mean Bray-Curtis dissimilarity = 0.52 +/- 0.01 standard error). </w:t>
      </w:r>
      <w:commentRangeEnd w:id="10"/>
      <w:r>
        <w:commentReference w:id="10"/>
      </w:r>
      <w:commentRangeEnd w:id="11"/>
      <w:r>
        <w:commentReference w:id="11"/>
      </w:r>
      <w:r>
        <w:rPr>
          <w:rFonts w:ascii="Times New Roman" w:eastAsia="Times New Roman" w:hAnsi="Times New Roman" w:cs="Times New Roman"/>
          <w:sz w:val="24"/>
          <w:szCs w:val="24"/>
        </w:rPr>
        <w:t>Despite highly dynamic patterns of community turnover, clustering captured a substantial proportion of total compositional variation (Pseudo-R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0.39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Figure 1).</w:t>
      </w:r>
      <w:sdt>
        <w:sdtPr>
          <w:tag w:val="goog_rdk_10"/>
          <w:id w:val="-838842542"/>
        </w:sdtPr>
        <w:sdtContent>
          <w:ins w:id="12" w:author="evan batzer" w:date="2020-01-17T14:08:00Z">
            <w:r>
              <w:rPr>
                <w:rFonts w:ascii="Times New Roman" w:eastAsia="Times New Roman" w:hAnsi="Times New Roman" w:cs="Times New Roman"/>
                <w:sz w:val="24"/>
                <w:szCs w:val="24"/>
              </w:rPr>
              <w:t xml:space="preserve"> </w:t>
            </w:r>
          </w:ins>
        </w:sdtContent>
      </w:sdt>
    </w:p>
    <w:p w14:paraId="00000065" w14:textId="60429BF2"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Contrary to classic approaches in California grasslands that classify vegetation in three discrete types (as included in our experimental design) partitioning community variance into vegetation states indicated that vegetation was best characterized by 4 discrete clusters.  Indicator species analysis of these assignments demonstrated that 2 of 4 vegetation states largely followed established conceptions of vegetation types within this system (Table 1). State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(hereafter, </w:t>
      </w:r>
      <w:r w:rsidRPr="00024A4C">
        <w:rPr>
          <w:rFonts w:ascii="Times New Roman" w:eastAsia="Times New Roman" w:hAnsi="Times New Roman" w:cs="Times New Roman"/>
          <w:i/>
          <w:iCs/>
          <w:sz w:val="24"/>
          <w:szCs w:val="24"/>
        </w:rPr>
        <w:t>Native Perennials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was characterized by a group of native perennial grasses, while State 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Pr="00024A4C">
        <w:rPr>
          <w:rFonts w:ascii="Times New Roman" w:eastAsia="Times New Roman" w:hAnsi="Times New Roman" w:cs="Times New Roman"/>
          <w:i/>
          <w:iCs/>
          <w:sz w:val="24"/>
          <w:szCs w:val="24"/>
        </w:rPr>
        <w:t>Invasive Annuals</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composed of the two planted invasive annual species. However, State 2 </w:t>
      </w:r>
      <w:sdt>
        <w:sdtPr>
          <w:tag w:val="goog_rdk_11"/>
          <w:id w:val="1722097691"/>
        </w:sdtPr>
        <w:sdtContent>
          <w:commentRangeStart w:id="13"/>
        </w:sdtContent>
      </w:sdt>
      <w:sdt>
        <w:sdtPr>
          <w:tag w:val="goog_rdk_12"/>
          <w:id w:val="-24482385"/>
        </w:sdtPr>
        <w:sdtContent>
          <w:commentRangeStart w:id="14"/>
        </w:sdtContent>
      </w:sdt>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Bromus-Festuca</w:t>
      </w:r>
      <w:proofErr w:type="spellEnd"/>
      <w:r>
        <w:rPr>
          <w:rFonts w:ascii="Times New Roman" w:eastAsia="Times New Roman" w:hAnsi="Times New Roman" w:cs="Times New Roman"/>
          <w:sz w:val="24"/>
          <w:szCs w:val="24"/>
        </w:rPr>
        <w:t xml:space="preserve"> </w:t>
      </w:r>
      <w:r w:rsidRPr="00024A4C">
        <w:rPr>
          <w:rFonts w:ascii="Times New Roman" w:eastAsia="Times New Roman" w:hAnsi="Times New Roman" w:cs="Times New Roman"/>
          <w:i/>
          <w:iCs/>
          <w:sz w:val="24"/>
          <w:szCs w:val="24"/>
        </w:rPr>
        <w:t>Annuals</w:t>
      </w:r>
      <w:r>
        <w:rPr>
          <w:rFonts w:ascii="Times New Roman" w:eastAsia="Times New Roman" w:hAnsi="Times New Roman" w:cs="Times New Roman"/>
          <w:sz w:val="24"/>
          <w:szCs w:val="24"/>
        </w:rPr>
        <w:t>) and State 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Avena-Bromus</w:t>
      </w:r>
      <w:proofErr w:type="spellEnd"/>
      <w:r>
        <w:rPr>
          <w:rFonts w:ascii="Times New Roman" w:eastAsia="Times New Roman" w:hAnsi="Times New Roman" w:cs="Times New Roman"/>
          <w:sz w:val="24"/>
          <w:szCs w:val="24"/>
        </w:rPr>
        <w:t xml:space="preserve"> </w:t>
      </w:r>
      <w:r w:rsidRPr="00E05E84">
        <w:rPr>
          <w:rFonts w:ascii="Times New Roman" w:eastAsia="Times New Roman" w:hAnsi="Times New Roman" w:cs="Times New Roman"/>
          <w:i/>
          <w:iCs/>
          <w:sz w:val="24"/>
          <w:szCs w:val="24"/>
        </w:rPr>
        <w:t>Annuals</w:t>
      </w:r>
      <w:r>
        <w:rPr>
          <w:rFonts w:ascii="Times New Roman" w:eastAsia="Times New Roman" w:hAnsi="Times New Roman" w:cs="Times New Roman"/>
          <w:sz w:val="24"/>
          <w:szCs w:val="24"/>
        </w:rPr>
        <w:t>)</w:t>
      </w:r>
      <w:commentRangeEnd w:id="13"/>
      <w:r>
        <w:commentReference w:id="13"/>
      </w:r>
      <w:commentRangeEnd w:id="14"/>
      <w:r>
        <w:commentReference w:id="14"/>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reflected the partitioning of the “Naturalized Annual” group into two separate types. </w:t>
      </w:r>
    </w:p>
    <w:p w14:paraId="00000066"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assignments reflected consistent patterns in community composition; assignments reflected a 75% relative abundance of associated indicator species, on average. Less than one tenth of cluster assignments had indicator species relative abundances of less than 40%. Relative abundance of species by vegetation group is presented in Appendix 4.</w:t>
      </w:r>
    </w:p>
    <w:p w14:paraId="00000067" w14:textId="77777777" w:rsidR="00C91E69" w:rsidRDefault="00C91E69">
      <w:pPr>
        <w:spacing w:after="0" w:line="240" w:lineRule="auto"/>
        <w:rPr>
          <w:rFonts w:ascii="Times New Roman" w:eastAsia="Times New Roman" w:hAnsi="Times New Roman" w:cs="Times New Roman"/>
          <w:sz w:val="24"/>
          <w:szCs w:val="24"/>
        </w:rPr>
      </w:pPr>
    </w:p>
    <w:p w14:paraId="00000068" w14:textId="77777777" w:rsidR="00C91E69" w:rsidRDefault="0051359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state assignments over time</w:t>
      </w:r>
    </w:p>
    <w:p w14:paraId="00000069"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Shifts in the frequency of state assignments over time reflected key processes structuring plant communities in California grasslands (Figure 2). Certain vegetation groups, such as Native </w:t>
      </w:r>
      <w:r>
        <w:rPr>
          <w:rFonts w:ascii="Times New Roman" w:eastAsia="Times New Roman" w:hAnsi="Times New Roman" w:cs="Times New Roman"/>
          <w:sz w:val="24"/>
          <w:szCs w:val="24"/>
        </w:rPr>
        <w:lastRenderedPageBreak/>
        <w:t>Perennials, appeared roughly consistent in their relative frequency over time, while others, such as Invasive Annuals and Resilient Annuals, exhibit strong correlations with climate patterns.</w:t>
      </w:r>
    </w:p>
    <w:p w14:paraId="2A667170" w14:textId="4BDF899C"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 inspection of individual plot assignments over time showed that transitions between vegetation states were common across all seeded species groups (mean number of transitions = 3.73 +/- 0.16 SE). However, the frequency of transition events – summarized in a contingency table (Table 3) – varied both as a function of a plot’s prior state assignment and the direction of transition (plot-level state assignments presented in Appendix 1). Despite considerable variation in species abundances, communities were likely to retain their state assignments for multiple years of observation. Fluctuations in species abundances within a given state assignment, particularly dominant taxa, appear likely an important component of community dynamics.</w:t>
      </w:r>
    </w:p>
    <w:p w14:paraId="0000006B" w14:textId="77777777" w:rsidR="00C91E69" w:rsidRDefault="00C91E69">
      <w:pPr>
        <w:spacing w:after="0" w:line="240" w:lineRule="auto"/>
        <w:rPr>
          <w:rFonts w:ascii="Times New Roman" w:eastAsia="Times New Roman" w:hAnsi="Times New Roman" w:cs="Times New Roman"/>
          <w:b/>
          <w:sz w:val="24"/>
          <w:szCs w:val="24"/>
        </w:rPr>
      </w:pPr>
    </w:p>
    <w:p w14:paraId="0000006C" w14:textId="77777777" w:rsidR="00C91E69" w:rsidRDefault="0051359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selection</w:t>
      </w:r>
    </w:p>
    <w:p w14:paraId="0000006D" w14:textId="0AAA817E"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candidate multi-state models fit to observed state assignments indicated that best fit models included both the influence of initial seeding composition and climate variation (Table 4). While both 1-year and 3-year cumulative drought stress models provided comparable fits, here we present results from the former due to lower AIC score and greater parsimony. Chi-squared goodness of fit test of observed and expected state frequencies showed no significant deviations from model assumptions (</w:t>
      </w:r>
      <m:oMath>
        <m:sSubSup>
          <m:sSubSupPr>
            <m:ctrlPr>
              <w:rPr>
                <w:rFonts w:ascii="Times New Roman" w:eastAsia="Times New Roman" w:hAnsi="Times New Roman" w:cs="Times New Roman"/>
                <w:sz w:val="24"/>
                <w:szCs w:val="24"/>
              </w:rPr>
            </m:ctrlPr>
          </m:sSubSupPr>
          <m:e>
            <m:r>
              <w:rPr>
                <w:rFonts w:ascii="Cambria Math" w:hAnsi="Cambria Math"/>
              </w:rPr>
              <m:t>χ</m:t>
            </m:r>
          </m:e>
          <m:sub>
            <m:r>
              <w:rPr>
                <w:rFonts w:ascii="Times New Roman" w:eastAsia="Times New Roman" w:hAnsi="Times New Roman" w:cs="Times New Roman"/>
                <w:sz w:val="24"/>
                <w:szCs w:val="24"/>
              </w:rPr>
              <m:t>9</m:t>
            </m:r>
          </m:sub>
          <m:sup>
            <m:r>
              <w:rPr>
                <w:rFonts w:ascii="Times New Roman" w:eastAsia="Times New Roman" w:hAnsi="Times New Roman" w:cs="Times New Roman"/>
                <w:sz w:val="24"/>
                <w:szCs w:val="24"/>
              </w:rPr>
              <m:t>2</m:t>
            </m:r>
          </m:sup>
        </m:sSubSup>
      </m:oMath>
      <w:r>
        <w:rPr>
          <w:rFonts w:ascii="Times New Roman" w:eastAsia="Times New Roman" w:hAnsi="Times New Roman" w:cs="Times New Roman"/>
          <w:sz w:val="24"/>
          <w:szCs w:val="24"/>
        </w:rPr>
        <w:t xml:space="preserve"> = 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&gt; 0.20). </w:t>
      </w:r>
    </w:p>
    <w:p w14:paraId="0000006E" w14:textId="77777777" w:rsidR="00C91E69" w:rsidRDefault="00C91E69">
      <w:pPr>
        <w:spacing w:after="0" w:line="240" w:lineRule="auto"/>
        <w:ind w:firstLine="720"/>
        <w:rPr>
          <w:rFonts w:ascii="Times New Roman" w:eastAsia="Times New Roman" w:hAnsi="Times New Roman" w:cs="Times New Roman"/>
          <w:sz w:val="24"/>
          <w:szCs w:val="24"/>
        </w:rPr>
      </w:pPr>
    </w:p>
    <w:p w14:paraId="0000006F" w14:textId="77777777" w:rsidR="00C91E69" w:rsidRDefault="0051359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State Transitions</w:t>
      </w:r>
    </w:p>
    <w:p w14:paraId="00000070"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14:paraId="00000071"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13"/>
          <w:id w:val="-46761938"/>
        </w:sdtPr>
        <w:sdtContent>
          <w:commentRangeStart w:id="15"/>
        </w:sdtContent>
      </w:sdt>
      <w:r>
        <w:rPr>
          <w:rFonts w:ascii="Times New Roman" w:eastAsia="Times New Roman" w:hAnsi="Times New Roman" w:cs="Times New Roman"/>
          <w:sz w:val="24"/>
          <w:szCs w:val="24"/>
        </w:rPr>
        <w:t>Multi-state modeling demonstrated a series of core patterns responsible for the observed frequencies of species groups over time. However, implied mechanisms of turnover — drought response, invasion resistance, and recruitment limitation — differed significantly between species groups</w:t>
      </w:r>
      <w:commentRangeEnd w:id="15"/>
      <w:r>
        <w:commentReference w:id="15"/>
      </w:r>
      <w:r>
        <w:rPr>
          <w:rFonts w:ascii="Times New Roman" w:eastAsia="Times New Roman" w:hAnsi="Times New Roman" w:cs="Times New Roman"/>
          <w:sz w:val="24"/>
          <w:szCs w:val="24"/>
        </w:rPr>
        <w:t>.</w:t>
      </w:r>
    </w:p>
    <w:p w14:paraId="00000072" w14:textId="77777777"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73" w14:textId="501A482E" w:rsidR="00C91E69" w:rsidRDefault="00513595">
      <w:pPr>
        <w:spacing w:after="0" w:line="240" w:lineRule="auto"/>
        <w:rPr>
          <w:rFonts w:ascii="Times New Roman" w:eastAsia="Times New Roman" w:hAnsi="Times New Roman" w:cs="Times New Roman"/>
          <w:sz w:val="24"/>
          <w:szCs w:val="24"/>
        </w:rPr>
      </w:pPr>
      <w:r w:rsidRPr="00D11828">
        <w:rPr>
          <w:rFonts w:ascii="Times New Roman" w:hAnsi="Times New Roman" w:cs="Times New Roman"/>
          <w:sz w:val="24"/>
          <w:szCs w:val="24"/>
        </w:rPr>
        <w:t xml:space="preserve">Despite early dominance, </w:t>
      </w:r>
      <w:proofErr w:type="spellStart"/>
      <w:r w:rsidRPr="00D11828">
        <w:rPr>
          <w:rFonts w:ascii="Times New Roman" w:eastAsia="Times New Roman" w:hAnsi="Times New Roman" w:cs="Times New Roman"/>
          <w:i/>
          <w:sz w:val="24"/>
          <w:szCs w:val="24"/>
        </w:rPr>
        <w:t>Bromus-Festuca</w:t>
      </w:r>
      <w:proofErr w:type="spellEnd"/>
      <w:r w:rsidRPr="00D11828">
        <w:rPr>
          <w:rFonts w:ascii="Times New Roman" w:eastAsia="Times New Roman" w:hAnsi="Times New Roman" w:cs="Times New Roman"/>
          <w:sz w:val="24"/>
          <w:szCs w:val="24"/>
        </w:rPr>
        <w:t xml:space="preserve"> </w:t>
      </w:r>
      <w:r w:rsidRPr="00D11828">
        <w:rPr>
          <w:rFonts w:ascii="Times New Roman" w:eastAsia="Times New Roman" w:hAnsi="Times New Roman" w:cs="Times New Roman"/>
          <w:i/>
          <w:sz w:val="24"/>
          <w:szCs w:val="24"/>
        </w:rPr>
        <w:t>Annuals</w:t>
      </w:r>
      <w:r w:rsidRPr="00D11828">
        <w:rPr>
          <w:rFonts w:ascii="Times New Roman" w:eastAsia="Times New Roman" w:hAnsi="Times New Roman" w:cs="Times New Roman"/>
          <w:sz w:val="24"/>
          <w:szCs w:val="24"/>
        </w:rPr>
        <w:t xml:space="preserve"> (State 2) were the least persistent species group during our observations</w:t>
      </w:r>
      <w:r>
        <w:rPr>
          <w:rFonts w:ascii="Times New Roman" w:eastAsia="Times New Roman" w:hAnsi="Times New Roman" w:cs="Times New Roman"/>
          <w:sz w:val="24"/>
          <w:szCs w:val="24"/>
        </w:rPr>
        <w:t xml:space="preserve">. Plots given this assignment were estimated to have a 58% probability to retain this same assignment in a subsequent year (95% CI = </w:t>
      </w:r>
      <w:r>
        <w:rPr>
          <w:rFonts w:ascii="Times New Roman" w:eastAsia="Times New Roman" w:hAnsi="Times New Roman" w:cs="Times New Roman"/>
          <w:sz w:val="24"/>
          <w:szCs w:val="24"/>
          <w:highlight w:val="white"/>
        </w:rPr>
        <w:t xml:space="preserve">0.48 - 0.65; </w:t>
      </w:r>
      <w:r>
        <w:rPr>
          <w:rFonts w:ascii="Times New Roman" w:eastAsia="Times New Roman" w:hAnsi="Times New Roman" w:cs="Times New Roman"/>
          <w:sz w:val="24"/>
          <w:szCs w:val="24"/>
        </w:rPr>
        <w:t>Figure 3</w:t>
      </w:r>
      <w:r w:rsidR="001E799F">
        <w:rPr>
          <w:rFonts w:ascii="Times New Roman" w:eastAsia="Times New Roman" w:hAnsi="Times New Roman" w:cs="Times New Roman"/>
          <w:sz w:val="24"/>
          <w:szCs w:val="24"/>
        </w:rPr>
        <w:t xml:space="preserve">, </w:t>
      </w:r>
      <w:r w:rsidR="009651B6">
        <w:rPr>
          <w:rFonts w:ascii="Times New Roman" w:eastAsia="Times New Roman" w:hAnsi="Times New Roman" w:cs="Times New Roman"/>
          <w:sz w:val="24"/>
          <w:szCs w:val="24"/>
        </w:rPr>
        <w:t>Appendix</w:t>
      </w:r>
      <w:r w:rsidR="001E799F">
        <w:rPr>
          <w:rFonts w:ascii="Times New Roman" w:eastAsia="Times New Roman" w:hAnsi="Times New Roman" w:cs="Times New Roman"/>
          <w:sz w:val="24"/>
          <w:szCs w:val="24"/>
        </w:rPr>
        <w:t xml:space="preserve"> 5</w:t>
      </w:r>
      <w:r>
        <w:rPr>
          <w:rFonts w:ascii="Times New Roman" w:eastAsia="Times New Roman" w:hAnsi="Times New Roman" w:cs="Times New Roman"/>
          <w:sz w:val="24"/>
          <w:szCs w:val="24"/>
        </w:rPr>
        <w:t xml:space="preserve">). Despite a lack of persistence, these species were capable of dominating vegetation following seeding; each of the 32 plots containing naturalized annual species in seeding mixtures assumed the </w:t>
      </w:r>
      <w:proofErr w:type="spellStart"/>
      <w:r>
        <w:rPr>
          <w:rFonts w:ascii="Times New Roman" w:eastAsia="Times New Roman" w:hAnsi="Times New Roman" w:cs="Times New Roman"/>
          <w:i/>
          <w:sz w:val="24"/>
          <w:szCs w:val="24"/>
        </w:rPr>
        <w:t>Bromus-Festuca</w:t>
      </w:r>
      <w:proofErr w:type="spellEnd"/>
      <w:r>
        <w:rPr>
          <w:rFonts w:ascii="Times New Roman" w:eastAsia="Times New Roman" w:hAnsi="Times New Roman" w:cs="Times New Roman"/>
          <w:i/>
          <w:sz w:val="24"/>
          <w:szCs w:val="24"/>
        </w:rPr>
        <w:t xml:space="preserve"> state</w:t>
      </w:r>
      <w:r>
        <w:rPr>
          <w:rFonts w:ascii="Times New Roman" w:eastAsia="Times New Roman" w:hAnsi="Times New Roman" w:cs="Times New Roman"/>
          <w:sz w:val="24"/>
          <w:szCs w:val="24"/>
        </w:rPr>
        <w:t xml:space="preserve"> in the first year of observatio</w:t>
      </w:r>
      <w:sdt>
        <w:sdtPr>
          <w:tag w:val="goog_rdk_14"/>
          <w:id w:val="-688989132"/>
        </w:sdtPr>
        <w:sdtContent>
          <w:commentRangeStart w:id="16"/>
        </w:sdtContent>
      </w:sdt>
      <w:sdt>
        <w:sdtPr>
          <w:tag w:val="goog_rdk_15"/>
          <w:id w:val="527297410"/>
        </w:sdtPr>
        <w:sdtContent>
          <w:commentRangeStart w:id="17"/>
        </w:sdtContent>
      </w:sdt>
      <w:r>
        <w:rPr>
          <w:rFonts w:ascii="Times New Roman" w:eastAsia="Times New Roman" w:hAnsi="Times New Roman" w:cs="Times New Roman"/>
          <w:sz w:val="24"/>
          <w:szCs w:val="24"/>
        </w:rPr>
        <w:t>n</w:t>
      </w:r>
      <w:commentRangeEnd w:id="16"/>
      <w:r>
        <w:commentReference w:id="16"/>
      </w:r>
      <w:commentRangeEnd w:id="17"/>
      <w:r>
        <w:commentReference w:id="17"/>
      </w:r>
      <w:r>
        <w:rPr>
          <w:rFonts w:ascii="Times New Roman" w:eastAsia="Times New Roman" w:hAnsi="Times New Roman" w:cs="Times New Roman"/>
          <w:sz w:val="24"/>
          <w:szCs w:val="24"/>
        </w:rPr>
        <w:t xml:space="preserve">. However, by the 5th year of sampling, all of these plots experienced at least one assignment transition. </w:t>
      </w:r>
    </w:p>
    <w:p w14:paraId="00000074" w14:textId="60B51270"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Following the short-term predominance of the </w:t>
      </w:r>
      <w:proofErr w:type="spellStart"/>
      <w:r>
        <w:rPr>
          <w:rFonts w:ascii="Times New Roman" w:eastAsia="Times New Roman" w:hAnsi="Times New Roman" w:cs="Times New Roman"/>
          <w:i/>
          <w:sz w:val="24"/>
          <w:szCs w:val="24"/>
        </w:rPr>
        <w:t>Bromus-Festuca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Annual </w:t>
      </w:r>
      <w:r>
        <w:rPr>
          <w:rFonts w:ascii="Times New Roman" w:eastAsia="Times New Roman" w:hAnsi="Times New Roman" w:cs="Times New Roman"/>
          <w:sz w:val="24"/>
          <w:szCs w:val="24"/>
        </w:rPr>
        <w:t xml:space="preserve">state, a majority of subsequent observations were defined by the remaining three states: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3),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1), and </w:t>
      </w:r>
      <w:proofErr w:type="spellStart"/>
      <w:r>
        <w:rPr>
          <w:rFonts w:ascii="Times New Roman" w:eastAsia="Times New Roman" w:hAnsi="Times New Roman" w:cs="Times New Roman"/>
          <w:i/>
          <w:sz w:val="24"/>
          <w:szCs w:val="24"/>
        </w:rPr>
        <w:t>Avena-Bromus</w:t>
      </w:r>
      <w:proofErr w:type="spellEnd"/>
      <w:r>
        <w:rPr>
          <w:rFonts w:ascii="Times New Roman" w:eastAsia="Times New Roman" w:hAnsi="Times New Roman" w:cs="Times New Roman"/>
          <w:i/>
          <w:sz w:val="24"/>
          <w:szCs w:val="24"/>
        </w:rPr>
        <w:t xml:space="preserve"> Annuals</w:t>
      </w:r>
      <w:r>
        <w:rPr>
          <w:rFonts w:ascii="Times New Roman" w:eastAsia="Times New Roman" w:hAnsi="Times New Roman" w:cs="Times New Roman"/>
          <w:sz w:val="24"/>
          <w:szCs w:val="24"/>
        </w:rPr>
        <w:t xml:space="preserve"> (State 4). The baseline transition matrix values, which assume no effects of temporal priority and drought stress equivalent to the long-term average (i.e. SPEI = 0), estimated average state persistence to range between 0.74 and 0.84</w:t>
      </w:r>
      <w:sdt>
        <w:sdtPr>
          <w:tag w:val="goog_rdk_16"/>
          <w:id w:val="-951329125"/>
          <w:showingPlcHdr/>
        </w:sdtPr>
        <w:sdtContent>
          <w:r>
            <w:t xml:space="preserve">     </w:t>
          </w:r>
          <w:commentRangeStart w:id="18"/>
        </w:sdtContent>
      </w:sdt>
      <w:sdt>
        <w:sdtPr>
          <w:tag w:val="goog_rdk_17"/>
          <w:id w:val="1051042306"/>
          <w:showingPlcHdr/>
        </w:sdtPr>
        <w:sdtContent>
          <w:r>
            <w:t xml:space="preserve">     </w:t>
          </w:r>
          <w:commentRangeStart w:id="19"/>
        </w:sdtContent>
      </w:sdt>
      <w:r>
        <w:rPr>
          <w:rFonts w:ascii="Times New Roman" w:eastAsia="Times New Roman" w:hAnsi="Times New Roman" w:cs="Times New Roman"/>
          <w:sz w:val="24"/>
          <w:szCs w:val="24"/>
        </w:rPr>
        <w:t xml:space="preserve"> for these three groups (Table 5, Figure 3</w:t>
      </w:r>
      <w:commentRangeEnd w:id="18"/>
      <w:r>
        <w:commentReference w:id="18"/>
      </w:r>
      <w:commentRangeEnd w:id="19"/>
      <w:r>
        <w:commentReference w:id="19"/>
      </w:r>
      <w:r>
        <w:rPr>
          <w:rFonts w:ascii="Times New Roman" w:eastAsia="Times New Roman" w:hAnsi="Times New Roman" w:cs="Times New Roman"/>
          <w:sz w:val="24"/>
          <w:szCs w:val="24"/>
        </w:rPr>
        <w:t xml:space="preserve">). </w:t>
      </w:r>
      <w:sdt>
        <w:sdtPr>
          <w:tag w:val="goog_rdk_18"/>
          <w:id w:val="40558557"/>
        </w:sdtPr>
        <w:sdtContent>
          <w:commentRangeStart w:id="20"/>
        </w:sdtContent>
      </w:sdt>
      <w:sdt>
        <w:sdtPr>
          <w:tag w:val="goog_rdk_19"/>
          <w:id w:val="-2081354264"/>
        </w:sdtPr>
        <w:sdtContent>
          <w:commentRangeStart w:id="21"/>
        </w:sdtContent>
      </w:sdt>
      <w:r>
        <w:rPr>
          <w:rFonts w:ascii="Times New Roman" w:eastAsia="Times New Roman" w:hAnsi="Times New Roman" w:cs="Times New Roman"/>
          <w:sz w:val="24"/>
          <w:szCs w:val="24"/>
        </w:rPr>
        <w:t>The abundance of these three states across the bulk of our later observations suggests that these species are core elements of long-term vegetation change, barring the influence of other factors, such as disturbance.</w:t>
      </w:r>
      <w:commentRangeEnd w:id="20"/>
      <w:r>
        <w:rPr>
          <w:rFonts w:ascii="Times New Roman" w:eastAsia="Times New Roman" w:hAnsi="Times New Roman" w:cs="Times New Roman"/>
          <w:sz w:val="24"/>
          <w:szCs w:val="24"/>
        </w:rPr>
        <w:t xml:space="preserve"> </w:t>
      </w:r>
      <w:r>
        <w:commentReference w:id="20"/>
      </w:r>
      <w:commentRangeEnd w:id="21"/>
      <w:r>
        <w:commentReference w:id="21"/>
      </w:r>
      <w:r>
        <w:rPr>
          <w:rFonts w:ascii="Times New Roman" w:eastAsia="Times New Roman" w:hAnsi="Times New Roman" w:cs="Times New Roman"/>
          <w:sz w:val="24"/>
          <w:szCs w:val="24"/>
        </w:rPr>
        <w:t>However, the ways in which model covariates affected transition probability and direction demonstrated distinct response patterns in these three groups.</w:t>
      </w:r>
    </w:p>
    <w:p w14:paraId="00000075" w14:textId="729BBB43"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pronounced increase in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state frequency seen during the first 4 years of the experiment were driven primarily due to transition from the </w:t>
      </w:r>
      <w:proofErr w:type="spellStart"/>
      <w:r>
        <w:rPr>
          <w:rFonts w:ascii="Times New Roman" w:eastAsia="Times New Roman" w:hAnsi="Times New Roman" w:cs="Times New Roman"/>
          <w:i/>
          <w:sz w:val="24"/>
          <w:szCs w:val="24"/>
        </w:rPr>
        <w:t>Bromus-Festuca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Annuals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group. The high estimated probability of this change was not bidirectional or strongly affected by drought stress, indicating the </w:t>
      </w:r>
      <w:sdt>
        <w:sdtPr>
          <w:tag w:val="goog_rdk_20"/>
          <w:id w:val="647862731"/>
        </w:sdtPr>
        <w:sdtContent/>
      </w:sdt>
      <w:sdt>
        <w:sdtPr>
          <w:tag w:val="goog_rdk_21"/>
          <w:id w:val="1845663713"/>
        </w:sdtPr>
        <w:sdtContent/>
      </w:sdt>
      <w:r>
        <w:rPr>
          <w:rFonts w:ascii="Times New Roman" w:eastAsia="Times New Roman" w:hAnsi="Times New Roman" w:cs="Times New Roman"/>
          <w:sz w:val="24"/>
          <w:szCs w:val="24"/>
        </w:rPr>
        <w:t xml:space="preserve">presence of invasion dynamics that lead to </w:t>
      </w:r>
      <w:r>
        <w:rPr>
          <w:rFonts w:ascii="Times New Roman" w:eastAsia="Times New Roman" w:hAnsi="Times New Roman" w:cs="Times New Roman"/>
          <w:i/>
          <w:sz w:val="24"/>
          <w:szCs w:val="24"/>
        </w:rPr>
        <w:t>Invasive Annual</w:t>
      </w:r>
      <w:r>
        <w:rPr>
          <w:rFonts w:ascii="Times New Roman" w:eastAsia="Times New Roman" w:hAnsi="Times New Roman" w:cs="Times New Roman"/>
          <w:sz w:val="24"/>
          <w:szCs w:val="24"/>
        </w:rPr>
        <w:t xml:space="preserve"> dominance. While this transition was common during years with above-average precipitation, estimated climate relationships were non-significant, likely due to insufficient data on </w:t>
      </w:r>
      <w:proofErr w:type="spellStart"/>
      <w:r w:rsidRPr="009A73B0">
        <w:rPr>
          <w:rFonts w:ascii="Times New Roman" w:eastAsia="Times New Roman" w:hAnsi="Times New Roman" w:cs="Times New Roman"/>
          <w:i/>
          <w:iCs/>
          <w:sz w:val="24"/>
          <w:szCs w:val="24"/>
        </w:rPr>
        <w:t>Bromus-Festuca</w:t>
      </w:r>
      <w:proofErr w:type="spellEnd"/>
      <w:r>
        <w:rPr>
          <w:rFonts w:ascii="Times New Roman" w:eastAsia="Times New Roman" w:hAnsi="Times New Roman" w:cs="Times New Roman"/>
          <w:sz w:val="24"/>
          <w:szCs w:val="24"/>
        </w:rPr>
        <w:t xml:space="preserve"> state transitions under drought. However, drought did reduce the overall persistence of the</w:t>
      </w:r>
      <w:r>
        <w:rPr>
          <w:rFonts w:ascii="Times New Roman" w:eastAsia="Times New Roman" w:hAnsi="Times New Roman" w:cs="Times New Roman"/>
          <w:i/>
          <w:sz w:val="24"/>
          <w:szCs w:val="24"/>
        </w:rPr>
        <w:t xml:space="preserve"> Invasive Annual </w:t>
      </w:r>
      <w:r>
        <w:rPr>
          <w:rFonts w:ascii="Times New Roman" w:eastAsia="Times New Roman" w:hAnsi="Times New Roman" w:cs="Times New Roman"/>
          <w:iCs/>
          <w:sz w:val="24"/>
          <w:szCs w:val="24"/>
        </w:rPr>
        <w:t>state,</w:t>
      </w:r>
      <w:r>
        <w:rPr>
          <w:rFonts w:ascii="Times New Roman" w:eastAsia="Times New Roman" w:hAnsi="Times New Roman" w:cs="Times New Roman"/>
          <w:sz w:val="24"/>
          <w:szCs w:val="24"/>
        </w:rPr>
        <w:t xml:space="preserve"> resulting in increased probability of transition to both </w:t>
      </w:r>
      <w:r w:rsidRPr="004B1B36">
        <w:rPr>
          <w:rFonts w:ascii="Times New Roman" w:eastAsia="Times New Roman" w:hAnsi="Times New Roman" w:cs="Times New Roman"/>
          <w:i/>
          <w:iCs/>
          <w:sz w:val="24"/>
          <w:szCs w:val="24"/>
        </w:rPr>
        <w:t>Native Perennial</w:t>
      </w:r>
      <w:r>
        <w:rPr>
          <w:rFonts w:ascii="Times New Roman" w:eastAsia="Times New Roman" w:hAnsi="Times New Roman" w:cs="Times New Roman"/>
          <w:sz w:val="24"/>
          <w:szCs w:val="24"/>
        </w:rPr>
        <w:t xml:space="preserve"> and </w:t>
      </w:r>
      <w:proofErr w:type="spellStart"/>
      <w:r w:rsidRPr="004B1B36">
        <w:rPr>
          <w:rFonts w:ascii="Times New Roman" w:eastAsia="Times New Roman" w:hAnsi="Times New Roman" w:cs="Times New Roman"/>
          <w:i/>
          <w:iCs/>
          <w:sz w:val="24"/>
          <w:szCs w:val="24"/>
        </w:rPr>
        <w:t>Avena-Bromus</w:t>
      </w:r>
      <w:proofErr w:type="spellEnd"/>
      <w:r w:rsidRPr="004B1B36">
        <w:rPr>
          <w:rFonts w:ascii="Times New Roman" w:eastAsia="Times New Roman" w:hAnsi="Times New Roman" w:cs="Times New Roman"/>
          <w:i/>
          <w:iCs/>
          <w:sz w:val="24"/>
          <w:szCs w:val="24"/>
        </w:rPr>
        <w:t xml:space="preserve"> Annual</w:t>
      </w:r>
      <w:r>
        <w:rPr>
          <w:rFonts w:ascii="Times New Roman" w:eastAsia="Times New Roman" w:hAnsi="Times New Roman" w:cs="Times New Roman"/>
          <w:sz w:val="24"/>
          <w:szCs w:val="24"/>
        </w:rPr>
        <w:t xml:space="preserve"> states (Table 5).</w:t>
      </w:r>
    </w:p>
    <w:p w14:paraId="00000076" w14:textId="77777777"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w:t>
      </w:r>
      <w:proofErr w:type="spellStart"/>
      <w:r>
        <w:rPr>
          <w:rFonts w:ascii="Times New Roman" w:eastAsia="Times New Roman" w:hAnsi="Times New Roman" w:cs="Times New Roman"/>
          <w:i/>
          <w:sz w:val="24"/>
          <w:szCs w:val="24"/>
        </w:rPr>
        <w:t>Avena-Bromus</w:t>
      </w:r>
      <w:proofErr w:type="spellEnd"/>
      <w:r>
        <w:rPr>
          <w:rFonts w:ascii="Times New Roman" w:eastAsia="Times New Roman" w:hAnsi="Times New Roman" w:cs="Times New Roman"/>
          <w:i/>
          <w:sz w:val="24"/>
          <w:szCs w:val="24"/>
        </w:rPr>
        <w:t xml:space="preserve"> Annuals</w:t>
      </w:r>
      <w:r>
        <w:rPr>
          <w:rFonts w:ascii="Times New Roman" w:eastAsia="Times New Roman" w:hAnsi="Times New Roman" w:cs="Times New Roman"/>
          <w:sz w:val="24"/>
          <w:szCs w:val="24"/>
        </w:rPr>
        <w:t xml:space="preserve"> increased in persistence under drought. Transitions from this state to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state assignments increased significantly in response to positive values of SPEI. Transitions to other states from </w:t>
      </w:r>
      <w:proofErr w:type="spellStart"/>
      <w:r>
        <w:rPr>
          <w:rFonts w:ascii="Times New Roman" w:eastAsia="Times New Roman" w:hAnsi="Times New Roman" w:cs="Times New Roman"/>
          <w:i/>
          <w:sz w:val="24"/>
          <w:szCs w:val="24"/>
        </w:rPr>
        <w:t>Avena-Bromus</w:t>
      </w:r>
      <w:proofErr w:type="spellEnd"/>
      <w:r>
        <w:rPr>
          <w:rFonts w:ascii="Times New Roman" w:eastAsia="Times New Roman" w:hAnsi="Times New Roman" w:cs="Times New Roman"/>
          <w:i/>
          <w:sz w:val="24"/>
          <w:szCs w:val="24"/>
        </w:rPr>
        <w:t xml:space="preserve"> Annual </w:t>
      </w:r>
      <w:r>
        <w:rPr>
          <w:rFonts w:ascii="Times New Roman" w:eastAsia="Times New Roman" w:hAnsi="Times New Roman" w:cs="Times New Roman"/>
          <w:sz w:val="24"/>
          <w:szCs w:val="24"/>
        </w:rPr>
        <w:t>communities did not show strong correlations with drought stress, though this may be due to a limited representation of normal precipitation conditions to capture covariate effects when this state was abundant.</w:t>
      </w:r>
    </w:p>
    <w:p w14:paraId="00000077" w14:textId="3943EAB6"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Native Perennial </w:t>
      </w:r>
      <w:r>
        <w:rPr>
          <w:rFonts w:ascii="Times New Roman" w:eastAsia="Times New Roman" w:hAnsi="Times New Roman" w:cs="Times New Roman"/>
          <w:sz w:val="24"/>
          <w:szCs w:val="24"/>
        </w:rPr>
        <w:t xml:space="preserve">transition probabilities exhibit significant relationships with both temporal priority and drought stress, reflecting broad environmental tolerances coupled with limited recruitment ability (Table 5, Figure 4). During wet or dry periods, </w:t>
      </w:r>
      <w:r>
        <w:rPr>
          <w:rFonts w:ascii="Times New Roman" w:eastAsia="Times New Roman" w:hAnsi="Times New Roman" w:cs="Times New Roman"/>
          <w:i/>
          <w:sz w:val="24"/>
          <w:szCs w:val="24"/>
        </w:rPr>
        <w:t>Native Perennial</w:t>
      </w:r>
      <w:r>
        <w:rPr>
          <w:rFonts w:ascii="Times New Roman" w:eastAsia="Times New Roman" w:hAnsi="Times New Roman" w:cs="Times New Roman"/>
          <w:sz w:val="24"/>
          <w:szCs w:val="24"/>
        </w:rPr>
        <w:t xml:space="preserve"> species were more likely to become dominant in communities characterized by</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Avena-Bromus</w:t>
      </w:r>
      <w:proofErr w:type="spellEnd"/>
      <w:r>
        <w:rPr>
          <w:rFonts w:ascii="Times New Roman" w:eastAsia="Times New Roman" w:hAnsi="Times New Roman" w:cs="Times New Roman"/>
          <w:i/>
          <w:sz w:val="24"/>
          <w:szCs w:val="24"/>
        </w:rPr>
        <w:t xml:space="preserve"> Annuals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Invasive Annuals</w:t>
      </w:r>
      <w:r>
        <w:rPr>
          <w:rFonts w:ascii="Times New Roman" w:eastAsia="Times New Roman" w:hAnsi="Times New Roman" w:cs="Times New Roman"/>
          <w:sz w:val="24"/>
          <w:szCs w:val="24"/>
        </w:rPr>
        <w:t>, respectively. However, these transitions were far more likely when native species were a component of the seeded species mixture;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colonization of </w:t>
      </w:r>
      <w:r>
        <w:rPr>
          <w:rFonts w:ascii="Times New Roman" w:eastAsia="Times New Roman" w:hAnsi="Times New Roman" w:cs="Times New Roman"/>
          <w:i/>
          <w:sz w:val="24"/>
          <w:szCs w:val="24"/>
        </w:rPr>
        <w:t xml:space="preserve">Native Perennials </w:t>
      </w:r>
      <w:r>
        <w:rPr>
          <w:rFonts w:ascii="Times New Roman" w:eastAsia="Times New Roman" w:hAnsi="Times New Roman" w:cs="Times New Roman"/>
          <w:sz w:val="24"/>
          <w:szCs w:val="24"/>
        </w:rPr>
        <w:t>into plots of other seeding compositions were rare, resulting in state frequencies that remained roughly constant over the course of the experiment, with no more than 25% of plots receiving this assignment in a given year.</w:t>
      </w:r>
      <w:sdt>
        <w:sdtPr>
          <w:tag w:val="goog_rdk_22"/>
          <w:id w:val="143937366"/>
          <w:showingPlcHdr/>
        </w:sdtPr>
        <w:sdtContent>
          <w:r>
            <w:t xml:space="preserve">     </w:t>
          </w:r>
          <w:commentRangeStart w:id="22"/>
        </w:sdtContent>
      </w:sdt>
      <w:sdt>
        <w:sdtPr>
          <w:tag w:val="goog_rdk_23"/>
          <w:id w:val="-426967853"/>
          <w:showingPlcHdr/>
        </w:sdtPr>
        <w:sdtContent>
          <w:r>
            <w:t xml:space="preserve">     </w:t>
          </w:r>
          <w:commentRangeStart w:id="23"/>
        </w:sdtContent>
      </w:sdt>
      <w:r>
        <w:rPr>
          <w:rFonts w:ascii="Times New Roman" w:eastAsia="Times New Roman" w:hAnsi="Times New Roman" w:cs="Times New Roman"/>
          <w:sz w:val="24"/>
          <w:szCs w:val="24"/>
        </w:rPr>
        <w:t xml:space="preserve"> </w:t>
      </w:r>
      <w:commentRangeEnd w:id="22"/>
      <w:r>
        <w:commentReference w:id="22"/>
      </w:r>
      <w:commentRangeEnd w:id="23"/>
      <w:r>
        <w:commentReference w:id="23"/>
      </w:r>
    </w:p>
    <w:p w14:paraId="00000078" w14:textId="77777777" w:rsidR="00C91E69" w:rsidRDefault="00C91E69">
      <w:pPr>
        <w:spacing w:after="0" w:line="240" w:lineRule="auto"/>
        <w:ind w:firstLine="720"/>
        <w:rPr>
          <w:rFonts w:ascii="Times New Roman" w:eastAsia="Times New Roman" w:hAnsi="Times New Roman" w:cs="Times New Roman"/>
          <w:sz w:val="24"/>
          <w:szCs w:val="24"/>
        </w:rPr>
      </w:pPr>
    </w:p>
    <w:p w14:paraId="00000079" w14:textId="77777777" w:rsidR="00C91E69" w:rsidRDefault="00C91E69">
      <w:pPr>
        <w:spacing w:after="0" w:line="240" w:lineRule="auto"/>
        <w:rPr>
          <w:rFonts w:ascii="Times New Roman" w:eastAsia="Times New Roman" w:hAnsi="Times New Roman" w:cs="Times New Roman"/>
          <w:b/>
          <w:sz w:val="24"/>
          <w:szCs w:val="24"/>
        </w:rPr>
      </w:pPr>
      <w:sdt>
        <w:sdtPr>
          <w:tag w:val="goog_rdk_24"/>
          <w:id w:val="1574390863"/>
        </w:sdtPr>
        <w:sdtContent>
          <w:commentRangeStart w:id="24"/>
        </w:sdtContent>
      </w:sdt>
      <w:r w:rsidR="00513595">
        <w:rPr>
          <w:rFonts w:ascii="Times New Roman" w:eastAsia="Times New Roman" w:hAnsi="Times New Roman" w:cs="Times New Roman"/>
          <w:b/>
          <w:sz w:val="24"/>
          <w:szCs w:val="24"/>
        </w:rPr>
        <w:t>Discussion</w:t>
      </w:r>
      <w:commentRangeEnd w:id="24"/>
      <w:r w:rsidR="00513595">
        <w:commentReference w:id="24"/>
      </w:r>
    </w:p>
    <w:p w14:paraId="0000007A" w14:textId="7D14AEB3" w:rsidR="00C91E69" w:rsidRDefault="00C91E69">
      <w:pPr>
        <w:spacing w:after="0" w:line="240" w:lineRule="auto"/>
        <w:rPr>
          <w:rFonts w:ascii="Times New Roman" w:eastAsia="Times New Roman" w:hAnsi="Times New Roman" w:cs="Times New Roman"/>
          <w:b/>
          <w:sz w:val="24"/>
          <w:szCs w:val="24"/>
        </w:rPr>
      </w:pPr>
    </w:p>
    <w:p w14:paraId="6D4A249D" w14:textId="71BB2640" w:rsidR="0024649B" w:rsidRDefault="0024649B" w:rsidP="00A1610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like many </w:t>
      </w:r>
      <w:r w:rsidR="00750ABD">
        <w:rPr>
          <w:rFonts w:ascii="Times New Roman" w:eastAsia="Times New Roman" w:hAnsi="Times New Roman" w:cs="Times New Roman"/>
          <w:sz w:val="24"/>
          <w:szCs w:val="24"/>
        </w:rPr>
        <w:t>Mediterranean</w:t>
      </w:r>
      <w:r w:rsidR="00F874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systems, is </w:t>
      </w:r>
      <w:r w:rsidR="00F87467">
        <w:rPr>
          <w:rFonts w:ascii="Times New Roman" w:eastAsia="Times New Roman" w:hAnsi="Times New Roman" w:cs="Times New Roman"/>
          <w:sz w:val="24"/>
          <w:szCs w:val="24"/>
        </w:rPr>
        <w:t>projected</w:t>
      </w:r>
      <w:r>
        <w:rPr>
          <w:rFonts w:ascii="Times New Roman" w:eastAsia="Times New Roman" w:hAnsi="Times New Roman" w:cs="Times New Roman"/>
          <w:sz w:val="24"/>
          <w:szCs w:val="24"/>
        </w:rPr>
        <w:t xml:space="preserve"> to experience </w:t>
      </w:r>
      <w:r w:rsidR="00F87467">
        <w:rPr>
          <w:rFonts w:ascii="Times New Roman" w:eastAsia="Times New Roman" w:hAnsi="Times New Roman" w:cs="Times New Roman"/>
          <w:sz w:val="24"/>
          <w:szCs w:val="24"/>
        </w:rPr>
        <w:t xml:space="preserve">increasing temperatures and fewer, more extreme rainfall events. While community responses to novel climatic regimes are often difficult to predict, contemporary observation of compositional changes following extreme events can shed light onto future dynamics. </w:t>
      </w:r>
    </w:p>
    <w:p w14:paraId="32B75346" w14:textId="4806275B" w:rsidR="007441A0" w:rsidRDefault="007441A0" w:rsidP="007B2BBF">
      <w:pPr>
        <w:spacing w:after="0" w:line="240" w:lineRule="auto"/>
        <w:ind w:firstLine="720"/>
        <w:rPr>
          <w:rFonts w:ascii="Times New Roman"/>
          <w:sz w:val="24"/>
        </w:rPr>
      </w:pPr>
      <w:r>
        <w:rPr>
          <w:rFonts w:ascii="Times New Roman"/>
          <w:sz w:val="24"/>
        </w:rPr>
        <w:t xml:space="preserve">Long-term datasets which capture community responses </w:t>
      </w:r>
      <w:r w:rsidR="0029598D">
        <w:rPr>
          <w:rFonts w:ascii="Times New Roman"/>
          <w:sz w:val="24"/>
        </w:rPr>
        <w:t>across a range of climatic conditions are likely to capture deviations from prior community dynamics</w:t>
      </w:r>
      <w:r w:rsidR="00845222">
        <w:rPr>
          <w:rFonts w:ascii="Times New Roman"/>
          <w:sz w:val="24"/>
        </w:rPr>
        <w:t xml:space="preserve"> produced by extreme events</w:t>
      </w:r>
      <w:r w:rsidR="007D5330">
        <w:rPr>
          <w:rFonts w:ascii="Times New Roman"/>
          <w:sz w:val="24"/>
        </w:rPr>
        <w:t xml:space="preserve"> </w:t>
      </w:r>
      <w:r>
        <w:rPr>
          <w:rFonts w:ascii="Times New Roman"/>
          <w:sz w:val="24"/>
        </w:rPr>
        <w:fldChar w:fldCharType="begin" w:fldLock="1"/>
      </w:r>
      <w:r>
        <w:rPr>
          <w:rFonts w:ascii="Times New Roman"/>
          <w:sz w:val="24"/>
        </w:rPr>
        <w:instrText>ADDIN CSL_CITATION {"citationItems":[{"id":"ITEM-1","itemData":{"DOI":"10.1111/j.1442-9993.2011.02351.x","ISBN":"1442-9985","ISSN":"14429985","abstract":"Long-term ecological studies are critical for providing key insights in ecology, environmental change, natural resource management and biodiversity conservation. In this paper, we briefly discuss five key values of such studies. These are: (1) quantifying ecological responses to drivers of ecosystem change; (2) understanding complex ecosystem processes that occur over prolonged periods; (3) providing core ecological data that may be used to develop theoretical ecological models and to parameterize and validate simulation models; (4) acting as platforms for collaborative studies, thus promoting multidisciplinary research; and (5) providing data and understanding at scales relevant to management, and hence critically supporting evidence-based policy, decision making and the management of ecosystems. We suggest that the ecological research community needs to put higher priority on communicating the benefits of long-term ecological studies to resource managers, policy makers and the general public. Long-term research will be especially important for tackling large-scale emerging problems confronting humanity such as resource management for a rapidly increasing human population, mass species extinction, and climate change detection, mitigation and adaptation. While some ecologically relevant, long-term data sets are now becoming more generally available, these are exceptions. This deficiency occurs because ecological studies can be difficult to maintain for long periods as they exceed the length of government administrations and funding cycles. We argue that the ecological research community will need to coordinate ongoing efforts in an open and collaborative way, to ensure that discoverable long-term ecological studies do not become a long-term deficiency. It is important to maintain publishing outlets for empirical field-based ecology, while simultaneously developing new systems of recognition that reward ecologists for the use and collaborative sharing of their long-term data sets. Funding schemes must be re-crafted to emphasize collaborative partnerships between field-based ecologists, theoreticians and modellers, and to provide financial support that is committed over commensurate time frames.","author":[{"dropping-particle":"","family":"Lindenmayer","given":"David B.","non-dropping-particle":"","parse-names":false,"suffix":""},{"dropping-particle":"","family":"Likens","given":"Gene E.","non-dropping-particle":"","parse-names":false,"suffix":""},{"dropping-particle":"","family":"Andersen","given":"Alan","non-dropping-particle":"","parse-names":false,"suffix":""},{"dropping-particle":"","family":"Bowman","given":"David","non-dropping-particle":"","parse-names":false,"suffix":""},{"dropping-particle":"","family":"Bull","given":"C. Michael","non-dropping-particle":"","parse-names":false,"suffix":""},{"dropping-particle":"","family":"Burns","given":"Emma","non-dropping-particle":"","parse-names":false,"suffix":""},{"dropping-particle":"","family":"Dickman","given":"Chris R.","non-dropping-particle":"","parse-names":false,"suffix":""},{"dropping-particle":"","family":"Hoffmann","given":"Ary a.","non-dropping-particle":"","parse-names":false,"suffix":""},{"dropping-particle":"","family":"Keith","given":"David a.","non-dropping-particle":"","parse-names":false,"suffix":""},{"dropping-particle":"","family":"Liddell","given":"Michael J.","non-dropping-particle":"","parse-names":false,"suffix":""},{"dropping-particle":"","family":"Lowe","given":"Andrew J.","non-dropping-particle":"","parse-names":false,"suffix":""},{"dropping-particle":"","family":"Metcalfe","given":"Daniel J.","non-dropping-particle":"","parse-names":false,"suffix":""},{"dropping-particle":"","family":"Phinn","given":"Stuart R.","non-dropping-particle":"","parse-names":false,"suffix":""},{"dropping-particle":"","family":"Russell-Smith","given":"Jeremy","non-dropping-particle":"","parse-names":false,"suffix":""},{"dropping-particle":"","family":"Thurgate","given":"Nikki","non-dropping-particle":"","parse-names":false,"suffix":""},{"dropping-particle":"","family":"Wardle","given":"Glenda M.","non-dropping-particle":"","parse-names":false,"suffix":""}],"container-title":"Austral Ecology","id":"ITEM-1","issue":"7","issued":{"date-parts":[["2012"]]},"page":"745-757","title":"Value of long-term ecological studies","type":"article-journal","volume":"37"},"uris":["http://www.mendeley.com/documents/?uuid=527db442-f58b-4786-90d1-fcb7073ded68"]}],"mendeley":{"formattedCitation":"(Lindenmayer et al. 2012)","plainTextFormattedCitation":"(Lindenmayer et al. 2012)","previouslyFormattedCitation":"(Lindenmayer et al. 2012)"},"properties":{"noteIndex":0},"schema":"https://github.com/citation-style-language/schema/raw/master/csl-citation.json"}</w:instrText>
      </w:r>
      <w:r>
        <w:rPr>
          <w:rFonts w:ascii="Times New Roman"/>
          <w:sz w:val="24"/>
        </w:rPr>
        <w:fldChar w:fldCharType="separate"/>
      </w:r>
      <w:r w:rsidRPr="003E46DD">
        <w:rPr>
          <w:rFonts w:ascii="Times New Roman"/>
          <w:noProof/>
          <w:sz w:val="24"/>
        </w:rPr>
        <w:t>(Lindenmayer et al. 2012)</w:t>
      </w:r>
      <w:r>
        <w:rPr>
          <w:rFonts w:ascii="Times New Roman"/>
          <w:sz w:val="24"/>
        </w:rPr>
        <w:fldChar w:fldCharType="end"/>
      </w:r>
      <w:r>
        <w:rPr>
          <w:rFonts w:ascii="Times New Roman"/>
          <w:sz w:val="24"/>
        </w:rPr>
        <w:t xml:space="preserve">. </w:t>
      </w:r>
      <w:r w:rsidR="00331CBA">
        <w:rPr>
          <w:rFonts w:ascii="Times New Roman"/>
          <w:sz w:val="24"/>
        </w:rPr>
        <w:t xml:space="preserve">However, the complexity of processes governing compositional change present unique analytical challenges -- particularly in highly dynamic, </w:t>
      </w:r>
      <w:r w:rsidR="003A5B13">
        <w:rPr>
          <w:rFonts w:ascii="Times New Roman"/>
          <w:sz w:val="24"/>
        </w:rPr>
        <w:t xml:space="preserve">species-rich </w:t>
      </w:r>
      <w:r w:rsidR="00331CBA">
        <w:rPr>
          <w:rFonts w:ascii="Times New Roman"/>
          <w:sz w:val="24"/>
        </w:rPr>
        <w:t xml:space="preserve">systems, </w:t>
      </w:r>
      <w:r w:rsidR="003A5B13">
        <w:rPr>
          <w:rFonts w:ascii="Times New Roman"/>
          <w:sz w:val="24"/>
        </w:rPr>
        <w:t>complex interactions between biotic and abiotic drivers of species abundances may only be capture non-traditional statistical methodology</w:t>
      </w:r>
      <w:r w:rsidR="007B2BBF">
        <w:rPr>
          <w:rFonts w:ascii="Times New Roman"/>
          <w:sz w:val="24"/>
        </w:rPr>
        <w:t xml:space="preserve">. </w:t>
      </w:r>
      <w:r>
        <w:rPr>
          <w:rFonts w:ascii="Times New Roman"/>
          <w:sz w:val="24"/>
        </w:rPr>
        <w:t>In this study, we present a combination of unsupervised clustering and multi-state modeling to partition vegetation into discrete community states and capture contingent patterns of turnover during a historic drought.</w:t>
      </w:r>
    </w:p>
    <w:p w14:paraId="3E0260D3" w14:textId="77777777" w:rsidR="007441A0" w:rsidRDefault="007441A0" w:rsidP="007441A0">
      <w:pPr>
        <w:spacing w:after="0" w:line="240" w:lineRule="auto"/>
        <w:ind w:firstLine="720"/>
      </w:pPr>
      <w:r w:rsidRPr="00C8118A">
        <w:rPr>
          <w:rFonts w:ascii="Times New Roman" w:hAnsi="Times New Roman" w:cs="Times New Roman"/>
          <w:sz w:val="24"/>
          <w:szCs w:val="24"/>
        </w:rPr>
        <w:t>While able to capture the immediate effects of a historic drought on grassland plant communities, the scope of our study is focused on a relatively narrow time period that may be insufficient to capture long-term changes to vegetation dynamics. Continued observation, particularly over a broader range of climatic conditions, may further refine partitions between core species groups and better capture ecosystem recovery to extreme events.</w:t>
      </w:r>
      <w:r>
        <w:t xml:space="preserve"> </w:t>
      </w:r>
    </w:p>
    <w:p w14:paraId="77608803" w14:textId="63B9C998" w:rsidR="007441A0" w:rsidRDefault="007441A0" w:rsidP="007441A0">
      <w:pPr>
        <w:spacing w:after="0" w:line="240" w:lineRule="auto"/>
        <w:rPr>
          <w:rFonts w:ascii="Times New Roman" w:eastAsia="Times New Roman" w:hAnsi="Times New Roman" w:cs="Times New Roman"/>
          <w:sz w:val="24"/>
          <w:szCs w:val="24"/>
        </w:rPr>
      </w:pPr>
    </w:p>
    <w:p w14:paraId="00000080" w14:textId="6FF789BC" w:rsidR="00C91E69" w:rsidRDefault="00513595">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Species response groups under climate extremes</w:t>
      </w:r>
    </w:p>
    <w:p w14:paraId="066BF4A6" w14:textId="77777777" w:rsidR="004946FF" w:rsidRDefault="004946FF">
      <w:pPr>
        <w:spacing w:after="0" w:line="240" w:lineRule="auto"/>
        <w:rPr>
          <w:rFonts w:ascii="Times New Roman" w:eastAsia="Times New Roman" w:hAnsi="Times New Roman" w:cs="Times New Roman"/>
          <w:i/>
          <w:sz w:val="24"/>
          <w:szCs w:val="24"/>
        </w:rPr>
      </w:pPr>
    </w:p>
    <w:p w14:paraId="00000081" w14:textId="77777777" w:rsidR="00C91E69" w:rsidRDefault="00C91E69">
      <w:pPr>
        <w:spacing w:after="0" w:line="240" w:lineRule="auto"/>
        <w:rPr>
          <w:rFonts w:ascii="Times New Roman" w:eastAsia="Times New Roman" w:hAnsi="Times New Roman" w:cs="Times New Roman"/>
          <w:sz w:val="24"/>
          <w:szCs w:val="24"/>
        </w:rPr>
      </w:pPr>
    </w:p>
    <w:p w14:paraId="57F0E9A7" w14:textId="33B766A7" w:rsidR="004946FF"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emergence of unique community assemblages under climate change is </w:t>
      </w:r>
      <w:r w:rsidR="001462CA">
        <w:rPr>
          <w:rFonts w:ascii="Times New Roman" w:eastAsia="Times New Roman" w:hAnsi="Times New Roman" w:cs="Times New Roman"/>
          <w:sz w:val="24"/>
          <w:szCs w:val="24"/>
        </w:rPr>
        <w:t>expected</w:t>
      </w:r>
      <w:r>
        <w:rPr>
          <w:rFonts w:ascii="Times New Roman" w:eastAsia="Times New Roman" w:hAnsi="Times New Roman" w:cs="Times New Roman"/>
          <w:sz w:val="24"/>
          <w:szCs w:val="24"/>
        </w:rPr>
        <w:t xml:space="preserve"> to pose a major challenge to the study and management of natural systems</w:t>
      </w:r>
      <w:r w:rsidR="009D72EF">
        <w:rPr>
          <w:rFonts w:ascii="Times New Roman" w:eastAsia="Times New Roman" w:hAnsi="Times New Roman" w:cs="Times New Roman"/>
          <w:sz w:val="24"/>
          <w:szCs w:val="24"/>
        </w:rPr>
        <w:t xml:space="preserve"> in the near future</w:t>
      </w:r>
      <w:r w:rsidR="0063010A">
        <w:rPr>
          <w:rFonts w:ascii="Times New Roman" w:eastAsia="Times New Roman" w:hAnsi="Times New Roman" w:cs="Times New Roman"/>
          <w:sz w:val="24"/>
          <w:szCs w:val="24"/>
        </w:rPr>
        <w:t xml:space="preserve"> </w:t>
      </w:r>
      <w:r w:rsidR="0063010A">
        <w:rPr>
          <w:rFonts w:ascii="Times New Roman" w:eastAsia="Times New Roman" w:hAnsi="Times New Roman" w:cs="Times New Roman"/>
          <w:sz w:val="24"/>
          <w:szCs w:val="24"/>
        </w:rPr>
        <w:fldChar w:fldCharType="begin" w:fldLock="1"/>
      </w:r>
      <w:r w:rsidR="0063010A">
        <w:rPr>
          <w:rFonts w:ascii="Times New Roman" w:eastAsia="Times New Roman" w:hAnsi="Times New Roman" w:cs="Times New Roman"/>
          <w:sz w:val="24"/>
          <w:szCs w:val="24"/>
        </w:rPr>
        <w:instrText>ADDIN CSL_CITATION {"citationItems":[{"id":"ITEM-1","itemData":{"DOI":"10.1016/j.tree.2009.05.012","ISSN":"01695347","PMID":"19683830","abstract":"Many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Evolution","id":"ITEM-1","issue":"11","issued":{"date-parts":[["2009"]]},"page":"599-605","title":"Novel ecosystems: implications for conservation and restoration","type":"article-journal","volume":"24"},"uris":["http://www.mendeley.com/documents/?uuid=3e05b792-71cb-45e4-aa5d-2e38be3879dd"]}],"mendeley":{"formattedCitation":"(Hobbs et al. 2009)","plainTextFormattedCitation":"(Hobbs et al. 2009)","previouslyFormattedCitation":"(Hobbs et al. 2009)"},"properties":{"noteIndex":0},"schema":"https://github.com/citation-style-language/schema/raw/master/csl-citation.json"}</w:instrText>
      </w:r>
      <w:r w:rsidR="0063010A">
        <w:rPr>
          <w:rFonts w:ascii="Times New Roman" w:eastAsia="Times New Roman" w:hAnsi="Times New Roman" w:cs="Times New Roman"/>
          <w:sz w:val="24"/>
          <w:szCs w:val="24"/>
        </w:rPr>
        <w:fldChar w:fldCharType="separate"/>
      </w:r>
      <w:r w:rsidR="0063010A" w:rsidRPr="0063010A">
        <w:rPr>
          <w:rFonts w:ascii="Times New Roman" w:eastAsia="Times New Roman" w:hAnsi="Times New Roman" w:cs="Times New Roman"/>
          <w:noProof/>
          <w:sz w:val="24"/>
          <w:szCs w:val="24"/>
        </w:rPr>
        <w:t>(Hobbs et al. 2009)</w:t>
      </w:r>
      <w:r w:rsidR="0063010A">
        <w:rPr>
          <w:rFonts w:ascii="Times New Roman" w:eastAsia="Times New Roman" w:hAnsi="Times New Roman" w:cs="Times New Roman"/>
          <w:sz w:val="24"/>
          <w:szCs w:val="24"/>
        </w:rPr>
        <w:fldChar w:fldCharType="end"/>
      </w:r>
      <w:r w:rsidR="00C55CA8">
        <w:rPr>
          <w:rFonts w:ascii="Times New Roman" w:eastAsia="Times New Roman" w:hAnsi="Times New Roman" w:cs="Times New Roman"/>
          <w:sz w:val="24"/>
          <w:szCs w:val="24"/>
        </w:rPr>
        <w:t xml:space="preserve">. Unprecedented climate extremes and their impacts on species interactions </w:t>
      </w:r>
      <w:r w:rsidR="00EF04BA">
        <w:rPr>
          <w:rFonts w:ascii="Times New Roman" w:eastAsia="Times New Roman" w:hAnsi="Times New Roman" w:cs="Times New Roman"/>
          <w:sz w:val="24"/>
          <w:szCs w:val="24"/>
        </w:rPr>
        <w:t xml:space="preserve">may </w:t>
      </w:r>
      <w:r w:rsidR="00C55CA8">
        <w:rPr>
          <w:rFonts w:ascii="Times New Roman" w:eastAsia="Times New Roman" w:hAnsi="Times New Roman" w:cs="Times New Roman"/>
          <w:sz w:val="24"/>
          <w:szCs w:val="24"/>
        </w:rPr>
        <w:t xml:space="preserve">lead to </w:t>
      </w:r>
      <w:r w:rsidR="00550128">
        <w:rPr>
          <w:rFonts w:ascii="Times New Roman" w:eastAsia="Times New Roman" w:hAnsi="Times New Roman" w:cs="Times New Roman"/>
          <w:sz w:val="24"/>
          <w:szCs w:val="24"/>
        </w:rPr>
        <w:t xml:space="preserve">unintuitive </w:t>
      </w:r>
      <w:r w:rsidR="00EF04BA">
        <w:rPr>
          <w:rFonts w:ascii="Times New Roman" w:eastAsia="Times New Roman" w:hAnsi="Times New Roman" w:cs="Times New Roman"/>
          <w:sz w:val="24"/>
          <w:szCs w:val="24"/>
        </w:rPr>
        <w:t xml:space="preserve">patterns community assembly, </w:t>
      </w:r>
      <w:r w:rsidR="000D6878">
        <w:rPr>
          <w:rFonts w:ascii="Times New Roman" w:eastAsia="Times New Roman" w:hAnsi="Times New Roman" w:cs="Times New Roman"/>
          <w:sz w:val="24"/>
          <w:szCs w:val="24"/>
        </w:rPr>
        <w:t>where</w:t>
      </w:r>
      <w:r w:rsidR="00ED2793">
        <w:rPr>
          <w:rFonts w:ascii="Times New Roman" w:eastAsia="Times New Roman" w:hAnsi="Times New Roman" w:cs="Times New Roman"/>
          <w:sz w:val="24"/>
          <w:szCs w:val="24"/>
        </w:rPr>
        <w:t>in</w:t>
      </w:r>
      <w:r w:rsidR="000D6878">
        <w:rPr>
          <w:rFonts w:ascii="Times New Roman" w:eastAsia="Times New Roman" w:hAnsi="Times New Roman" w:cs="Times New Roman"/>
          <w:sz w:val="24"/>
          <w:szCs w:val="24"/>
        </w:rPr>
        <w:t xml:space="preserve"> </w:t>
      </w:r>
      <w:r w:rsidR="00647F2D">
        <w:rPr>
          <w:rFonts w:ascii="Times New Roman" w:eastAsia="Times New Roman" w:hAnsi="Times New Roman" w:cs="Times New Roman"/>
          <w:sz w:val="24"/>
          <w:szCs w:val="24"/>
        </w:rPr>
        <w:t xml:space="preserve">previously observed </w:t>
      </w:r>
      <w:r w:rsidR="000D6878">
        <w:rPr>
          <w:rFonts w:ascii="Times New Roman" w:eastAsia="Times New Roman" w:hAnsi="Times New Roman" w:cs="Times New Roman"/>
          <w:sz w:val="24"/>
          <w:szCs w:val="24"/>
        </w:rPr>
        <w:t xml:space="preserve">dominance hierarchies and trait-environment relationships are rapidly restructured. </w:t>
      </w:r>
    </w:p>
    <w:p w14:paraId="1DE9E2D2" w14:textId="3A9FFB2F" w:rsidR="00750ABD" w:rsidRDefault="00750A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51E97">
        <w:rPr>
          <w:rFonts w:ascii="Times New Roman" w:eastAsia="Times New Roman" w:hAnsi="Times New Roman" w:cs="Times New Roman"/>
          <w:sz w:val="24"/>
          <w:szCs w:val="24"/>
        </w:rPr>
        <w:t>In this study, we</w:t>
      </w:r>
      <w:r>
        <w:rPr>
          <w:rFonts w:ascii="Times New Roman" w:eastAsia="Times New Roman" w:hAnsi="Times New Roman" w:cs="Times New Roman"/>
          <w:sz w:val="24"/>
          <w:szCs w:val="24"/>
        </w:rPr>
        <w:t xml:space="preserve"> found evidence that </w:t>
      </w:r>
      <w:r w:rsidR="003429AC">
        <w:rPr>
          <w:rFonts w:ascii="Times New Roman" w:eastAsia="Times New Roman" w:hAnsi="Times New Roman" w:cs="Times New Roman"/>
          <w:sz w:val="24"/>
          <w:szCs w:val="24"/>
        </w:rPr>
        <w:t xml:space="preserve">core </w:t>
      </w:r>
      <w:r>
        <w:rPr>
          <w:rFonts w:ascii="Times New Roman" w:eastAsia="Times New Roman" w:hAnsi="Times New Roman" w:cs="Times New Roman"/>
          <w:sz w:val="24"/>
          <w:szCs w:val="24"/>
        </w:rPr>
        <w:t>community assemblages under extreme drought differed from historic norms.</w:t>
      </w:r>
      <w:r w:rsidR="00AA6A7C">
        <w:rPr>
          <w:rFonts w:ascii="Times New Roman" w:eastAsia="Times New Roman" w:hAnsi="Times New Roman" w:cs="Times New Roman"/>
          <w:sz w:val="24"/>
          <w:szCs w:val="24"/>
        </w:rPr>
        <w:t xml:space="preserve"> </w:t>
      </w:r>
      <w:r w:rsidR="0045371C">
        <w:rPr>
          <w:rFonts w:ascii="Times New Roman" w:eastAsia="Times New Roman" w:hAnsi="Times New Roman" w:cs="Times New Roman"/>
          <w:sz w:val="24"/>
          <w:szCs w:val="24"/>
        </w:rPr>
        <w:t>C</w:t>
      </w:r>
      <w:r w:rsidR="00AA6A7C">
        <w:rPr>
          <w:rFonts w:ascii="Times New Roman" w:eastAsia="Times New Roman" w:hAnsi="Times New Roman" w:cs="Times New Roman"/>
          <w:sz w:val="24"/>
          <w:szCs w:val="24"/>
        </w:rPr>
        <w:t xml:space="preserve">lassic conceptual models that describe vegetation through three discrete state types failed to capture community turnover as </w:t>
      </w:r>
      <w:r w:rsidR="00E430D8">
        <w:rPr>
          <w:rFonts w:ascii="Times New Roman" w:eastAsia="Times New Roman" w:hAnsi="Times New Roman" w:cs="Times New Roman"/>
          <w:sz w:val="24"/>
          <w:szCs w:val="24"/>
        </w:rPr>
        <w:t xml:space="preserve">effectively </w:t>
      </w:r>
      <w:r w:rsidR="00AA6A7C">
        <w:rPr>
          <w:rFonts w:ascii="Times New Roman" w:eastAsia="Times New Roman" w:hAnsi="Times New Roman" w:cs="Times New Roman"/>
          <w:sz w:val="24"/>
          <w:szCs w:val="24"/>
        </w:rPr>
        <w:t xml:space="preserve">as a four-state </w:t>
      </w:r>
      <w:r w:rsidR="00E430D8">
        <w:rPr>
          <w:rFonts w:ascii="Times New Roman" w:eastAsia="Times New Roman" w:hAnsi="Times New Roman" w:cs="Times New Roman"/>
          <w:sz w:val="24"/>
          <w:szCs w:val="24"/>
        </w:rPr>
        <w:t>model that</w:t>
      </w:r>
      <w:r w:rsidR="00AA6A7C">
        <w:rPr>
          <w:rFonts w:ascii="Times New Roman" w:eastAsia="Times New Roman" w:hAnsi="Times New Roman" w:cs="Times New Roman"/>
          <w:sz w:val="24"/>
          <w:szCs w:val="24"/>
        </w:rPr>
        <w:t xml:space="preserve"> partitioned the “Naturalized Annual Grasses” state into two separate groups defined by dominance of </w:t>
      </w:r>
      <w:r w:rsidR="00AA6A7C">
        <w:rPr>
          <w:rFonts w:ascii="Times New Roman" w:eastAsia="Times New Roman" w:hAnsi="Times New Roman" w:cs="Times New Roman"/>
          <w:i/>
          <w:sz w:val="24"/>
          <w:szCs w:val="24"/>
        </w:rPr>
        <w:t xml:space="preserve">B. </w:t>
      </w:r>
      <w:proofErr w:type="spellStart"/>
      <w:r w:rsidR="00AA6A7C">
        <w:rPr>
          <w:rFonts w:ascii="Times New Roman" w:eastAsia="Times New Roman" w:hAnsi="Times New Roman" w:cs="Times New Roman"/>
          <w:i/>
          <w:sz w:val="24"/>
          <w:szCs w:val="24"/>
        </w:rPr>
        <w:t>hordeaceous</w:t>
      </w:r>
      <w:proofErr w:type="spellEnd"/>
      <w:r w:rsidR="00AA6A7C">
        <w:rPr>
          <w:rFonts w:ascii="Times New Roman" w:eastAsia="Times New Roman" w:hAnsi="Times New Roman" w:cs="Times New Roman"/>
          <w:sz w:val="24"/>
          <w:szCs w:val="24"/>
        </w:rPr>
        <w:t xml:space="preserve"> and </w:t>
      </w:r>
      <w:r w:rsidR="00AA6A7C">
        <w:rPr>
          <w:rFonts w:ascii="Times New Roman" w:eastAsia="Times New Roman" w:hAnsi="Times New Roman" w:cs="Times New Roman"/>
          <w:i/>
          <w:sz w:val="24"/>
          <w:szCs w:val="24"/>
        </w:rPr>
        <w:t xml:space="preserve">F. </w:t>
      </w:r>
      <w:proofErr w:type="spellStart"/>
      <w:r w:rsidR="00AA6A7C">
        <w:rPr>
          <w:rFonts w:ascii="Times New Roman" w:eastAsia="Times New Roman" w:hAnsi="Times New Roman" w:cs="Times New Roman"/>
          <w:i/>
          <w:sz w:val="24"/>
          <w:szCs w:val="24"/>
        </w:rPr>
        <w:t>perennis</w:t>
      </w:r>
      <w:proofErr w:type="spellEnd"/>
      <w:r w:rsidR="00AA6A7C">
        <w:rPr>
          <w:rFonts w:ascii="Times New Roman" w:eastAsia="Times New Roman" w:hAnsi="Times New Roman" w:cs="Times New Roman"/>
          <w:sz w:val="24"/>
          <w:szCs w:val="24"/>
        </w:rPr>
        <w:t xml:space="preserve">, or </w:t>
      </w:r>
      <w:r w:rsidR="00AA6A7C">
        <w:rPr>
          <w:rFonts w:ascii="Times New Roman" w:eastAsia="Times New Roman" w:hAnsi="Times New Roman" w:cs="Times New Roman"/>
          <w:i/>
          <w:sz w:val="24"/>
          <w:szCs w:val="24"/>
        </w:rPr>
        <w:t xml:space="preserve">A. </w:t>
      </w:r>
      <w:proofErr w:type="spellStart"/>
      <w:r w:rsidR="00AA6A7C">
        <w:rPr>
          <w:rFonts w:ascii="Times New Roman" w:eastAsia="Times New Roman" w:hAnsi="Times New Roman" w:cs="Times New Roman"/>
          <w:i/>
          <w:sz w:val="24"/>
          <w:szCs w:val="24"/>
        </w:rPr>
        <w:t>fatua</w:t>
      </w:r>
      <w:proofErr w:type="spellEnd"/>
      <w:r w:rsidR="00AA6A7C">
        <w:rPr>
          <w:rFonts w:ascii="Times New Roman" w:eastAsia="Times New Roman" w:hAnsi="Times New Roman" w:cs="Times New Roman"/>
          <w:sz w:val="24"/>
          <w:szCs w:val="24"/>
        </w:rPr>
        <w:t xml:space="preserve"> and </w:t>
      </w:r>
      <w:r w:rsidR="00AA6A7C">
        <w:rPr>
          <w:rFonts w:ascii="Times New Roman" w:eastAsia="Times New Roman" w:hAnsi="Times New Roman" w:cs="Times New Roman"/>
          <w:i/>
          <w:sz w:val="24"/>
          <w:szCs w:val="24"/>
        </w:rPr>
        <w:t xml:space="preserve">B. </w:t>
      </w:r>
      <w:proofErr w:type="spellStart"/>
      <w:r w:rsidR="00AA6A7C">
        <w:rPr>
          <w:rFonts w:ascii="Times New Roman" w:eastAsia="Times New Roman" w:hAnsi="Times New Roman" w:cs="Times New Roman"/>
          <w:i/>
          <w:sz w:val="24"/>
          <w:szCs w:val="24"/>
        </w:rPr>
        <w:t>diandrus</w:t>
      </w:r>
      <w:proofErr w:type="spellEnd"/>
      <w:r w:rsidR="00AA6A7C">
        <w:rPr>
          <w:rFonts w:ascii="Times New Roman" w:eastAsia="Times New Roman" w:hAnsi="Times New Roman" w:cs="Times New Roman"/>
          <w:sz w:val="24"/>
          <w:szCs w:val="24"/>
        </w:rPr>
        <w:t>.</w:t>
      </w:r>
      <w:r w:rsidR="009304AD">
        <w:rPr>
          <w:rFonts w:ascii="Times New Roman" w:eastAsia="Times New Roman" w:hAnsi="Times New Roman" w:cs="Times New Roman"/>
          <w:sz w:val="24"/>
          <w:szCs w:val="24"/>
        </w:rPr>
        <w:t xml:space="preserve"> </w:t>
      </w:r>
      <w:r w:rsidR="0045371C">
        <w:rPr>
          <w:rFonts w:ascii="Times New Roman" w:eastAsia="Times New Roman" w:hAnsi="Times New Roman" w:cs="Times New Roman"/>
          <w:sz w:val="24"/>
          <w:szCs w:val="24"/>
        </w:rPr>
        <w:t>Given the structure imposed by our initial planting composition, this result is particularly striking.</w:t>
      </w:r>
    </w:p>
    <w:p w14:paraId="0247309D" w14:textId="06DA4071" w:rsidR="001656C6" w:rsidRDefault="00B74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these species have often been assumed to share similar functional characteristics, </w:t>
      </w:r>
    </w:p>
    <w:p w14:paraId="0C97537D" w14:textId="77777777" w:rsidR="00323ECF" w:rsidRDefault="00B74451" w:rsidP="00B744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13595">
        <w:rPr>
          <w:rFonts w:ascii="Times New Roman" w:eastAsia="Times New Roman" w:hAnsi="Times New Roman" w:cs="Times New Roman"/>
          <w:sz w:val="24"/>
          <w:szCs w:val="24"/>
        </w:rPr>
        <w:t xml:space="preserve">onditions imposed by </w:t>
      </w:r>
      <w:r w:rsidR="00FD10B4">
        <w:rPr>
          <w:rFonts w:ascii="Times New Roman" w:eastAsia="Times New Roman" w:hAnsi="Times New Roman" w:cs="Times New Roman"/>
          <w:sz w:val="24"/>
          <w:szCs w:val="24"/>
        </w:rPr>
        <w:t xml:space="preserve">a </w:t>
      </w:r>
      <w:r w:rsidR="00BA3E98">
        <w:rPr>
          <w:rFonts w:ascii="Times New Roman" w:eastAsia="Times New Roman" w:hAnsi="Times New Roman" w:cs="Times New Roman"/>
          <w:sz w:val="24"/>
          <w:szCs w:val="24"/>
        </w:rPr>
        <w:t xml:space="preserve">historic drought </w:t>
      </w:r>
      <w:r w:rsidR="00513595">
        <w:rPr>
          <w:rFonts w:ascii="Times New Roman" w:eastAsia="Times New Roman" w:hAnsi="Times New Roman" w:cs="Times New Roman"/>
          <w:sz w:val="24"/>
          <w:szCs w:val="24"/>
        </w:rPr>
        <w:t xml:space="preserve">may </w:t>
      </w:r>
      <w:r w:rsidR="00BA3E98">
        <w:rPr>
          <w:rFonts w:ascii="Times New Roman" w:eastAsia="Times New Roman" w:hAnsi="Times New Roman" w:cs="Times New Roman"/>
          <w:sz w:val="24"/>
          <w:szCs w:val="24"/>
        </w:rPr>
        <w:t xml:space="preserve">have crossed </w:t>
      </w:r>
      <w:r w:rsidR="00513595">
        <w:rPr>
          <w:rFonts w:ascii="Times New Roman" w:eastAsia="Times New Roman" w:hAnsi="Times New Roman" w:cs="Times New Roman"/>
          <w:sz w:val="24"/>
          <w:szCs w:val="24"/>
        </w:rPr>
        <w:t>previously unobserved thresholds to separ</w:t>
      </w:r>
      <w:r w:rsidR="008C29D4">
        <w:rPr>
          <w:rFonts w:ascii="Times New Roman" w:eastAsia="Times New Roman" w:hAnsi="Times New Roman" w:cs="Times New Roman"/>
          <w:sz w:val="24"/>
          <w:szCs w:val="24"/>
        </w:rPr>
        <w:t xml:space="preserve">ate “winners” and “losers” across species </w:t>
      </w:r>
      <w:r w:rsidR="00FD10B4">
        <w:rPr>
          <w:rFonts w:ascii="Times New Roman" w:eastAsia="Times New Roman" w:hAnsi="Times New Roman" w:cs="Times New Roman"/>
          <w:sz w:val="24"/>
          <w:szCs w:val="24"/>
        </w:rPr>
        <w:t xml:space="preserve">once </w:t>
      </w:r>
      <w:r w:rsidR="00DD4B79">
        <w:rPr>
          <w:rFonts w:ascii="Times New Roman" w:eastAsia="Times New Roman" w:hAnsi="Times New Roman" w:cs="Times New Roman"/>
          <w:sz w:val="24"/>
          <w:szCs w:val="24"/>
        </w:rPr>
        <w:t>assumed to have similar climatic</w:t>
      </w:r>
      <w:r>
        <w:rPr>
          <w:rFonts w:ascii="Times New Roman" w:eastAsia="Times New Roman" w:hAnsi="Times New Roman" w:cs="Times New Roman"/>
          <w:sz w:val="24"/>
          <w:szCs w:val="24"/>
        </w:rPr>
        <w:t xml:space="preserve"> tolerances</w:t>
      </w:r>
      <w:r w:rsidR="008C29D4">
        <w:rPr>
          <w:rFonts w:ascii="Times New Roman" w:eastAsia="Times New Roman" w:hAnsi="Times New Roman" w:cs="Times New Roman"/>
          <w:sz w:val="24"/>
          <w:szCs w:val="24"/>
        </w:rPr>
        <w:t xml:space="preserve"> </w:t>
      </w:r>
      <w:r w:rsidR="0047580F">
        <w:rPr>
          <w:rFonts w:ascii="Times New Roman" w:eastAsia="Times New Roman" w:hAnsi="Times New Roman" w:cs="Times New Roman"/>
          <w:sz w:val="24"/>
          <w:szCs w:val="24"/>
        </w:rPr>
        <w:fldChar w:fldCharType="begin" w:fldLock="1"/>
      </w:r>
      <w:r w:rsidR="0047580F">
        <w:rPr>
          <w:rFonts w:ascii="Times New Roman" w:eastAsia="Times New Roman" w:hAnsi="Times New Roman" w:cs="Times New Roman"/>
          <w:sz w:val="24"/>
          <w:szCs w:val="24"/>
        </w:rPr>
        <w:instrText>ADDIN CSL_CITATION {"citationItems":[{"id":"ITEM-1","itemData":{"DOI":"10.1038/s41558-018-0255-1","ISBN":"1758-678X 1758-6798","ISSN":"17586798","abstract":"An unprecedented era of climatic volatility is altering ecosystems across our planet 1. The potential scale, pace and consequences of this global change have been modelled extensively 2 , yet little empirical research has quantified the impacts of extreme climate events on the composition of contemporary ecological communities. Here, we quantified the responses of 423 sympatric species of plants, arthro-pods, birds, reptiles and mammals to California's drought of 2012-2015-the driest period in the past 1,200 years 3 for this global biodiversity hotspot. Plants were most responsive to one-year water deficits, whereas vertebrates responded to longer-term deficits, and extended drought had the greatest impact on carnivorous animals. Locally rare species were more likely to increase in numbers and abundant species were more likely to decline in response to drought, and this negative density dependence was remarkably consistent across taxa and drought durations. Our system-wide analysis reveals that droughts indirectly promote the long-term persistence of rare species by stressing dominant species throughout the food web. These findings highlight processes that shape community structure in highly variable environments and provide insights into whole-community responses to modern climate volatility. The frequency, severity and duration of droughts is increasing due to global warming 4-6. High socioeconomic costs of severe droughts are among the most worrisome of climate change impacts, and effects on natural ecosystems may likewise be substantial 7. Predicting the ecological impacts of drought is complicated by the fact that species can be impacted through multiple pathways. Drought affects communities directly through physiological impacts on species' survival and growth rates, and indirectly by altering species interactions such as competition 8,9. Some theoretical models show that droughts can increase coexistence probabilities through selective mortality on dominant species 8,10 , while others predict that drought can increase dominance through increased competitive intensity 9. Here, we tested these conflicting predictions regarding the pathways through which drought impacts ecosystems, while broadly characterizing the response of a community to a once-in-a-millennium climate-induced disturbance. Theoretical predictions of drought effects are rooted in plant ecology 11 , and it is not known whether they apply to animal populations that may primarily be i…","author":[{"dropping-particle":"","family":"Prugh","given":"Laura R.","non-dropping-particle":"","parse-names":false,"suffix":""},{"dropping-particle":"","family":"Deguines","given":"Nicolas","non-dropping-particle":"","parse-names":false,"suffix":""},{"dropping-particle":"","family":"Grinath","given":"Joshua B.","non-dropping-particle":"","parse-names":false,"suffix":""},{"dropping-particle":"","family":"Suding","given":"Katherine N.","non-dropping-particle":"","parse-names":false,"suffix":""},{"dropping-particle":"","family":"Bean","given":"William T.","non-dropping-particle":"","parse-names":false,"suffix":""},{"dropping-particle":"","family":"Stafford","given":"Robert","non-dropping-particle":"","parse-names":false,"suffix":""},{"dropping-particle":"","family":"Brashares","given":"Justin S.","non-dropping-particle":"","parse-names":false,"suffix":""}],"container-title":"Nature Climate Change","id":"ITEM-1","issue":"9","issued":{"date-parts":[["2018"]]},"page":"819-824","publisher":"Springer US","title":"Ecological winners and losers of extreme drought in California","type":"article-journal","volume":"8"},"uris":["http://www.mendeley.com/documents/?uuid=d5536d19-898f-47a1-89eb-75f6c6c17664"]}],"mendeley":{"formattedCitation":"(Prugh et al. 2018)","plainTextFormattedCitation":"(Prugh et al. 2018)","previouslyFormattedCitation":"(Prugh et al. 2018)"},"properties":{"noteIndex":0},"schema":"https://github.com/citation-style-language/schema/raw/master/csl-citation.json"}</w:instrText>
      </w:r>
      <w:r w:rsidR="0047580F">
        <w:rPr>
          <w:rFonts w:ascii="Times New Roman" w:eastAsia="Times New Roman" w:hAnsi="Times New Roman" w:cs="Times New Roman"/>
          <w:sz w:val="24"/>
          <w:szCs w:val="24"/>
        </w:rPr>
        <w:fldChar w:fldCharType="separate"/>
      </w:r>
      <w:r w:rsidR="0047580F" w:rsidRPr="0047580F">
        <w:rPr>
          <w:rFonts w:ascii="Times New Roman" w:eastAsia="Times New Roman" w:hAnsi="Times New Roman" w:cs="Times New Roman"/>
          <w:noProof/>
          <w:sz w:val="24"/>
          <w:szCs w:val="24"/>
        </w:rPr>
        <w:t>(Prugh et al. 2018)</w:t>
      </w:r>
      <w:r w:rsidR="0047580F">
        <w:rPr>
          <w:rFonts w:ascii="Times New Roman" w:eastAsia="Times New Roman" w:hAnsi="Times New Roman" w:cs="Times New Roman"/>
          <w:sz w:val="24"/>
          <w:szCs w:val="24"/>
        </w:rPr>
        <w:fldChar w:fldCharType="end"/>
      </w:r>
      <w:r w:rsidR="0047580F">
        <w:rPr>
          <w:rFonts w:ascii="Times New Roman" w:eastAsia="Times New Roman" w:hAnsi="Times New Roman" w:cs="Times New Roman"/>
          <w:sz w:val="24"/>
          <w:szCs w:val="24"/>
        </w:rPr>
        <w:t xml:space="preserve">. </w:t>
      </w:r>
      <w:r w:rsidR="003E63E3">
        <w:rPr>
          <w:rFonts w:ascii="Times New Roman" w:eastAsia="Times New Roman" w:hAnsi="Times New Roman" w:cs="Times New Roman"/>
          <w:sz w:val="24"/>
          <w:szCs w:val="24"/>
        </w:rPr>
        <w:t xml:space="preserve">The mechanism responsible for this partitioning is not clear, but given the diversity </w:t>
      </w:r>
      <w:r w:rsidR="00451CCD">
        <w:rPr>
          <w:rFonts w:ascii="Times New Roman" w:eastAsia="Times New Roman" w:hAnsi="Times New Roman" w:cs="Times New Roman"/>
          <w:sz w:val="24"/>
          <w:szCs w:val="24"/>
        </w:rPr>
        <w:t xml:space="preserve">captured by the “Naturalized Annual Grass” </w:t>
      </w:r>
      <w:r w:rsidR="00323ECF">
        <w:rPr>
          <w:rFonts w:ascii="Times New Roman" w:eastAsia="Times New Roman" w:hAnsi="Times New Roman" w:cs="Times New Roman"/>
          <w:sz w:val="24"/>
          <w:szCs w:val="24"/>
        </w:rPr>
        <w:t>group, these species may exhibit far greater functional variation than is often considered. Only under significant departures from climatic norms may these differences become apparent.</w:t>
      </w:r>
    </w:p>
    <w:p w14:paraId="42CD2027" w14:textId="78850454" w:rsidR="00E430D8" w:rsidRDefault="00323ECF" w:rsidP="00242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Unanticipated shifts in dominance following extreme events have been reported in many </w:t>
      </w:r>
      <w:r w:rsidR="00B645C3">
        <w:rPr>
          <w:rFonts w:ascii="Times New Roman" w:eastAsia="Times New Roman" w:hAnsi="Times New Roman" w:cs="Times New Roman"/>
          <w:sz w:val="24"/>
          <w:szCs w:val="24"/>
        </w:rPr>
        <w:t>terrestrial</w:t>
      </w:r>
      <w:r>
        <w:rPr>
          <w:rFonts w:ascii="Times New Roman" w:eastAsia="Times New Roman" w:hAnsi="Times New Roman" w:cs="Times New Roman"/>
          <w:sz w:val="24"/>
          <w:szCs w:val="24"/>
        </w:rPr>
        <w:t xml:space="preserve"> systems. Previously abundant species are known to become uncommon or locally extinct, while rare species may become dominant when resource fluctuations permit rapid growth and expansion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{"citationItems":[{"id":"ITEM-1","itemData":{"DOI":"10.1126/science.293.5530.643","ISSN":"00368075","abstract":"Studies that combine experimental manipulations with long-term data collection reveat elaborate interactions among species that affect the structure and dynamics of ecosystems. Research programs in U.S. desert shrubland and pinyon-juniper woodland have shown that (i) complex dynamics of species populations reflect interactions with other organisms and fluctuating climate; (ii)genotype x environment interactions affect responses of species to environmental change; (iii) herbivore-resistance traits of dominant plant species and impacts of \"keystone\" animal species cascade through the system to affect many organisms and ecosystem processes; and (iv) some environmental perturbations can cause wholesale reorganization of ecosystems because they exceed the ecological tolerances of dominant or keystone species, whereas other changes may be buffered because of the compensatory dynamics of complementary species.","author":[{"dropping-particle":"","family":"Brown","given":"J. H.","non-dropping-particle":"","parse-names":false,"suffix":""},{"dropping-particle":"","family":"Whitham","given":"T. G.","non-dropping-particle":"","parse-names":false,"suffix":""},{"dropping-particle":"","family":"Morgan Ernest","given":"S. K.","non-dropping-particle":"","parse-names":false,"suffix":""},{"dropping-particle":"","family":"Gehring","given":"C. A.","non-dropping-particle":"","parse-names":false,"suffix":""}],"container-title":"Science","id":"ITEM-1","issue":"5530","issued":{"date-parts":[["2001"]]},"page":"643-650","title":"Complex species interactions and the dynamics of ecological systems: Long-term experiments","type":"article-journal","volume":"293"},"uris":["http://www.mendeley.com/documents/?uuid=8b77f23f-0cab-46eb-ab05-3019878ad6b6"]},{"id":"ITEM-2","itemData":{"DOI":"10.1073/pnas.94.18.9729","ISSN":"00278424","PMID":"11038570","abstract":"Natural ecosystems contain many individuals and species interacting with each other and with their abiotic environment. Such systems can be expected to exhibit complex dynamics in which small perturbations can be amplified to cause large changes. Here, we document the reorganization of an arid ecosystem that has occurred since the late 1970s. The density of woody shrubs increased 3-fold. Several previously common animal species went locally extinct, while other previously rare species increased. While these changes are symptomatic of desertification, they were not caused by livestock grazing or drought, the principal causes of historical desertification. The changes apparently were caused by a shift in regional climate: since 1977 winter precipitation throughout the region was substantially higher than average for this century. These changes illustrate the kinds of large, unexpected responses of complex natural ecosystems that can occur in response to both natural perturbations and human activities.","author":[{"dropping-particle":"","family":"Brown","given":"James H.","non-dropping-particle":"","parse-names":false,"suffix":""},{"dropping-particle":"","family":"Valone","given":"Thomas J.","non-dropping-particle":"","parse-names":false,"suffix":""},{"dropping-particle":"","family":"Curtin","given":"Charles G.","non-dropping-particle":"","parse-names":false,"suffix":""}],"container-title":"Proceedings of the National Academy of Sciences of the United States of America","id":"ITEM-2","issue":"18","issued":{"date-parts":[["1997"]]},"page":"9729-9733","title":"Reorganization of an arid ecosystem in response to recent climate change","type":"article-journal","volume":"94"},"uris":["http://www.mendeley.com/documents/?uuid=1b10cb3c-3e46-4511-b7c0-9f3cdd4cef5c"]}],"mendeley":{"formattedCitation":"(Brown et al. 1997, 2001)","plainTextFormattedCitation":"(Brown et al. 1997, 2001)","previouslyFormattedCitation":"(Brown et al. 1997, 2001)"},"properties":{"noteIndex":0},"schema":"https://github.com/citation-style-language/schema/raw/master/csl-citation.json"}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1438F9">
        <w:rPr>
          <w:rFonts w:ascii="Times New Roman" w:eastAsia="Times New Roman" w:hAnsi="Times New Roman" w:cs="Times New Roman"/>
          <w:noProof/>
          <w:sz w:val="24"/>
          <w:szCs w:val="24"/>
        </w:rPr>
        <w:t>(Brown et al. 1997, 2001)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3559A7">
        <w:rPr>
          <w:rFonts w:ascii="Times New Roman" w:eastAsia="Times New Roman" w:hAnsi="Times New Roman" w:cs="Times New Roman"/>
          <w:sz w:val="24"/>
          <w:szCs w:val="24"/>
        </w:rPr>
        <w:t xml:space="preserve"> </w:t>
      </w:r>
      <w:r w:rsidR="00101ACE">
        <w:rPr>
          <w:rFonts w:ascii="Times New Roman" w:eastAsia="Times New Roman" w:hAnsi="Times New Roman" w:cs="Times New Roman"/>
          <w:sz w:val="24"/>
          <w:szCs w:val="24"/>
        </w:rPr>
        <w:t xml:space="preserve">However, such </w:t>
      </w:r>
      <w:r w:rsidR="00C9024C">
        <w:rPr>
          <w:rFonts w:ascii="Times New Roman" w:eastAsia="Times New Roman" w:hAnsi="Times New Roman" w:cs="Times New Roman"/>
          <w:sz w:val="24"/>
          <w:szCs w:val="24"/>
        </w:rPr>
        <w:t>changes are often highly complex, given a network of direct and indirect interactions</w:t>
      </w:r>
      <w:r w:rsidR="006E43FA">
        <w:rPr>
          <w:rFonts w:ascii="Times New Roman" w:eastAsia="Times New Roman" w:hAnsi="Times New Roman" w:cs="Times New Roman"/>
          <w:sz w:val="24"/>
          <w:szCs w:val="24"/>
        </w:rPr>
        <w:t xml:space="preserve"> that control species abundances</w:t>
      </w:r>
      <w:r w:rsidR="00E06EFC">
        <w:rPr>
          <w:rFonts w:ascii="Times New Roman" w:eastAsia="Times New Roman" w:hAnsi="Times New Roman" w:cs="Times New Roman"/>
          <w:sz w:val="24"/>
          <w:szCs w:val="24"/>
        </w:rPr>
        <w:t xml:space="preserve">; extreme climate events may be buffered in some systems, exhibit exaggerated responses in others, </w:t>
      </w:r>
      <w:r w:rsidR="00912677">
        <w:rPr>
          <w:rFonts w:ascii="Times New Roman" w:eastAsia="Times New Roman" w:hAnsi="Times New Roman" w:cs="Times New Roman"/>
          <w:sz w:val="24"/>
          <w:szCs w:val="24"/>
        </w:rPr>
        <w:t>or produce entirely novel species-</w:t>
      </w:r>
      <w:r w:rsidR="00B7329F">
        <w:rPr>
          <w:rFonts w:ascii="Times New Roman" w:eastAsia="Times New Roman" w:hAnsi="Times New Roman" w:cs="Times New Roman"/>
          <w:sz w:val="24"/>
          <w:szCs w:val="24"/>
        </w:rPr>
        <w:t xml:space="preserve">environment </w:t>
      </w:r>
      <w:r w:rsidR="00912677">
        <w:rPr>
          <w:rFonts w:ascii="Times New Roman" w:eastAsia="Times New Roman" w:hAnsi="Times New Roman" w:cs="Times New Roman"/>
          <w:sz w:val="24"/>
          <w:szCs w:val="24"/>
        </w:rPr>
        <w:t xml:space="preserve">relationships. </w:t>
      </w:r>
      <w:r w:rsidR="00F8018B">
        <w:rPr>
          <w:rFonts w:ascii="Times New Roman" w:eastAsia="Times New Roman" w:hAnsi="Times New Roman" w:cs="Times New Roman"/>
          <w:sz w:val="24"/>
          <w:szCs w:val="24"/>
        </w:rPr>
        <w:t xml:space="preserve">Increasing temperatures and decreased rainfall in the </w:t>
      </w:r>
      <w:proofErr w:type="spellStart"/>
      <w:r w:rsidR="00F8018B">
        <w:rPr>
          <w:rFonts w:ascii="Times New Roman" w:eastAsia="Times New Roman" w:hAnsi="Times New Roman" w:cs="Times New Roman"/>
          <w:sz w:val="24"/>
          <w:szCs w:val="24"/>
        </w:rPr>
        <w:t>Chihuahuan</w:t>
      </w:r>
      <w:proofErr w:type="spellEnd"/>
      <w:r w:rsidR="00F8018B">
        <w:rPr>
          <w:rFonts w:ascii="Times New Roman" w:eastAsia="Times New Roman" w:hAnsi="Times New Roman" w:cs="Times New Roman"/>
          <w:sz w:val="24"/>
          <w:szCs w:val="24"/>
        </w:rPr>
        <w:t xml:space="preserve"> desert, for example, has favored cold-adapted species capable of better utilizing delayed precipitation </w:t>
      </w:r>
      <w:r w:rsidR="00F8018B">
        <w:rPr>
          <w:rFonts w:ascii="Times New Roman" w:eastAsia="Times New Roman" w:hAnsi="Times New Roman" w:cs="Times New Roman"/>
          <w:sz w:val="24"/>
          <w:szCs w:val="24"/>
        </w:rPr>
        <w:fldChar w:fldCharType="begin" w:fldLock="1"/>
      </w:r>
      <w:r w:rsidR="00F8018B">
        <w:rPr>
          <w:rFonts w:ascii="Times New Roman" w:eastAsia="Times New Roman" w:hAnsi="Times New Roman" w:cs="Times New Roman"/>
          <w:sz w:val="24"/>
          <w:szCs w:val="24"/>
        </w:rPr>
        <w:instrText>ADDIN CSL_CITATION {"citationItems":[{"id":"ITEM-1","itemData":{"DOI":"10.1111/rec.12022","ISBN":"1526-100X","ISSN":"10612971","abstract":"The limiting similarity hypothesis predicts that communi- ties should be more resistant to invasion by non-natives when they include natives with a diversity of traits from more than one functional group. In restoration, planting natives with a diversity of traits may result in compe- tition between natives of different functional groups and may influence the efficacy of different seeding and mainte- nance methods, potentially impacting native establishment. We compare initial establishment and first-year perfor- mance of natives and the effectiveness of maintenance techniques in uniform versus mixed functional group plant- ings. We seeded ruderal herbaceous natives, longer-lived shrubby natives, or a mixture of the two functional groups using drill- and hand-seeding methods. Non-natives were left undisturbed, removed by hand-weeding and mowing, or treated with herbicide to test maintenance methods in a factorial design. Native functional groups had high- est establishment, growth, and reproduction when planted alone, and hand-seeding resulted in more natives as well as more of the most common invasive, Brassica nigra. Wick herbicide removed more non-natives and resulted in greater reproduction of natives, while hand-weeding and mowing increased native density. Our results point to the importance of considering competition among native func- tional groups as well as between natives and invasives in restoration. Interactions among functional groups, seeding methods, and maintenance techniques indicate restoration will be easier to implement when natives with different traits are planted separately.","author":[{"dropping-particle":"","family":"Kimball","given":"Sarah","non-dropping-particle":"","parse-names":false,"suffix":""},{"dropping-particle":"","family":"Lulow","given":"Megan E.","non-dropping-particle":"","parse-names":false,"suffix":""},{"dropping-particle":"","family":"Mooney","given":"Kailen A.","non-dropping-particle":"","parse-names":false,"suffix":""},{"dropping-particle":"","family":"Sorenson","given":"Quinn M.","non-dropping-particle":"","parse-names":false,"suffix":""}],"container-title":"Restoration Ecology","id":"ITEM-1","issue":"1","issued":{"date-parts":[["2014"]]},"page":"81-88","title":"Establishment and management of native functional groups in restoration","type":"article-journal","volume":"22"},"uris":["http://www.mendeley.com/documents/?uuid=298eea5d-085f-462a-9087-0260fed007bf"]}],"mendeley":{"formattedCitation":"(Kimball et al. 2014)","plainTextFormattedCitation":"(Kimball et al. 2014)","previouslyFormattedCitation":"(Kimball et al. 2014)"},"properties":{"noteIndex":0},"schema":"https://github.com/citation-style-language/schema/raw/master/csl-citation.json"}</w:instrText>
      </w:r>
      <w:r w:rsidR="00F8018B">
        <w:rPr>
          <w:rFonts w:ascii="Times New Roman" w:eastAsia="Times New Roman" w:hAnsi="Times New Roman" w:cs="Times New Roman"/>
          <w:sz w:val="24"/>
          <w:szCs w:val="24"/>
        </w:rPr>
        <w:fldChar w:fldCharType="separate"/>
      </w:r>
      <w:r w:rsidR="00F8018B" w:rsidRPr="001438F9">
        <w:rPr>
          <w:rFonts w:ascii="Times New Roman" w:eastAsia="Times New Roman" w:hAnsi="Times New Roman" w:cs="Times New Roman"/>
          <w:noProof/>
          <w:sz w:val="24"/>
          <w:szCs w:val="24"/>
        </w:rPr>
        <w:t>(Kimball et al. 2014)</w:t>
      </w:r>
      <w:r w:rsidR="00F8018B">
        <w:rPr>
          <w:rFonts w:ascii="Times New Roman" w:eastAsia="Times New Roman" w:hAnsi="Times New Roman" w:cs="Times New Roman"/>
          <w:sz w:val="24"/>
          <w:szCs w:val="24"/>
        </w:rPr>
        <w:fldChar w:fldCharType="end"/>
      </w:r>
      <w:r w:rsidR="00F8018B">
        <w:rPr>
          <w:rFonts w:ascii="Times New Roman" w:eastAsia="Times New Roman" w:hAnsi="Times New Roman" w:cs="Times New Roman"/>
          <w:sz w:val="24"/>
          <w:szCs w:val="24"/>
        </w:rPr>
        <w:t>.</w:t>
      </w:r>
    </w:p>
    <w:p w14:paraId="00000085" w14:textId="5E52EFFF" w:rsidR="00C91E69" w:rsidRDefault="007D4E49" w:rsidP="00E430D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findings underscore the need to employ analytical approaches capable of distinguishing n</w:t>
      </w:r>
      <w:r w:rsidR="00E430D8">
        <w:rPr>
          <w:rFonts w:ascii="Times New Roman" w:eastAsia="Times New Roman" w:hAnsi="Times New Roman" w:cs="Times New Roman"/>
          <w:sz w:val="24"/>
          <w:szCs w:val="24"/>
        </w:rPr>
        <w:t>ovel assemblages as they arise. R</w:t>
      </w:r>
      <w:r>
        <w:rPr>
          <w:rFonts w:ascii="Times New Roman" w:eastAsia="Times New Roman" w:hAnsi="Times New Roman" w:cs="Times New Roman"/>
          <w:sz w:val="24"/>
          <w:szCs w:val="24"/>
        </w:rPr>
        <w:t xml:space="preserve">eliance on long-standing divisions between species groups to characterize system responses to climate change </w:t>
      </w:r>
      <w:r w:rsidR="003D469E">
        <w:rPr>
          <w:rFonts w:ascii="Times New Roman" w:eastAsia="Times New Roman" w:hAnsi="Times New Roman" w:cs="Times New Roman"/>
          <w:sz w:val="24"/>
          <w:szCs w:val="24"/>
        </w:rPr>
        <w:t xml:space="preserve">may fail to capture emergent complexity. </w:t>
      </w:r>
    </w:p>
    <w:p w14:paraId="00000086" w14:textId="77777777" w:rsidR="00C91E69" w:rsidRDefault="00C91E69">
      <w:pPr>
        <w:spacing w:after="0" w:line="240" w:lineRule="auto"/>
        <w:rPr>
          <w:rFonts w:ascii="Times New Roman" w:eastAsia="Times New Roman" w:hAnsi="Times New Roman" w:cs="Times New Roman"/>
          <w:sz w:val="24"/>
          <w:szCs w:val="24"/>
        </w:rPr>
      </w:pPr>
    </w:p>
    <w:p w14:paraId="5429BCA0" w14:textId="7604BD3F" w:rsidR="00C811F3" w:rsidRDefault="00C91E69">
      <w:pPr>
        <w:spacing w:after="0" w:line="240" w:lineRule="auto"/>
        <w:rPr>
          <w:rFonts w:ascii="Times New Roman" w:eastAsia="Times New Roman" w:hAnsi="Times New Roman" w:cs="Times New Roman"/>
          <w:i/>
          <w:sz w:val="24"/>
          <w:szCs w:val="24"/>
        </w:rPr>
      </w:pPr>
      <w:sdt>
        <w:sdtPr>
          <w:tag w:val="goog_rdk_29"/>
          <w:id w:val="-1906209576"/>
        </w:sdtPr>
        <w:sdtContent>
          <w:commentRangeStart w:id="25"/>
        </w:sdtContent>
      </w:sdt>
      <w:sdt>
        <w:sdtPr>
          <w:tag w:val="goog_rdk_30"/>
          <w:id w:val="-1447695789"/>
        </w:sdtPr>
        <w:sdtContent>
          <w:commentRangeStart w:id="26"/>
        </w:sdtContent>
      </w:sdt>
      <w:r w:rsidR="00513595">
        <w:rPr>
          <w:rFonts w:ascii="Times New Roman" w:eastAsia="Times New Roman" w:hAnsi="Times New Roman" w:cs="Times New Roman"/>
          <w:i/>
          <w:sz w:val="24"/>
          <w:szCs w:val="24"/>
        </w:rPr>
        <w:t>Contingency in vegetation dynamics</w:t>
      </w:r>
      <w:commentRangeEnd w:id="25"/>
      <w:r w:rsidR="00513595">
        <w:commentReference w:id="25"/>
      </w:r>
      <w:commentRangeEnd w:id="26"/>
    </w:p>
    <w:p w14:paraId="4F0023D4" w14:textId="65A52A54" w:rsidR="00FC2310" w:rsidRDefault="00513595" w:rsidP="00FC2310">
      <w:pPr>
        <w:spacing w:after="0" w:line="240" w:lineRule="auto"/>
        <w:rPr>
          <w:rFonts w:ascii="Times New Roman" w:eastAsia="Times New Roman" w:hAnsi="Times New Roman" w:cs="Times New Roman"/>
          <w:sz w:val="24"/>
          <w:szCs w:val="24"/>
        </w:rPr>
      </w:pPr>
      <w:r>
        <w:commentReference w:id="26"/>
      </w:r>
    </w:p>
    <w:p w14:paraId="5E45F1F0" w14:textId="10A330E8" w:rsidR="009225A8" w:rsidRDefault="00F61E31" w:rsidP="00A5434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w:t>
      </w:r>
      <w:r w:rsidR="00C24031">
        <w:rPr>
          <w:rFonts w:ascii="Times New Roman" w:eastAsia="Times New Roman" w:hAnsi="Times New Roman" w:cs="Times New Roman"/>
          <w:sz w:val="24"/>
          <w:szCs w:val="24"/>
        </w:rPr>
        <w:t xml:space="preserve">dentification of </w:t>
      </w:r>
      <w:r w:rsidR="003C5971">
        <w:rPr>
          <w:rFonts w:ascii="Times New Roman" w:eastAsia="Times New Roman" w:hAnsi="Times New Roman" w:cs="Times New Roman"/>
          <w:sz w:val="24"/>
          <w:szCs w:val="24"/>
        </w:rPr>
        <w:t xml:space="preserve">community types </w:t>
      </w:r>
      <w:r w:rsidR="00C24031">
        <w:rPr>
          <w:rFonts w:ascii="Times New Roman" w:eastAsia="Times New Roman" w:hAnsi="Times New Roman" w:cs="Times New Roman"/>
          <w:sz w:val="24"/>
          <w:szCs w:val="24"/>
        </w:rPr>
        <w:t xml:space="preserve">also serves to </w:t>
      </w:r>
      <w:r>
        <w:rPr>
          <w:rFonts w:ascii="Times New Roman" w:eastAsia="Times New Roman" w:hAnsi="Times New Roman" w:cs="Times New Roman"/>
          <w:sz w:val="24"/>
          <w:szCs w:val="24"/>
        </w:rPr>
        <w:t xml:space="preserve">determine </w:t>
      </w:r>
      <w:r w:rsidR="00C24031">
        <w:rPr>
          <w:rFonts w:ascii="Times New Roman" w:eastAsia="Times New Roman" w:hAnsi="Times New Roman" w:cs="Times New Roman"/>
          <w:sz w:val="24"/>
          <w:szCs w:val="24"/>
        </w:rPr>
        <w:t xml:space="preserve">constraints on compositional change </w:t>
      </w:r>
      <w:r>
        <w:rPr>
          <w:rFonts w:ascii="Times New Roman" w:eastAsia="Times New Roman" w:hAnsi="Times New Roman" w:cs="Times New Roman"/>
          <w:sz w:val="24"/>
          <w:szCs w:val="24"/>
        </w:rPr>
        <w:t>driven by the properties of species assemblages.</w:t>
      </w:r>
      <w:r w:rsidR="00A87844">
        <w:rPr>
          <w:rFonts w:ascii="Times New Roman" w:eastAsia="Times New Roman" w:hAnsi="Times New Roman" w:cs="Times New Roman"/>
          <w:sz w:val="24"/>
          <w:szCs w:val="24"/>
        </w:rPr>
        <w:t xml:space="preserve"> </w:t>
      </w:r>
      <w:r w:rsidR="00C536B5">
        <w:rPr>
          <w:rFonts w:ascii="Times New Roman" w:eastAsia="Times New Roman" w:hAnsi="Times New Roman" w:cs="Times New Roman"/>
          <w:sz w:val="24"/>
          <w:szCs w:val="24"/>
        </w:rPr>
        <w:t xml:space="preserve">Many studies have reported moderating effects of taxonomic and functional diversity on </w:t>
      </w:r>
      <w:r w:rsidR="00D520D2">
        <w:rPr>
          <w:rFonts w:ascii="Times New Roman" w:eastAsia="Times New Roman" w:hAnsi="Times New Roman" w:cs="Times New Roman"/>
          <w:sz w:val="24"/>
          <w:szCs w:val="24"/>
        </w:rPr>
        <w:t xml:space="preserve">many community processes </w:t>
      </w:r>
      <w:r w:rsidR="00C536B5">
        <w:rPr>
          <w:rFonts w:ascii="Times New Roman" w:eastAsia="Times New Roman" w:hAnsi="Times New Roman" w:cs="Times New Roman"/>
          <w:sz w:val="24"/>
          <w:szCs w:val="24"/>
        </w:rPr>
        <w:fldChar w:fldCharType="begin" w:fldLock="1"/>
      </w:r>
      <w:r w:rsidR="00C536B5">
        <w:rPr>
          <w:rFonts w:ascii="Times New Roman" w:eastAsia="Times New Roman" w:hAnsi="Times New Roman" w:cs="Times New Roman"/>
          <w:sz w:val="24"/>
          <w:szCs w:val="24"/>
        </w:rPr>
        <w:instrText>ADDIN CSL_CITATION {"citationItems":[{"id":"ITEM-1","itemData":{"DOI":"10.2307/3546992","ISBN":"00301299","ISSN":"0030-1299","PMID":"1088","abstract":"It is commonly believed that diverse communities better resist invasion by exotic species than do simple communities. We examined the history of this notion, and evaluated theoretical and empirical work linking diversity and invasions. We found that much of the historical work that has contributed to the perception that diverse communities are less invasible, including Elton's observations and MacArthur's species-packing and diversity-stability models, is based on controversial premises. Nevertheless, more recent theoretical studies consistently supported the predicted negative relationship between diversity and invasibility. The results of empirical studies, however, were decidedly mixed. Constructed community studies directly manipulating diversity found both positive and negative effects of diversity on invasibility in both field and microcosm settings. Other empirical studies tracking the assembly of ecological communities generally suggested that communities decline in invasibility as species accumulate over time, though the role of diversity itself was often ambiguous. Studies of the spatial correlation between diversity and invasion and studies experimentally adding invaders to natural systems indicated that diverse communities tend to be more invasible. We argue that these results most likely reflect environmental factors spatially covarying with diversity in natural communities (e.g. resources, disturbance), and not the effects of diversity itself as uncovered by constructed community studies. Nevertheless, the consistent positive relationship between exotic species abundance and resident species diversity found in spatial pattern studies suggests that invaders and resident species are more similar than often believed, and the implications of this for theories of invasion are discussed.","author":[{"dropping-particle":"","family":"Levine","given":"Jonathan M","non-dropping-particle":"","parse-names":false,"suffix":""},{"dropping-particle":"","family":"Antonio","given":"Carla M D","non-dropping-particle":"","parse-names":false,"suffix":""}],"container-title":"Oikos","id":"ITEM-1","issue":"1","issued":{"date-parts":[["1999"]]},"page":"15-26","title":"Elton revisited : a review linking diversity invasibility","type":"article-journal","volume":"87"},"uris":["http://www.mendeley.com/documents/?uuid=8d90ea04-697e-4774-84e0-f0da09adcb7b"]},{"id":"ITEM-2","itemData":{"DOI":"10.1016/S0169-5347(01)02283-2","ISBN":"0169-5347","ISSN":"01695347","PMID":"1794","abstract":"The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author":[{"dropping-particle":"","family":"Díaz","given":"Sandra","non-dropping-particle":"","parse-names":false,"suffix":""},{"dropping-particle":"","family":"Cabido","given":"Marcelo","non-dropping-particle":"","parse-names":false,"suffix":""}],"container-title":"Trends in Ecology and Evolution","id":"ITEM-2","issue":"11","issued":{"date-parts":[["2001"]]},"page":"646-655","title":"Vive la différence: Plant functional diversity matters to ecosystem processes","type":"article-journal","volume":"16"},"uris":["http://www.mendeley.com/documents/?uuid=0dc6fea1-6b5f-42e1-8175-971f5e23114f"]}],"mendeley":{"formattedCitation":"(Levine and Antonio 1999, Díaz and Cabido 2001)","plainTextFormattedCitation":"(Levine and Antonio 1999, Díaz and Cabido 2001)","previouslyFormattedCitation":"(Levine and Antonio 1999, Díaz and Cabido 2001)"},"properties":{"noteIndex":0},"schema":"https://github.com/citation-style-language/schema/raw/master/csl-citation.json"}</w:instrText>
      </w:r>
      <w:r w:rsidR="00C536B5">
        <w:rPr>
          <w:rFonts w:ascii="Times New Roman" w:eastAsia="Times New Roman" w:hAnsi="Times New Roman" w:cs="Times New Roman"/>
          <w:sz w:val="24"/>
          <w:szCs w:val="24"/>
        </w:rPr>
        <w:fldChar w:fldCharType="separate"/>
      </w:r>
      <w:r w:rsidR="00C536B5" w:rsidRPr="00EA5054">
        <w:rPr>
          <w:rFonts w:ascii="Times New Roman" w:eastAsia="Times New Roman" w:hAnsi="Times New Roman" w:cs="Times New Roman"/>
          <w:noProof/>
          <w:sz w:val="24"/>
          <w:szCs w:val="24"/>
        </w:rPr>
        <w:t>(Levine and Antonio 1999, Díaz and Cabido 2001)</w:t>
      </w:r>
      <w:r w:rsidR="00C536B5">
        <w:rPr>
          <w:rFonts w:ascii="Times New Roman" w:eastAsia="Times New Roman" w:hAnsi="Times New Roman" w:cs="Times New Roman"/>
          <w:sz w:val="24"/>
          <w:szCs w:val="24"/>
        </w:rPr>
        <w:fldChar w:fldCharType="end"/>
      </w:r>
      <w:r w:rsidR="00C536B5">
        <w:rPr>
          <w:rFonts w:ascii="Times New Roman" w:eastAsia="Times New Roman" w:hAnsi="Times New Roman" w:cs="Times New Roman"/>
          <w:sz w:val="24"/>
          <w:szCs w:val="24"/>
        </w:rPr>
        <w:t xml:space="preserve">. </w:t>
      </w:r>
      <w:r w:rsidR="00C536B5">
        <w:rPr>
          <w:rFonts w:ascii="Times New Roman" w:eastAsia="Times New Roman" w:hAnsi="Times New Roman" w:cs="Times New Roman"/>
          <w:sz w:val="24"/>
          <w:szCs w:val="24"/>
        </w:rPr>
        <w:t>However, i</w:t>
      </w:r>
      <w:r w:rsidR="003673BC">
        <w:rPr>
          <w:rFonts w:ascii="Times New Roman" w:eastAsia="Times New Roman" w:hAnsi="Times New Roman" w:cs="Times New Roman"/>
          <w:sz w:val="24"/>
          <w:szCs w:val="24"/>
        </w:rPr>
        <w:t xml:space="preserve">n grassland systems, dominant species have </w:t>
      </w:r>
      <w:r w:rsidR="007E1039">
        <w:rPr>
          <w:rFonts w:ascii="Times New Roman" w:eastAsia="Times New Roman" w:hAnsi="Times New Roman" w:cs="Times New Roman"/>
          <w:sz w:val="24"/>
          <w:szCs w:val="24"/>
        </w:rPr>
        <w:t xml:space="preserve">often </w:t>
      </w:r>
      <w:r w:rsidR="003673BC">
        <w:rPr>
          <w:rFonts w:ascii="Times New Roman" w:eastAsia="Times New Roman" w:hAnsi="Times New Roman" w:cs="Times New Roman"/>
          <w:sz w:val="24"/>
          <w:szCs w:val="24"/>
        </w:rPr>
        <w:t xml:space="preserve">been observed to be the primary determinants of </w:t>
      </w:r>
      <w:r w:rsidR="008053B7">
        <w:rPr>
          <w:rFonts w:ascii="Times New Roman" w:eastAsia="Times New Roman" w:hAnsi="Times New Roman" w:cs="Times New Roman"/>
          <w:sz w:val="24"/>
          <w:szCs w:val="24"/>
        </w:rPr>
        <w:t>key attributes</w:t>
      </w:r>
      <w:r w:rsidR="003673BC">
        <w:rPr>
          <w:rFonts w:ascii="Times New Roman" w:eastAsia="Times New Roman" w:hAnsi="Times New Roman" w:cs="Times New Roman"/>
          <w:sz w:val="24"/>
          <w:szCs w:val="24"/>
        </w:rPr>
        <w:t>, such as productivity, drought tolerance, and resistance to invasion.</w:t>
      </w:r>
      <w:r w:rsidR="003B01B4">
        <w:rPr>
          <w:rFonts w:ascii="Times New Roman" w:eastAsia="Times New Roman" w:hAnsi="Times New Roman" w:cs="Times New Roman"/>
          <w:sz w:val="24"/>
          <w:szCs w:val="24"/>
        </w:rPr>
        <w:t xml:space="preserve"> As a result, both the frequency and direction of compositional changes following drought are likely to be constrained by </w:t>
      </w:r>
      <w:r w:rsidR="003B01B4">
        <w:rPr>
          <w:rFonts w:ascii="Times New Roman" w:eastAsia="Times New Roman" w:hAnsi="Times New Roman" w:cs="Times New Roman"/>
          <w:sz w:val="24"/>
          <w:szCs w:val="24"/>
        </w:rPr>
        <w:t xml:space="preserve">species assemblages present prior to </w:t>
      </w:r>
      <w:r w:rsidR="00A54346">
        <w:rPr>
          <w:rFonts w:ascii="Times New Roman" w:eastAsia="Times New Roman" w:hAnsi="Times New Roman" w:cs="Times New Roman"/>
          <w:sz w:val="24"/>
          <w:szCs w:val="24"/>
        </w:rPr>
        <w:t>perturbation.</w:t>
      </w:r>
      <w:r w:rsidR="009225A8">
        <w:rPr>
          <w:rFonts w:ascii="Times New Roman" w:eastAsia="Times New Roman" w:hAnsi="Times New Roman" w:cs="Times New Roman"/>
          <w:sz w:val="24"/>
          <w:szCs w:val="24"/>
        </w:rPr>
        <w:t xml:space="preserve"> </w:t>
      </w:r>
    </w:p>
    <w:p w14:paraId="400CBF38" w14:textId="29F39879" w:rsidR="00944C2E" w:rsidRDefault="009225A8" w:rsidP="009225A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we found that climatic variation interacted with underlying patterns of persistence and transition probability across different species assemblages. </w:t>
      </w:r>
      <w:r w:rsidR="005C1081">
        <w:rPr>
          <w:rFonts w:ascii="Times New Roman" w:eastAsia="Times New Roman" w:hAnsi="Times New Roman" w:cs="Times New Roman"/>
          <w:sz w:val="24"/>
          <w:szCs w:val="24"/>
        </w:rPr>
        <w:t xml:space="preserve">Despite </w:t>
      </w:r>
      <w:r w:rsidR="00097DAD">
        <w:rPr>
          <w:rFonts w:ascii="Times New Roman" w:eastAsia="Times New Roman" w:hAnsi="Times New Roman" w:cs="Times New Roman"/>
          <w:sz w:val="24"/>
          <w:szCs w:val="24"/>
        </w:rPr>
        <w:t>considerable climatic variation</w:t>
      </w:r>
      <w:r w:rsidR="005C1081">
        <w:rPr>
          <w:rFonts w:ascii="Times New Roman" w:eastAsia="Times New Roman" w:hAnsi="Times New Roman" w:cs="Times New Roman"/>
          <w:sz w:val="24"/>
          <w:szCs w:val="24"/>
        </w:rPr>
        <w:t>, we found that community composition generally pe</w:t>
      </w:r>
      <w:r w:rsidR="0033776C">
        <w:rPr>
          <w:rFonts w:ascii="Times New Roman" w:eastAsia="Times New Roman" w:hAnsi="Times New Roman" w:cs="Times New Roman"/>
          <w:sz w:val="24"/>
          <w:szCs w:val="24"/>
        </w:rPr>
        <w:t xml:space="preserve">rsistent; on average, plots </w:t>
      </w:r>
      <w:r w:rsidR="00513595">
        <w:rPr>
          <w:rFonts w:ascii="Times New Roman" w:eastAsia="Times New Roman" w:hAnsi="Times New Roman" w:cs="Times New Roman"/>
          <w:sz w:val="24"/>
          <w:szCs w:val="24"/>
        </w:rPr>
        <w:lastRenderedPageBreak/>
        <w:t>were more likely to retain their assignment in two subsequent observations than they were to change states</w:t>
      </w:r>
      <w:r w:rsidR="00F81E49">
        <w:rPr>
          <w:rFonts w:ascii="Times New Roman" w:eastAsia="Times New Roman" w:hAnsi="Times New Roman" w:cs="Times New Roman"/>
          <w:sz w:val="24"/>
          <w:szCs w:val="24"/>
        </w:rPr>
        <w:t>. A number of transitions, however, were largely unid</w:t>
      </w:r>
      <w:r w:rsidR="0037731B">
        <w:rPr>
          <w:rFonts w:ascii="Times New Roman" w:eastAsia="Times New Roman" w:hAnsi="Times New Roman" w:cs="Times New Roman"/>
          <w:sz w:val="24"/>
          <w:szCs w:val="24"/>
        </w:rPr>
        <w:t xml:space="preserve">irectional, such as transitions from </w:t>
      </w:r>
      <w:proofErr w:type="spellStart"/>
      <w:r w:rsidR="0037731B" w:rsidRPr="0037731B">
        <w:rPr>
          <w:rFonts w:ascii="Times New Roman" w:eastAsia="Times New Roman" w:hAnsi="Times New Roman" w:cs="Times New Roman"/>
          <w:i/>
          <w:sz w:val="24"/>
          <w:szCs w:val="24"/>
        </w:rPr>
        <w:t>Bromus-Festuca</w:t>
      </w:r>
      <w:proofErr w:type="spellEnd"/>
      <w:r w:rsidR="0037731B">
        <w:rPr>
          <w:rFonts w:ascii="Times New Roman" w:eastAsia="Times New Roman" w:hAnsi="Times New Roman" w:cs="Times New Roman"/>
          <w:i/>
          <w:sz w:val="24"/>
          <w:szCs w:val="24"/>
        </w:rPr>
        <w:t xml:space="preserve"> </w:t>
      </w:r>
      <w:r w:rsidR="0037731B">
        <w:rPr>
          <w:rFonts w:ascii="Times New Roman" w:eastAsia="Times New Roman" w:hAnsi="Times New Roman" w:cs="Times New Roman"/>
          <w:sz w:val="24"/>
          <w:szCs w:val="24"/>
        </w:rPr>
        <w:t xml:space="preserve">to </w:t>
      </w:r>
      <w:r w:rsidR="0037731B" w:rsidRPr="0037731B">
        <w:rPr>
          <w:rFonts w:ascii="Times New Roman" w:eastAsia="Times New Roman" w:hAnsi="Times New Roman" w:cs="Times New Roman"/>
          <w:i/>
          <w:sz w:val="24"/>
          <w:szCs w:val="24"/>
        </w:rPr>
        <w:t>Invasive Annual</w:t>
      </w:r>
      <w:r w:rsidR="0037731B">
        <w:rPr>
          <w:rFonts w:ascii="Times New Roman" w:eastAsia="Times New Roman" w:hAnsi="Times New Roman" w:cs="Times New Roman"/>
          <w:i/>
          <w:sz w:val="24"/>
          <w:szCs w:val="24"/>
        </w:rPr>
        <w:t xml:space="preserve"> </w:t>
      </w:r>
      <w:r w:rsidR="0037731B">
        <w:rPr>
          <w:rFonts w:ascii="Times New Roman" w:eastAsia="Times New Roman" w:hAnsi="Times New Roman" w:cs="Times New Roman"/>
          <w:sz w:val="24"/>
          <w:szCs w:val="24"/>
        </w:rPr>
        <w:t xml:space="preserve">states. Others depended strongly on </w:t>
      </w:r>
      <w:r w:rsidR="004642E3">
        <w:rPr>
          <w:rFonts w:ascii="Times New Roman" w:eastAsia="Times New Roman" w:hAnsi="Times New Roman" w:cs="Times New Roman"/>
          <w:sz w:val="24"/>
          <w:szCs w:val="24"/>
        </w:rPr>
        <w:t>seeding treatment</w:t>
      </w:r>
      <w:r w:rsidR="0037731B">
        <w:rPr>
          <w:rFonts w:ascii="Times New Roman" w:eastAsia="Times New Roman" w:hAnsi="Times New Roman" w:cs="Times New Roman"/>
          <w:sz w:val="24"/>
          <w:szCs w:val="24"/>
        </w:rPr>
        <w:t xml:space="preserve">, such as </w:t>
      </w:r>
      <w:r w:rsidR="0037731B" w:rsidRPr="0037731B">
        <w:rPr>
          <w:rFonts w:ascii="Times New Roman" w:eastAsia="Times New Roman" w:hAnsi="Times New Roman" w:cs="Times New Roman"/>
          <w:i/>
          <w:sz w:val="24"/>
          <w:szCs w:val="24"/>
        </w:rPr>
        <w:t>Native Perennials</w:t>
      </w:r>
      <w:r w:rsidR="0037731B">
        <w:rPr>
          <w:rFonts w:ascii="Times New Roman" w:eastAsia="Times New Roman" w:hAnsi="Times New Roman" w:cs="Times New Roman"/>
          <w:sz w:val="24"/>
          <w:szCs w:val="24"/>
        </w:rPr>
        <w:t xml:space="preserve">, which were broadly stress-tolerant once established but rarely became dominant in plots when not represented at seeding. </w:t>
      </w:r>
    </w:p>
    <w:p w14:paraId="6AE8E05B" w14:textId="61F0BDC1" w:rsidR="00035630" w:rsidRDefault="0037731B" w:rsidP="009225A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t>
      </w:r>
      <w:r w:rsidR="00F02948">
        <w:rPr>
          <w:rFonts w:ascii="Times New Roman" w:eastAsia="Times New Roman" w:hAnsi="Times New Roman" w:cs="Times New Roman"/>
          <w:sz w:val="24"/>
          <w:szCs w:val="24"/>
        </w:rPr>
        <w:t>findings</w:t>
      </w:r>
      <w:r>
        <w:rPr>
          <w:rFonts w:ascii="Times New Roman" w:eastAsia="Times New Roman" w:hAnsi="Times New Roman" w:cs="Times New Roman"/>
          <w:sz w:val="24"/>
          <w:szCs w:val="24"/>
        </w:rPr>
        <w:t xml:space="preserve"> suggest </w:t>
      </w:r>
      <w:r w:rsidR="00373B66">
        <w:rPr>
          <w:rFonts w:ascii="Times New Roman" w:eastAsia="Times New Roman" w:hAnsi="Times New Roman" w:cs="Times New Roman"/>
          <w:sz w:val="24"/>
          <w:szCs w:val="24"/>
        </w:rPr>
        <w:t xml:space="preserve">that community composition in California annual grasslands is strongly contingent on </w:t>
      </w:r>
      <w:r w:rsidR="00AD49DE">
        <w:rPr>
          <w:rFonts w:ascii="Times New Roman" w:eastAsia="Times New Roman" w:hAnsi="Times New Roman" w:cs="Times New Roman"/>
          <w:sz w:val="24"/>
          <w:szCs w:val="24"/>
        </w:rPr>
        <w:t>prior patterns of assembly</w:t>
      </w:r>
      <w:r w:rsidR="00D42F90">
        <w:rPr>
          <w:rFonts w:ascii="Times New Roman" w:eastAsia="Times New Roman" w:hAnsi="Times New Roman" w:cs="Times New Roman"/>
          <w:sz w:val="24"/>
          <w:szCs w:val="24"/>
        </w:rPr>
        <w:t>. E</w:t>
      </w:r>
      <w:r w:rsidR="00AD49DE">
        <w:rPr>
          <w:rFonts w:ascii="Times New Roman" w:eastAsia="Times New Roman" w:hAnsi="Times New Roman" w:cs="Times New Roman"/>
          <w:sz w:val="24"/>
          <w:szCs w:val="24"/>
        </w:rPr>
        <w:t xml:space="preserve">ven when subject to extreme drought, </w:t>
      </w:r>
      <w:r w:rsidR="00D42F90">
        <w:rPr>
          <w:rFonts w:ascii="Times New Roman" w:eastAsia="Times New Roman" w:hAnsi="Times New Roman" w:cs="Times New Roman"/>
          <w:sz w:val="24"/>
          <w:szCs w:val="24"/>
        </w:rPr>
        <w:t xml:space="preserve">species abundances appear unlikely to follow </w:t>
      </w:r>
      <w:r w:rsidR="004C6C20">
        <w:rPr>
          <w:rFonts w:ascii="Times New Roman" w:eastAsia="Times New Roman" w:hAnsi="Times New Roman" w:cs="Times New Roman"/>
          <w:sz w:val="24"/>
          <w:szCs w:val="24"/>
        </w:rPr>
        <w:t xml:space="preserve">simple </w:t>
      </w:r>
      <w:r w:rsidR="00D42F90">
        <w:rPr>
          <w:rFonts w:ascii="Times New Roman" w:eastAsia="Times New Roman" w:hAnsi="Times New Roman" w:cs="Times New Roman"/>
          <w:sz w:val="24"/>
          <w:szCs w:val="24"/>
        </w:rPr>
        <w:t>relationships</w:t>
      </w:r>
      <w:r w:rsidR="004C6C20">
        <w:rPr>
          <w:rFonts w:ascii="Times New Roman" w:eastAsia="Times New Roman" w:hAnsi="Times New Roman" w:cs="Times New Roman"/>
          <w:sz w:val="24"/>
          <w:szCs w:val="24"/>
        </w:rPr>
        <w:t xml:space="preserve"> and </w:t>
      </w:r>
      <w:r w:rsidR="00D42F90">
        <w:rPr>
          <w:rFonts w:ascii="Times New Roman" w:eastAsia="Times New Roman" w:hAnsi="Times New Roman" w:cs="Times New Roman"/>
          <w:sz w:val="24"/>
          <w:szCs w:val="24"/>
        </w:rPr>
        <w:t xml:space="preserve">instead </w:t>
      </w:r>
      <w:r w:rsidR="004C6C20">
        <w:rPr>
          <w:rFonts w:ascii="Times New Roman" w:eastAsia="Times New Roman" w:hAnsi="Times New Roman" w:cs="Times New Roman"/>
          <w:sz w:val="24"/>
          <w:szCs w:val="24"/>
        </w:rPr>
        <w:t xml:space="preserve">vary </w:t>
      </w:r>
      <w:r w:rsidR="00D42F90">
        <w:rPr>
          <w:rFonts w:ascii="Times New Roman" w:eastAsia="Times New Roman" w:hAnsi="Times New Roman" w:cs="Times New Roman"/>
          <w:sz w:val="24"/>
          <w:szCs w:val="24"/>
        </w:rPr>
        <w:t xml:space="preserve">as a function of </w:t>
      </w:r>
      <w:r w:rsidR="006D4776">
        <w:rPr>
          <w:rFonts w:ascii="Times New Roman" w:eastAsia="Times New Roman" w:hAnsi="Times New Roman" w:cs="Times New Roman"/>
          <w:sz w:val="24"/>
          <w:szCs w:val="24"/>
        </w:rPr>
        <w:t xml:space="preserve">previously dominant </w:t>
      </w:r>
      <w:r w:rsidR="00907C8E">
        <w:rPr>
          <w:rFonts w:ascii="Times New Roman" w:eastAsia="Times New Roman" w:hAnsi="Times New Roman" w:cs="Times New Roman"/>
          <w:sz w:val="24"/>
          <w:szCs w:val="24"/>
        </w:rPr>
        <w:t xml:space="preserve">vegetation </w:t>
      </w:r>
      <w:r w:rsidR="004823C0">
        <w:rPr>
          <w:rFonts w:ascii="Times New Roman" w:eastAsia="Times New Roman" w:hAnsi="Times New Roman" w:cs="Times New Roman"/>
          <w:sz w:val="24"/>
          <w:szCs w:val="24"/>
        </w:rPr>
        <w:t>groups.</w:t>
      </w:r>
      <w:r w:rsidR="00035630" w:rsidRPr="00035630">
        <w:rPr>
          <w:rFonts w:ascii="Times New Roman" w:eastAsia="Times New Roman" w:hAnsi="Times New Roman" w:cs="Times New Roman"/>
          <w:sz w:val="24"/>
          <w:szCs w:val="24"/>
        </w:rPr>
        <w:t xml:space="preserve"> </w:t>
      </w:r>
      <w:r w:rsidR="00035630">
        <w:rPr>
          <w:rFonts w:ascii="Times New Roman" w:eastAsia="Times New Roman" w:hAnsi="Times New Roman" w:cs="Times New Roman"/>
          <w:sz w:val="24"/>
          <w:szCs w:val="24"/>
        </w:rPr>
        <w:t xml:space="preserve">Similar dynamics have been reported in other studies of California grasslands, where response to other stressors, including grazing, was characterized by state-specific </w:t>
      </w:r>
      <w:r w:rsidR="00C01325">
        <w:rPr>
          <w:rFonts w:ascii="Times New Roman" w:eastAsia="Times New Roman" w:hAnsi="Times New Roman" w:cs="Times New Roman"/>
          <w:sz w:val="24"/>
          <w:szCs w:val="24"/>
        </w:rPr>
        <w:t>patterns of persistence and transition</w:t>
      </w:r>
      <w:r w:rsidR="00C025DC">
        <w:rPr>
          <w:rFonts w:ascii="Times New Roman" w:eastAsia="Times New Roman" w:hAnsi="Times New Roman" w:cs="Times New Roman"/>
          <w:sz w:val="24"/>
          <w:szCs w:val="24"/>
        </w:rPr>
        <w:t xml:space="preserve"> </w:t>
      </w:r>
      <w:r w:rsidR="00352489">
        <w:rPr>
          <w:rFonts w:ascii="Times New Roman" w:eastAsia="Times New Roman" w:hAnsi="Times New Roman" w:cs="Times New Roman"/>
          <w:sz w:val="24"/>
          <w:szCs w:val="24"/>
        </w:rPr>
        <w:fldChar w:fldCharType="begin" w:fldLock="1"/>
      </w:r>
      <w:r w:rsidR="00352489">
        <w:rPr>
          <w:rFonts w:ascii="Times New Roman" w:eastAsia="Times New Roman" w:hAnsi="Times New Roman" w:cs="Times New Roman"/>
          <w:sz w:val="24"/>
          <w:szCs w:val="24"/>
        </w:rPr>
        <w:instrText>ADDIN CSL_CITATION {"citationItems":[{"id":"ITEM-1","itemData":{"DOI":"10.1002/ecy.1478","ISBN":"1939-9170","ISSN":"00129658","abstract":"Resilience-based frameworks, founded upon the existence of multiple attractors and regime shifts, have long been applied to complex dynamics of semiarid systems. Utilizing seed addition tests in experimental plantings along grazing gradients, we applied an increase-when-rare criterion to identify bidirectional (states can invade each other) and directional (only one state can invade) transitions among vegetation states characteristic of California grass-lands over five years. Annual forage and medusahead grasslands were able to invade each other at all grazing intensities, indicating coexistence. Directional transitions involving invasion of native bunchgrass by other species occurred as grazing intensity increased; recovery (transi-tions to natives) did not occur at low grazing. While directional transitions at some grazing intensities were accompanied by state persistence at others, we found little evidence for persis-tence of alternative states at any grazing intensity. Our results suggest that grazing can affect resilience by causing hard-to-reverse transitions, but rarely produces alternative states. However, variation in precipitation seems to dominate grazing responses, supporting the appli-cability of the nonequilibrium concept in our study system.","author":[{"dropping-particle":"","family":"Stein","given":"Claudia","non-dropping-particle":"","parse-names":false,"suffix":""},{"dropping-particle":"","family":"Harpole","given":"William Stanley","non-dropping-particle":"","parse-names":false,"suffix":""},{"dropping-particle":"","family":"Suding","given":"Katharine N.","non-dropping-particle":"","parse-names":false,"suffix":""}],"container-title":"Ecology","id":"ITEM-1","issue":"9","issued":{"date-parts":[["2016"]]},"page":"2319-2330","title":"Transitions and invasion along a grazing gradient in experimental California grasslands","type":"article-journal","volume":"97"},"uris":["http://www.mendeley.com/documents/?uuid=7196c2a8-e610-465c-a76f-55622d43178d"]}],"mendeley":{"formattedCitation":"(Stein et al. 2016)","plainTextFormattedCitation":"(Stein et al. 2016)"},"properties":{"noteIndex":0},"schema":"https://github.com/citation-style-language/schema/raw/master/csl-citation.json"}</w:instrText>
      </w:r>
      <w:r w:rsidR="00352489">
        <w:rPr>
          <w:rFonts w:ascii="Times New Roman" w:eastAsia="Times New Roman" w:hAnsi="Times New Roman" w:cs="Times New Roman"/>
          <w:sz w:val="24"/>
          <w:szCs w:val="24"/>
        </w:rPr>
        <w:fldChar w:fldCharType="separate"/>
      </w:r>
      <w:r w:rsidR="00352489" w:rsidRPr="00352489">
        <w:rPr>
          <w:rFonts w:ascii="Times New Roman" w:eastAsia="Times New Roman" w:hAnsi="Times New Roman" w:cs="Times New Roman"/>
          <w:noProof/>
          <w:sz w:val="24"/>
          <w:szCs w:val="24"/>
        </w:rPr>
        <w:t>(Stein et al. 2016)</w:t>
      </w:r>
      <w:r w:rsidR="00352489">
        <w:rPr>
          <w:rFonts w:ascii="Times New Roman" w:eastAsia="Times New Roman" w:hAnsi="Times New Roman" w:cs="Times New Roman"/>
          <w:sz w:val="24"/>
          <w:szCs w:val="24"/>
        </w:rPr>
        <w:fldChar w:fldCharType="end"/>
      </w:r>
      <w:r w:rsidR="00687FD1">
        <w:rPr>
          <w:rFonts w:ascii="Times New Roman" w:eastAsia="Times New Roman" w:hAnsi="Times New Roman" w:cs="Times New Roman"/>
          <w:sz w:val="24"/>
          <w:szCs w:val="24"/>
        </w:rPr>
        <w:t>.</w:t>
      </w:r>
      <w:commentRangeStart w:id="27"/>
    </w:p>
    <w:p w14:paraId="6C4B3A40" w14:textId="2B87F4C4" w:rsidR="00F81E49" w:rsidRDefault="004642E3" w:rsidP="009225A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patterns appear to reflect functional differences between species in each community state known to control community assembly. </w:t>
      </w:r>
      <w:r w:rsidR="006107DB">
        <w:rPr>
          <w:rFonts w:ascii="Times New Roman" w:eastAsia="Times New Roman" w:hAnsi="Times New Roman" w:cs="Times New Roman"/>
          <w:sz w:val="24"/>
          <w:szCs w:val="24"/>
        </w:rPr>
        <w:t xml:space="preserve">Persistence of </w:t>
      </w:r>
      <w:r w:rsidR="006107DB" w:rsidRPr="006107DB">
        <w:rPr>
          <w:rFonts w:ascii="Times New Roman" w:eastAsia="Times New Roman" w:hAnsi="Times New Roman" w:cs="Times New Roman"/>
          <w:i/>
          <w:sz w:val="24"/>
          <w:szCs w:val="24"/>
        </w:rPr>
        <w:t xml:space="preserve">A. </w:t>
      </w:r>
      <w:proofErr w:type="spellStart"/>
      <w:r w:rsidR="006107DB" w:rsidRPr="006107DB">
        <w:rPr>
          <w:rFonts w:ascii="Times New Roman" w:eastAsia="Times New Roman" w:hAnsi="Times New Roman" w:cs="Times New Roman"/>
          <w:i/>
          <w:sz w:val="24"/>
          <w:szCs w:val="24"/>
        </w:rPr>
        <w:t>triuncialis</w:t>
      </w:r>
      <w:proofErr w:type="spellEnd"/>
      <w:r w:rsidR="006107DB">
        <w:rPr>
          <w:rFonts w:ascii="Times New Roman" w:eastAsia="Times New Roman" w:hAnsi="Times New Roman" w:cs="Times New Roman"/>
          <w:sz w:val="24"/>
          <w:szCs w:val="24"/>
        </w:rPr>
        <w:t xml:space="preserve"> and </w:t>
      </w:r>
      <w:r w:rsidR="006107DB" w:rsidRPr="006107DB">
        <w:rPr>
          <w:rFonts w:ascii="Times New Roman" w:eastAsia="Times New Roman" w:hAnsi="Times New Roman" w:cs="Times New Roman"/>
          <w:i/>
          <w:sz w:val="24"/>
          <w:szCs w:val="24"/>
        </w:rPr>
        <w:t>E. caput-</w:t>
      </w:r>
      <w:proofErr w:type="spellStart"/>
      <w:r w:rsidR="006107DB" w:rsidRPr="006107DB">
        <w:rPr>
          <w:rFonts w:ascii="Times New Roman" w:eastAsia="Times New Roman" w:hAnsi="Times New Roman" w:cs="Times New Roman"/>
          <w:i/>
          <w:sz w:val="24"/>
          <w:szCs w:val="24"/>
        </w:rPr>
        <w:t>medusae</w:t>
      </w:r>
      <w:proofErr w:type="spellEnd"/>
      <w:r w:rsidR="006107DB">
        <w:rPr>
          <w:rFonts w:ascii="Times New Roman" w:eastAsia="Times New Roman" w:hAnsi="Times New Roman" w:cs="Times New Roman"/>
          <w:sz w:val="24"/>
          <w:szCs w:val="24"/>
        </w:rPr>
        <w:t xml:space="preserve"> is </w:t>
      </w:r>
      <w:r w:rsidR="00852D95">
        <w:rPr>
          <w:rFonts w:ascii="Times New Roman" w:eastAsia="Times New Roman" w:hAnsi="Times New Roman" w:cs="Times New Roman"/>
          <w:sz w:val="24"/>
          <w:szCs w:val="24"/>
        </w:rPr>
        <w:t xml:space="preserve">likely to be facilitated through deposition of dense thatch layers that </w:t>
      </w:r>
      <w:r w:rsidR="00852D95">
        <w:rPr>
          <w:rFonts w:ascii="Times New Roman" w:eastAsia="Times New Roman" w:hAnsi="Times New Roman" w:cs="Times New Roman"/>
          <w:sz w:val="24"/>
          <w:szCs w:val="24"/>
        </w:rPr>
        <w:t xml:space="preserve">inhibit germination and growth of competitors. Native perennial grasses are known to be effective competitors once mature, though appear to exhibit seed limitation in some contexts that may limit colonization </w:t>
      </w:r>
      <w:r w:rsidR="00852D95">
        <w:rPr>
          <w:rFonts w:ascii="Times New Roman" w:eastAsia="Times New Roman" w:hAnsi="Times New Roman" w:cs="Times New Roman"/>
          <w:sz w:val="24"/>
          <w:szCs w:val="24"/>
        </w:rPr>
        <w:fldChar w:fldCharType="begin" w:fldLock="1"/>
      </w:r>
      <w:r w:rsidR="00352489">
        <w:rPr>
          <w:rFonts w:ascii="Times New Roman" w:eastAsia="Times New Roman" w:hAnsi="Times New Roman" w:cs="Times New Roman"/>
          <w:sz w:val="24"/>
          <w:szCs w:val="24"/>
        </w:rPr>
        <w:instrText>ADDIN CSL_CITATION {"citationItems":[{"id":"ITEM-1","itemData":{"DOI":"10.1890/1051-0761(2003)013[0575:CSLDAR]2.0.CO;2","ISSN":"10510761","abstract":"Invasion by exotic species is a major threat to global diversity. The invasion of native perennial grasslands in California by annual species from the southern Mediterranean region is one of the most dramatic invasions worldwide. As a result of this invasion, native species are often restricted to low-fertility, marginal habitat. An understanding of the mechanisms that prevent the recolonization of the more fertile sites by native species is critical to determining the prospects for conservation and restoration of the native flora. We present the results of a five-year experiment in which we used seeding, burning, and mowing treatments to investigate the mechanisms that constrain native annuals to the marginal habitat of a Californian serpentine grassland. The abundance and richness of native species declined with increasing soil fertility, and there was no effect of burning or mowing on native abundance or richness in the absence of seeding. We found that native annual forbs were strongly seed limited; a single seeding increased abundance of native forbs even in the presence of high densities of exotic species, and this effect was generally discernable after four years. These results suggest that current levels of dominance by exotic species are not simply the result of direct competitive interactions, and that seeding of native species is necessary and may be sufficient to create viable populations of native annual species in areas that are currently dominated by exotic species.","author":[{"dropping-particle":"","family":"Seabloom","given":"Eric W.","non-dropping-particle":"","parse-names":false,"suffix":""},{"dropping-particle":"","family":"Borer","given":"Elizabeth T.","non-dropping-particle":"","parse-names":false,"suffix":""},{"dropping-particle":"","family":"Boucher","given":"Virginia L.","non-dropping-particle":"","parse-names":false,"suffix":""},{"dropping-particle":"","family":"Burton","given":"Rebecca S.","non-dropping-particle":"","parse-names":false,"suffix":""},{"dropping-particle":"","family":"Cottingham","given":"Kathryn L.","non-dropping-particle":"","parse-names":false,"suffix":""},{"dropping-particle":"","family":"Goldwasser","given":"Lloyd","non-dropping-particle":"","parse-names":false,"suffix":""},{"dropping-particle":"","family":"Gram","given":"Wendy K.","non-dropping-particle":"","parse-names":false,"suffix":""},{"dropping-particle":"","family":"Kendall","given":"Bruce E.","non-dropping-particle":"","parse-names":false,"suffix":""},{"dropping-particle":"","family":"Micheli","given":"Fiorenza","non-dropping-particle":"","parse-names":false,"suffix":""}],"container-title":"Ecological Applications","id":"ITEM-1","issue":"3","issued":{"date-parts":[["2003"]]},"page":"575-592","title":"Competition, seed limitation, disturbance, and reestablishment of California native annual forbs","type":"article-journal","volume":"13"},"uris":["http://www.mendeley.com/documents/?uuid=20a0d1a3-d604-4563-a0e9-e48328045a87"]},{"id":"ITEM-2","itemData":{"DOI":"10.1073/pnas.1835728100","ISSN":"0027-8424","PMID":"14595028","abstract":"The dynamics of invasive species may depend on their abilities to compete for resources and exploit disturbances relative to the abilities of native species. We test this hypothesis and explore its implications for the restoration of native ecosystems in one of the most dramatic ecological invasions worldwide, the replacement of native perennial grasses by exotic annual grasses and forbs in 9.2 million hectares of California grasslands. The long-term persistence of these exotic annuals has been thought to imply that the exotics are superior competitors. However, seed-addition experiments in a southern California grassland revealed that native perennial species, which had lower requirements for deep soil water, soil nitrate, and light, were strong competitors, and they markedly depressed the abundance and fecundity of exotic annuals after overcoming recruitment limitations. Native species reinvaded exotic grasslands across experimentally imposed nitrogen, water, and disturbance gradients. Thus, exotic annuals are not superior competitors but rather may dominate because of prior disturbance and the low dispersal abilities and extreme current rarity of native perennials. If our results prove to be general, it may be feasible to restore native California grassland flora to at least parts of its former range.","author":[{"dropping-particle":"","family":"Seabloom","given":"Eric W","non-dropping-particle":"","parse-names":false,"suffix":""},{"dropping-particle":"","family":"Harpole","given":"W Stanley","non-dropping-particle":"","parse-names":false,"suffix":""},{"dropping-particle":"","family":"Reichman","given":"O J","non-dropping-particle":"","parse-names":false,"suffix":""},{"dropping-particle":"","family":"Tilman","given":"David","non-dropping-particle":"","parse-names":false,"suffix":""}],"container-title":"Proceedings of the National Academy of Sciences of the United States of America","id":"ITEM-2","issue":"23","issued":{"date-parts":[["2003","11","11"]]},"page":"13384-9","title":"Invasion, competitive dominance, and resource use by exotic and native California grassland species.","type":"article-journal","volume":"100"},"uris":["http://www.mendeley.com/documents/?uuid=a1a85c29-8557-4dff-a4d2-602bb63414fc"]}],"mendeley":{"formattedCitation":"(Seabloom et al. 2003a, 2003b)","plainTextFormattedCitation":"(Seabloom et al. 2003a, 2003b)","previouslyFormattedCitation":"(Seabloom et al. 2003a, 2003b)"},"properties":{"noteIndex":0},"schema":"https://github.com/citation-style-language/schema/raw/master/csl-citation.json"}</w:instrText>
      </w:r>
      <w:r w:rsidR="00852D95">
        <w:rPr>
          <w:rFonts w:ascii="Times New Roman" w:eastAsia="Times New Roman" w:hAnsi="Times New Roman" w:cs="Times New Roman"/>
          <w:sz w:val="24"/>
          <w:szCs w:val="24"/>
        </w:rPr>
        <w:fldChar w:fldCharType="separate"/>
      </w:r>
      <w:r w:rsidR="00852D95" w:rsidRPr="00736DEF">
        <w:rPr>
          <w:rFonts w:ascii="Times New Roman" w:eastAsia="Times New Roman" w:hAnsi="Times New Roman" w:cs="Times New Roman"/>
          <w:noProof/>
          <w:sz w:val="24"/>
          <w:szCs w:val="24"/>
        </w:rPr>
        <w:t>(Seabloom et al. 2003a, 2003b)</w:t>
      </w:r>
      <w:r w:rsidR="00852D95">
        <w:rPr>
          <w:rFonts w:ascii="Times New Roman" w:eastAsia="Times New Roman" w:hAnsi="Times New Roman" w:cs="Times New Roman"/>
          <w:sz w:val="24"/>
          <w:szCs w:val="24"/>
        </w:rPr>
        <w:fldChar w:fldCharType="end"/>
      </w:r>
      <w:r w:rsidR="00852D95">
        <w:rPr>
          <w:rFonts w:ascii="Times New Roman" w:eastAsia="Times New Roman" w:hAnsi="Times New Roman" w:cs="Times New Roman"/>
          <w:sz w:val="24"/>
          <w:szCs w:val="24"/>
        </w:rPr>
        <w:t xml:space="preserve">. This is in contrast to many naturalized annual grasses, whose large investment into seed production may facilitate rapid growth and colonization, particularly after disturbance </w:t>
      </w:r>
      <w:r w:rsidR="00852D95">
        <w:rPr>
          <w:rFonts w:ascii="Times New Roman" w:eastAsia="Times New Roman" w:hAnsi="Times New Roman" w:cs="Times New Roman"/>
          <w:sz w:val="24"/>
          <w:szCs w:val="24"/>
        </w:rPr>
        <w:fldChar w:fldCharType="begin" w:fldLock="1"/>
      </w:r>
      <w:r w:rsidR="00852D95">
        <w:rPr>
          <w:rFonts w:ascii="Times New Roman" w:eastAsia="Times New Roman" w:hAnsi="Times New Roman" w:cs="Times New Roman"/>
          <w:sz w:val="24"/>
          <w:szCs w:val="24"/>
        </w:rPr>
        <w:instrText>ADDIN CSL_CITATION {"citationItems":[{"id":"ITEM-1","itemData":{"DOI":"10.1111/j.1365-2745.2010.01706.x","ISSN":"0022-0477","PMID":"20852668","abstract":"The dominance of invasive species is often assumed to reflect their competitive superiority over displaced native species. However, invasive species may be abundant because of their greater tolerance to anthropogenic impacts accompanying their introduction. Thus, invasive species can either be the drivers or passengers of change.We distinguish between these two possibilities in California grasslands currently dominated by Mediterranean annuals (exotics) and subjected to livestock grazing since European settlement. We focused on native annual grasses and forbs, an understudied species-rich component of the California flora, and Mediterranean annual grasses, currently dominant and among the first non-native plants introduced to the area.We established a field experiment with fenced and unfenced blocks in a cattle pasture. We measured concentrations of limiting resources (nitrogen, phosphorus, light and soil moisture) in monoculture plots as an index of competitive ability (i.e. R*). We then quantified grazing impacts on biomass and seed production in grazed vs. ungrazed monoculture plots. Finally, we measured biomass and seed production of each species competing in mixture plots, in the presence and absence of grazers.We found that native and exotic species did not differ in R* indices of competitive ability, i.e. concentrations of limiting resources in ungrazed native monoculture plots did not differ from concentrations in ungrazed exotic monoculture plots. By contrast, exotic annuals suffered less from grazing than native annuals, perhaps reflecting their longer evolutionary history with cattle grazing. Consistent with these results, native and exotic annuals were equally abundant in ungrazed mixtures, but exotic species overwhelmingly dominated grazed mixtures.Species able to draw down nitrogen and light to lower levels in monocultures (i.e. those with lower R* values) dominated biomass and seeds in mixed plots without grazers. However, R* did not predict the relative abundance of species in grazed plots. Moreover, the relative abundance of species in mixtures did not correlate with grazing impacts on their monocultures, implying that grazing alters inter-specific competitive dynamics.Synthesis. We demonstrate that the displacement of native annuals by Mediterranean annual grasses in California may largely have been driven by cattle grazing.","author":[{"dropping-particle":"","family":"Hillerislambers","given":"Janneke","non-dropping-particle":"","parse-names":false,"suffix":""},{"dropping-particle":"","family":"Yelenik","given":"Stephanie G","non-dropping-particle":"","parse-names":false,"suffix":""},{"dropping-particle":"","family":"Colman","given":"Benjamin P","non-dropping-particle":"","parse-names":false,"suffix":""},{"dropping-particle":"","family":"Levine","given":"Jonathan M","non-dropping-particle":"","parse-names":false,"suffix":""}],"container-title":"The Journal of ecology","id":"ITEM-1","issue":"5","issued":{"date-parts":[["2010","9"]]},"page":"1147-1156","title":"California annual grass invaders: the drivers or passengers of change?","type":"article-journal","volume":"98"},"uris":["http://www.mendeley.com/documents/?uuid=7cb1b593-c57a-492e-9135-06bbe4a98f8a"]}],"mendeley":{"formattedCitation":"(Hillerislambers et al. 2010)","plainTextFormattedCitation":"(Hillerislambers et al. 2010)","previouslyFormattedCitation":"(Hillerislambers et al. 2010)"},"properties":{"noteIndex":0},"schema":"https://github.com/citation-style-language/schema/raw/master/csl-citation.json"}</w:instrText>
      </w:r>
      <w:r w:rsidR="00852D95">
        <w:rPr>
          <w:rFonts w:ascii="Times New Roman" w:eastAsia="Times New Roman" w:hAnsi="Times New Roman" w:cs="Times New Roman"/>
          <w:sz w:val="24"/>
          <w:szCs w:val="24"/>
        </w:rPr>
        <w:fldChar w:fldCharType="separate"/>
      </w:r>
      <w:r w:rsidR="00852D95" w:rsidRPr="00B75C60">
        <w:rPr>
          <w:rFonts w:ascii="Times New Roman" w:eastAsia="Times New Roman" w:hAnsi="Times New Roman" w:cs="Times New Roman"/>
          <w:noProof/>
          <w:sz w:val="24"/>
          <w:szCs w:val="24"/>
        </w:rPr>
        <w:t>(Hillerislambers et al. 2010)</w:t>
      </w:r>
      <w:r w:rsidR="00852D95">
        <w:rPr>
          <w:rFonts w:ascii="Times New Roman" w:eastAsia="Times New Roman" w:hAnsi="Times New Roman" w:cs="Times New Roman"/>
          <w:sz w:val="24"/>
          <w:szCs w:val="24"/>
        </w:rPr>
        <w:fldChar w:fldCharType="end"/>
      </w:r>
      <w:r w:rsidR="00852D95">
        <w:rPr>
          <w:rFonts w:ascii="Times New Roman" w:eastAsia="Times New Roman" w:hAnsi="Times New Roman" w:cs="Times New Roman"/>
          <w:sz w:val="24"/>
          <w:szCs w:val="24"/>
        </w:rPr>
        <w:t>.</w:t>
      </w:r>
      <w:r w:rsidR="000D2CEF">
        <w:rPr>
          <w:rFonts w:ascii="Times New Roman" w:eastAsia="Times New Roman" w:hAnsi="Times New Roman" w:cs="Times New Roman"/>
          <w:sz w:val="24"/>
          <w:szCs w:val="24"/>
        </w:rPr>
        <w:t xml:space="preserve"> </w:t>
      </w:r>
      <w:commentRangeEnd w:id="27"/>
      <w:r w:rsidR="00C025DC">
        <w:rPr>
          <w:rStyle w:val="CommentReference"/>
        </w:rPr>
        <w:commentReference w:id="27"/>
      </w:r>
    </w:p>
    <w:p w14:paraId="0000008F" w14:textId="0071E015" w:rsidR="00C91E69" w:rsidRDefault="003F36A5" w:rsidP="0092060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c</w:t>
      </w:r>
      <w:r w:rsidR="00645FF4">
        <w:rPr>
          <w:rFonts w:ascii="Times New Roman" w:eastAsia="Times New Roman" w:hAnsi="Times New Roman" w:cs="Times New Roman"/>
          <w:sz w:val="24"/>
          <w:szCs w:val="24"/>
        </w:rPr>
        <w:t>ontingencies in community response drive</w:t>
      </w:r>
      <w:r>
        <w:rPr>
          <w:rFonts w:ascii="Times New Roman" w:eastAsia="Times New Roman" w:hAnsi="Times New Roman" w:cs="Times New Roman"/>
          <w:sz w:val="24"/>
          <w:szCs w:val="24"/>
        </w:rPr>
        <w:t>n</w:t>
      </w:r>
      <w:r w:rsidR="00645FF4">
        <w:rPr>
          <w:rFonts w:ascii="Times New Roman" w:eastAsia="Times New Roman" w:hAnsi="Times New Roman" w:cs="Times New Roman"/>
          <w:sz w:val="24"/>
          <w:szCs w:val="24"/>
        </w:rPr>
        <w:t xml:space="preserve"> by dominant species groups </w:t>
      </w:r>
      <w:r w:rsidR="00AC1373">
        <w:rPr>
          <w:rFonts w:ascii="Times New Roman" w:eastAsia="Times New Roman" w:hAnsi="Times New Roman" w:cs="Times New Roman"/>
          <w:sz w:val="24"/>
          <w:szCs w:val="24"/>
        </w:rPr>
        <w:t xml:space="preserve">are likely to </w:t>
      </w:r>
      <w:r w:rsidR="00645FF4">
        <w:rPr>
          <w:rFonts w:ascii="Times New Roman" w:eastAsia="Times New Roman" w:hAnsi="Times New Roman" w:cs="Times New Roman"/>
          <w:sz w:val="24"/>
          <w:szCs w:val="24"/>
        </w:rPr>
        <w:t xml:space="preserve">control </w:t>
      </w:r>
      <w:r w:rsidR="00AC1373">
        <w:rPr>
          <w:rFonts w:ascii="Times New Roman" w:eastAsia="Times New Roman" w:hAnsi="Times New Roman" w:cs="Times New Roman"/>
          <w:sz w:val="24"/>
          <w:szCs w:val="24"/>
        </w:rPr>
        <w:t xml:space="preserve">the probability and direction of ecosystem recovery following drought. </w:t>
      </w:r>
      <w:r>
        <w:rPr>
          <w:rFonts w:ascii="Times New Roman" w:eastAsia="Times New Roman" w:hAnsi="Times New Roman" w:cs="Times New Roman"/>
          <w:sz w:val="24"/>
          <w:szCs w:val="24"/>
        </w:rPr>
        <w:t xml:space="preserve">Established communities of different vegetation types in California grasslands, generally, appear able to resist colonization </w:t>
      </w:r>
      <w:r w:rsidR="005C62BC">
        <w:rPr>
          <w:rFonts w:ascii="Times New Roman" w:eastAsia="Times New Roman" w:hAnsi="Times New Roman" w:cs="Times New Roman"/>
          <w:sz w:val="24"/>
          <w:szCs w:val="24"/>
        </w:rPr>
        <w:t>by one another until certain thresholds are crossed</w:t>
      </w:r>
      <w:r w:rsidR="00C5584C">
        <w:rPr>
          <w:rFonts w:ascii="Times New Roman" w:eastAsia="Times New Roman" w:hAnsi="Times New Roman" w:cs="Times New Roman"/>
          <w:sz w:val="24"/>
          <w:szCs w:val="24"/>
        </w:rPr>
        <w:t xml:space="preserve"> </w:t>
      </w:r>
      <w:r w:rsidR="00C5584C">
        <w:rPr>
          <w:rFonts w:ascii="Times New Roman" w:eastAsia="Times New Roman" w:hAnsi="Times New Roman" w:cs="Times New Roman"/>
          <w:sz w:val="24"/>
          <w:szCs w:val="24"/>
        </w:rPr>
        <w:fldChar w:fldCharType="begin" w:fldLock="1"/>
      </w:r>
      <w:r w:rsidR="00C5584C">
        <w:rPr>
          <w:rFonts w:ascii="Times New Roman" w:eastAsia="Times New Roman" w:hAnsi="Times New Roman" w:cs="Times New Roman"/>
          <w:sz w:val="24"/>
          <w:szCs w:val="24"/>
        </w:rPr>
        <w:instrText>ADDIN CSL_CITATION {"citationItems":[{"id":"ITEM-1","itemData":{"DOI":"10.1111/1365-2664.12946","ISSN":"13652664","abstract":"Managers are increasingly looking to apply concepts of resilience to better anticipate and understand conservation and restoration in a changing environment. In this study, we explore how information on demography (recruitment, growth and survival) and competitive effects in different environments and with different starting species abundances can be used to better understand resilience. We use observational and experimental data to better understand dynamics between native Stipa pulchra and exotic Avena barbata and fatua, grasses characteristic of native and invaded grasslands in California, at three different levels of nitrogen (N) representative of a range of pollution via atmospheric deposition. A modelling framework that incorporates this information on demography and competition allows us to forecast dynamics over time. Our results showed that resilience of native grasslands depends on N inputs, where natural recovery should be possible at low N levels whereas native persistence would be difficult at high N levels. Hysteresis was evident at moderate N levels, where the starting conditions mattered. Synthesis and applications. The resilience of both invaded and native grasslands is influenced by nitrogen inputs. Our modelling approach gives direction about how best to allocate limited management resources as baselines shift: where natural recovery is possible, where best to allocate active restoration efforts, and where native remnants may be most vulnerable.","author":[{"dropping-particle":"","family":"Larios","given":"Loralee","non-dropping-particle":"","parse-names":false,"suffix":""},{"dropping-particle":"","family":"Hallett","given":"Lauren M.","non-dropping-particle":"","parse-names":false,"suffix":""},{"dropping-particle":"","family":"Suding","given":"Katharine N.","non-dropping-particle":"","parse-names":false,"suffix":""}],"container-title":"Journal of Applied Ecology","id":"ITEM-1","issue":"4","issued":{"date-parts":[["2017"]]},"page":"1040-1050","title":"Where and how to restore in a changing world: a demographic-based assessment of resilience","type":"article-journal","volume":"54"},"uris":["http://www.mendeley.com/documents/?uuid=1b18fcf0-58f3-4bee-8bce-8da0a18465f6"]},{"id":"ITEM-2","itemData":{"DOI":"10.1111/j.1461-0248.2005.00857.x","ISBN":"1461-0248","ISSN":"1461023X","PMID":"16958881","abstract":"Relatively little experimental evidence is available regarding how ecological resistance and propagule density interact in their effects on the establishment of invasive exotic species. We examined the independent and interactive effects of neighbour cover (biotic resistance), winter vs. spring water addition (abiotic resistance) and seed density on the invasion of the European perennial grass Holcus lanatus into a California coastal grassland dominated by exotic annual grasses. We found that decreased competition from resident exotic grasses had no effect. In contrast, increased late-season water availability eroded the abiotic resistance offered by naturally dry conditions, facilitating invasion. Finally, watering treatment and seed density interacted strongly in determining seedling survival: while seedling mortality was close to 100% in ambient and winter water addition plots, survivor numbers increased with seed density in spring-watered plots. Thus, decreased abiotic resistance can amplify the effect of increased propagule density on seedling establishment, thereby increasing the likelihood of invasion.","author":[{"dropping-particle":"","family":"Thomsen","given":"Meredith a.","non-dropping-particle":"","parse-names":false,"suffix":""},{"dropping-particle":"","family":"D&amp;apos;Antonio","given":"Carla M.","non-dropping-particle":"","parse-names":false,"suffix":""},{"dropping-particle":"","family":"Suttle","given":"Kenwyn B.","non-dropping-particle":"","parse-names":false,"suffix":""},{"dropping-particle":"","family":"Sousa","given":"Wayne P.","non-dropping-particle":"","parse-names":false,"suffix":""}],"container-title":"Ecology Letters","id":"ITEM-2","issue":"2","issued":{"date-parts":[["2006"]]},"page":"160-170","title":"Ecological resistance, seed density and their interactions determine patterns of invasion in a California coastal grassland","type":"article-journal","volume":"9"},"uris":["http://www.mendeley.com/documents/?uuid=fcfb563f-f968-4600-85df-02ea4acd3713"]}],"mendeley":{"formattedCitation":"(Thomsen et al. 2006, Larios et al. 2017)","plainTextFormattedCitation":"(Thomsen et al. 2006, Larios et al. 2017)","previouslyFormattedCitation":"(Thomsen et al. 2006, Larios et al. 2017)"},"properties":{"noteIndex":0},"schema":"https://github.com/citation-style-language/schema/raw/master/csl-citation.json"}</w:instrText>
      </w:r>
      <w:r w:rsidR="00C5584C">
        <w:rPr>
          <w:rFonts w:ascii="Times New Roman" w:eastAsia="Times New Roman" w:hAnsi="Times New Roman" w:cs="Times New Roman"/>
          <w:sz w:val="24"/>
          <w:szCs w:val="24"/>
        </w:rPr>
        <w:fldChar w:fldCharType="separate"/>
      </w:r>
      <w:r w:rsidR="00C5584C" w:rsidRPr="00B75C60">
        <w:rPr>
          <w:rFonts w:ascii="Times New Roman" w:eastAsia="Times New Roman" w:hAnsi="Times New Roman" w:cs="Times New Roman"/>
          <w:noProof/>
          <w:sz w:val="24"/>
          <w:szCs w:val="24"/>
        </w:rPr>
        <w:t>(Thomsen et al. 2006, Larios et al. 2017)</w:t>
      </w:r>
      <w:r w:rsidR="00C5584C">
        <w:rPr>
          <w:rFonts w:ascii="Times New Roman" w:eastAsia="Times New Roman" w:hAnsi="Times New Roman" w:cs="Times New Roman"/>
          <w:sz w:val="24"/>
          <w:szCs w:val="24"/>
        </w:rPr>
        <w:fldChar w:fldCharType="end"/>
      </w:r>
      <w:r w:rsidR="005C62BC">
        <w:rPr>
          <w:rFonts w:ascii="Times New Roman" w:eastAsia="Times New Roman" w:hAnsi="Times New Roman" w:cs="Times New Roman"/>
          <w:sz w:val="24"/>
          <w:szCs w:val="24"/>
        </w:rPr>
        <w:t>.</w:t>
      </w:r>
      <w:r w:rsidR="00C5584C">
        <w:rPr>
          <w:rFonts w:ascii="Times New Roman" w:eastAsia="Times New Roman" w:hAnsi="Times New Roman" w:cs="Times New Roman"/>
          <w:sz w:val="24"/>
          <w:szCs w:val="24"/>
        </w:rPr>
        <w:t xml:space="preserve"> Upon return to normal conditions, however, certain species may be limited by the growth of others. Drought recovery in a patchy grassland consisting of both native and exotic species, for example, was stalled in communities that were once composed of native taxa </w:t>
      </w:r>
      <w:r w:rsidR="00C5584C">
        <w:rPr>
          <w:rFonts w:ascii="Times New Roman" w:eastAsia="Times New Roman" w:hAnsi="Times New Roman" w:cs="Times New Roman"/>
          <w:sz w:val="24"/>
          <w:szCs w:val="24"/>
        </w:rPr>
        <w:fldChar w:fldCharType="begin" w:fldLock="1"/>
      </w:r>
      <w:r w:rsidR="00C5584C">
        <w:rPr>
          <w:rFonts w:ascii="Times New Roman" w:eastAsia="Times New Roman" w:hAnsi="Times New Roman" w:cs="Times New Roman"/>
          <w:sz w:val="24"/>
          <w:szCs w:val="24"/>
        </w:rPr>
        <w:instrText>ADDIN CSL_CITATION {"citationItems":[{"id":"ITEM-1","itemData":{"DOI":"10.1111/jvs.12039","ISSN":"11009233","abstract":"Questions: How is natural regeneration of a patchy landscape affected by within-patch species interactions and among-patch dispersal after an extreme disturbance? Do landscape dispersal processes facilitate the invasion of native-dominated patches by exotic species in adjacent patches? Location: Irvine Ranch Natural Landmark, Irvine, California, USA. Methods: We monitored plant community composition in paired grassland patches that were initially dominated by native or exotic grasses at eight sites. We followed recovery of native and exotic grassland species over time, starting in a record drought year prior to an intense fire, and then for 3 yr with more typical rainfall patterns after the fire. Additionally, we compared seed rain of native and exotic species across native and exotic patches, quantifying how seed rain influenced species abundance in the following year. Multivariate and regression analyses were used to assess the potential homogenization of the landscape. Results: Following the extreme drought/fire disturbance, the exotic annual grasses quickly recovered in abundance in patches that they dominated prior to the disturbance. However, the native grass, Stipa pulchra, was not able to recover in the patches it once dominated. As the exotic grasses gradually increased in the native patches, the paired patch types became more similar in composition over time. Exotic grasses produced up to 28 times more seed than the native dominant grass, Stipa; even in the patches initially dominated by Stipa, exotic seed rain was equivalent or greater than the native. Seed rain was positively correlated with the following year's abundance for both exotic and native species. Conclusions: After an extreme disturbance, recovery of native patches can be stalled by an influx of propagules from neighbouring exotic patches. This exotic seed rain can allow the invasion of areas once dominated by natives, thus inhibiting regeneration. The matrix surrounding remnant native stands can be a critical factor in determining whether an extreme disturbance enhances native diversity vs. increasing its susceptibility to invasion. © 2013 International Association for Vegetation Science.","author":[{"dropping-particle":"","family":"Larios","given":"Loralee","non-dropping-particle":"","parse-names":false,"suffix":""},{"dropping-particle":"","family":"Aicher","given":"Rebecca J.","non-dropping-particle":"","parse-names":false,"suffix":""},{"dropping-particle":"","family":"Suding","given":"Katharine N.","non-dropping-particle":"","parse-names":false,"suffix":""}],"container-title":"Journal of Vegetation Science","id":"ITEM-1","issue":"6","issued":{"date-parts":[["2013"]]},"page":"1043-1052","title":"Effect of propagule pressure on recovery of a California grassland after an extreme disturbance","type":"article-journal","volume":"24"},"uris":["http://www.mendeley.com/documents/?uuid=e451a2a7-0d4c-4d62-84a3-02e742da47a8"]}],"mendeley":{"formattedCitation":"(Larios et al. 2013)","plainTextFormattedCitation":"(Larios et al. 2013)","previouslyFormattedCitation":"(Larios et al. 2013)"},"properties":{"noteIndex":0},"schema":"https://github.com/citation-style-language/schema/raw/master/csl-citation.json"}</w:instrText>
      </w:r>
      <w:r w:rsidR="00C5584C">
        <w:rPr>
          <w:rFonts w:ascii="Times New Roman" w:eastAsia="Times New Roman" w:hAnsi="Times New Roman" w:cs="Times New Roman"/>
          <w:sz w:val="24"/>
          <w:szCs w:val="24"/>
        </w:rPr>
        <w:fldChar w:fldCharType="separate"/>
      </w:r>
      <w:r w:rsidR="00C5584C" w:rsidRPr="00915E64">
        <w:rPr>
          <w:rFonts w:ascii="Times New Roman" w:eastAsia="Times New Roman" w:hAnsi="Times New Roman" w:cs="Times New Roman"/>
          <w:noProof/>
          <w:sz w:val="24"/>
          <w:szCs w:val="24"/>
        </w:rPr>
        <w:t>(Larios et al. 2013)</w:t>
      </w:r>
      <w:r w:rsidR="00C5584C">
        <w:rPr>
          <w:rFonts w:ascii="Times New Roman" w:eastAsia="Times New Roman" w:hAnsi="Times New Roman" w:cs="Times New Roman"/>
          <w:sz w:val="24"/>
          <w:szCs w:val="24"/>
        </w:rPr>
        <w:fldChar w:fldCharType="end"/>
      </w:r>
      <w:r w:rsidR="00C5584C">
        <w:rPr>
          <w:rFonts w:ascii="Times New Roman" w:eastAsia="Times New Roman" w:hAnsi="Times New Roman" w:cs="Times New Roman"/>
          <w:sz w:val="24"/>
          <w:szCs w:val="24"/>
        </w:rPr>
        <w:t xml:space="preserve">. </w:t>
      </w:r>
      <w:r w:rsidR="00C5584C">
        <w:rPr>
          <w:rFonts w:ascii="Times New Roman" w:eastAsia="Times New Roman" w:hAnsi="Times New Roman" w:cs="Times New Roman"/>
          <w:sz w:val="24"/>
          <w:szCs w:val="24"/>
        </w:rPr>
        <w:t xml:space="preserve">Relative persistence of drought-induced changes in species abundance may contribute to delays in ecosystem recovery, where return to pre-drought community composition is unlikely in years immediately following disturbance </w:t>
      </w:r>
      <w:r w:rsidR="00C5584C">
        <w:rPr>
          <w:rFonts w:ascii="Times New Roman" w:eastAsia="Times New Roman" w:hAnsi="Times New Roman" w:cs="Times New Roman"/>
          <w:sz w:val="24"/>
          <w:szCs w:val="24"/>
        </w:rPr>
        <w:fldChar w:fldCharType="begin" w:fldLock="1"/>
      </w:r>
      <w:r w:rsidR="00C5584C">
        <w:rPr>
          <w:rFonts w:ascii="Times New Roman" w:eastAsia="Times New Roman" w:hAnsi="Times New Roman" w:cs="Times New Roman"/>
          <w:sz w:val="24"/>
          <w:szCs w:val="24"/>
        </w:rPr>
        <w:instrText>ADDIN CSL_CITATION {"citationItems":[{"id":"ITEM-1","itemData":{"DOI":"10.1111/gcb.14018","ISSN":"13652486","abstract":"Climate forecasts agree that increased variability and extremes will tend to reduce the availability of water in many terrestrial ecosystems. Increasingly severe droughts may be exacerbated both by warmer temperatures and by the relative unavailability of water that arrives in more sporadic and intense rainfall events. Using long-term data and an experimental water manipulation, we examined the resilience of a heterogeneous annual grassland community to a prolonged series of dry winters that led to a decline in plant species richness (2000–2014), followed by a near-record wet winter (2016–2017), a climatic sequence that broadly resembles the predicted future in its high variability. In our 80, 5-m2observational plots, species richness did not recover in response to the wet winter, and the positive relationship of richness to annual winter rainfall thus showed a significant weakening trend over the 18-year time period. In experiments on 100, 1-m2plots, wintertime water supplementation increased and drought shelters decreased the seedling survival and final individual biomass of native annual forbs, the main functional group contributing to the observed long-term decline in richness. Water supplementation also increased the total cover of native annual forbs, but only increased richness within nested subplots to which seeds were also added. We conclude that prolonged dry winters, by increasing seedling mortality and reducing growth of native forbs, may have diminished the seedbank and thus the recovery potential of diversity in this community. However, the wet winter and the watering treatment did cause recovery of the community mean values of a key functional trait (specific leaf area, an indicator of drought intolerance), suggesting that some aggregate community properties may be stabilized by functional redundancy among species.","author":[{"dropping-particle":"","family":"Harrison","given":"Susan P.","non-dropping-particle":"","parse-names":false,"suffix":""},{"dropping-particle":"","family":"LaForgia","given":"Marina L.","non-dropping-particle":"","parse-names":false,"suffix":""},{"dropping-particle":"","family":"Latimer","given":"Andrew M.","non-dropping-particle":"","parse-names":false,"suffix":""}],"container-title":"Global Change Biology","id":"ITEM-1","issue":"4","issued":{"date-parts":[["2018"]]},"page":"1782-1792","title":"Climate-driven diversity change in annual grasslands: Drought plus deluge does not equal normal","type":"article-journal","volume":"24"},"uris":["http://www.mendeley.com/documents/?uuid=c4d098cd-b01f-4d7f-b258-6a0bc7cedeb1"]}],"mendeley":{"formattedCitation":"(Harrison et al. 2018)","plainTextFormattedCitation":"(Harrison et al. 2018)","previouslyFormattedCitation":"(Harrison et al. 2018)"},"properties":{"noteIndex":0},"schema":"https://github.com/citation-style-language/schema/raw/master/csl-citation.json"}</w:instrText>
      </w:r>
      <w:r w:rsidR="00C5584C">
        <w:rPr>
          <w:rFonts w:ascii="Times New Roman" w:eastAsia="Times New Roman" w:hAnsi="Times New Roman" w:cs="Times New Roman"/>
          <w:sz w:val="24"/>
          <w:szCs w:val="24"/>
        </w:rPr>
        <w:fldChar w:fldCharType="separate"/>
      </w:r>
      <w:r w:rsidR="00C5584C" w:rsidRPr="00915E64">
        <w:rPr>
          <w:rFonts w:ascii="Times New Roman" w:eastAsia="Times New Roman" w:hAnsi="Times New Roman" w:cs="Times New Roman"/>
          <w:noProof/>
          <w:sz w:val="24"/>
          <w:szCs w:val="24"/>
        </w:rPr>
        <w:t>(Harrison et al. 2018)</w:t>
      </w:r>
      <w:r w:rsidR="00C5584C">
        <w:rPr>
          <w:rFonts w:ascii="Times New Roman" w:eastAsia="Times New Roman" w:hAnsi="Times New Roman" w:cs="Times New Roman"/>
          <w:sz w:val="24"/>
          <w:szCs w:val="24"/>
        </w:rPr>
        <w:fldChar w:fldCharType="end"/>
      </w:r>
      <w:r w:rsidR="00C5584C">
        <w:rPr>
          <w:rFonts w:ascii="Times New Roman" w:eastAsia="Times New Roman" w:hAnsi="Times New Roman" w:cs="Times New Roman"/>
          <w:sz w:val="24"/>
          <w:szCs w:val="24"/>
        </w:rPr>
        <w:t>.</w:t>
      </w:r>
    </w:p>
    <w:p w14:paraId="2BAE2DF1" w14:textId="77777777" w:rsidR="00920607" w:rsidRDefault="00920607" w:rsidP="00920607">
      <w:pPr>
        <w:spacing w:after="0" w:line="240" w:lineRule="auto"/>
        <w:ind w:firstLine="720"/>
        <w:rPr>
          <w:rFonts w:ascii="Times New Roman" w:eastAsia="Times New Roman" w:hAnsi="Times New Roman" w:cs="Times New Roman"/>
          <w:sz w:val="24"/>
          <w:szCs w:val="24"/>
        </w:rPr>
      </w:pPr>
      <w:bookmarkStart w:id="28" w:name="_GoBack"/>
      <w:bookmarkEnd w:id="28"/>
    </w:p>
    <w:p w14:paraId="3E676B5E" w14:textId="77777777" w:rsidR="00C811F3" w:rsidRDefault="00C91E69">
      <w:pPr>
        <w:spacing w:after="0" w:line="240" w:lineRule="auto"/>
        <w:rPr>
          <w:rFonts w:ascii="Times New Roman" w:eastAsia="Times New Roman" w:hAnsi="Times New Roman" w:cs="Times New Roman"/>
          <w:i/>
          <w:sz w:val="24"/>
          <w:szCs w:val="24"/>
        </w:rPr>
      </w:pPr>
      <w:sdt>
        <w:sdtPr>
          <w:tag w:val="goog_rdk_31"/>
          <w:id w:val="394168285"/>
        </w:sdtPr>
        <w:sdtContent>
          <w:commentRangeStart w:id="29"/>
        </w:sdtContent>
      </w:sdt>
      <w:sdt>
        <w:sdtPr>
          <w:tag w:val="goog_rdk_32"/>
          <w:id w:val="-1943835836"/>
        </w:sdtPr>
        <w:sdtContent>
          <w:commentRangeStart w:id="30"/>
        </w:sdtContent>
      </w:sdt>
      <w:r w:rsidR="00513595">
        <w:rPr>
          <w:rFonts w:ascii="Times New Roman" w:eastAsia="Times New Roman" w:hAnsi="Times New Roman" w:cs="Times New Roman"/>
          <w:i/>
          <w:sz w:val="24"/>
          <w:szCs w:val="24"/>
        </w:rPr>
        <w:t>Implications for Restoration and Management</w:t>
      </w:r>
      <w:commentRangeEnd w:id="29"/>
      <w:r w:rsidR="00513595">
        <w:commentReference w:id="29"/>
      </w:r>
      <w:commentRangeEnd w:id="30"/>
    </w:p>
    <w:p w14:paraId="224E4A15" w14:textId="40C3E1A7" w:rsidR="00C811F3" w:rsidRDefault="00513595" w:rsidP="00C811F3">
      <w:pPr>
        <w:pStyle w:val="ListParagraph"/>
        <w:numPr>
          <w:ilvl w:val="0"/>
          <w:numId w:val="11"/>
        </w:numPr>
        <w:spacing w:after="0" w:line="240" w:lineRule="auto"/>
        <w:rPr>
          <w:rFonts w:ascii="Times New Roman" w:eastAsia="Times New Roman" w:hAnsi="Times New Roman" w:cs="Times New Roman"/>
          <w:sz w:val="24"/>
          <w:szCs w:val="24"/>
        </w:rPr>
      </w:pPr>
      <w:r>
        <w:commentReference w:id="30"/>
      </w:r>
      <w:r w:rsidR="00C811F3" w:rsidRPr="00C811F3">
        <w:rPr>
          <w:rFonts w:ascii="Times New Roman" w:eastAsia="Times New Roman" w:hAnsi="Times New Roman" w:cs="Times New Roman"/>
          <w:sz w:val="24"/>
          <w:szCs w:val="24"/>
        </w:rPr>
        <w:t xml:space="preserve"> </w:t>
      </w:r>
      <w:r w:rsidR="00C811F3">
        <w:rPr>
          <w:rFonts w:ascii="Times New Roman" w:eastAsia="Times New Roman" w:hAnsi="Times New Roman" w:cs="Times New Roman"/>
          <w:sz w:val="24"/>
          <w:szCs w:val="24"/>
        </w:rPr>
        <w:t xml:space="preserve">Ecosystem management under a changing climate can be enhanced by recognizing the patterns of turnover in these species groups + planning accordingly. </w:t>
      </w:r>
    </w:p>
    <w:p w14:paraId="307CD82E" w14:textId="77777777" w:rsidR="00C811F3" w:rsidRDefault="00C811F3" w:rsidP="00C811F3">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Certain vegetation confirmations may be more resistant to change under climatic variation</w:t>
      </w:r>
    </w:p>
    <w:p w14:paraId="407E1A4D" w14:textId="77777777" w:rsidR="00C811F3" w:rsidRPr="00F06906" w:rsidRDefault="00C811F3" w:rsidP="00C811F3">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importantly, we might benefit from building in sufficient variation to maintain pathways of ecosystem change.</w:t>
      </w:r>
    </w:p>
    <w:p w14:paraId="00000090" w14:textId="7F280C29" w:rsidR="00C91E69" w:rsidRDefault="00C91E69">
      <w:pPr>
        <w:spacing w:after="0" w:line="240" w:lineRule="auto"/>
        <w:rPr>
          <w:rFonts w:ascii="Times New Roman" w:eastAsia="Times New Roman" w:hAnsi="Times New Roman" w:cs="Times New Roman"/>
          <w:sz w:val="24"/>
          <w:szCs w:val="24"/>
        </w:rPr>
      </w:pPr>
    </w:p>
    <w:p w14:paraId="00000091" w14:textId="19118D4E" w:rsidR="00C91E69" w:rsidRDefault="005135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drought is often linked to a number of negative ecosystem changes, such as reduced biodiversity and invasive species spread, the novel conditions imposed by extreme climatic events may </w:t>
      </w:r>
      <w:r w:rsidR="002762F4">
        <w:rPr>
          <w:rFonts w:ascii="Times New Roman" w:eastAsia="Times New Roman" w:hAnsi="Times New Roman" w:cs="Times New Roman"/>
          <w:sz w:val="24"/>
          <w:szCs w:val="24"/>
        </w:rPr>
        <w:t>facilitate</w:t>
      </w:r>
      <w:r>
        <w:rPr>
          <w:rFonts w:ascii="Times New Roman" w:eastAsia="Times New Roman" w:hAnsi="Times New Roman" w:cs="Times New Roman"/>
          <w:sz w:val="24"/>
          <w:szCs w:val="24"/>
        </w:rPr>
        <w:t xml:space="preserve"> management </w:t>
      </w:r>
      <w:r w:rsidR="00E43C94">
        <w:rPr>
          <w:rFonts w:ascii="Times New Roman" w:eastAsia="Times New Roman" w:hAnsi="Times New Roman" w:cs="Times New Roman"/>
          <w:sz w:val="24"/>
          <w:szCs w:val="24"/>
        </w:rPr>
        <w:t xml:space="preserve">efforts </w:t>
      </w:r>
      <w:r w:rsidR="005A2FF6">
        <w:rPr>
          <w:rFonts w:ascii="Times New Roman" w:eastAsia="Times New Roman" w:hAnsi="Times New Roman" w:cs="Times New Roman"/>
          <w:sz w:val="24"/>
          <w:szCs w:val="24"/>
        </w:rPr>
        <w:fldChar w:fldCharType="begin" w:fldLock="1"/>
      </w:r>
      <w:r w:rsidR="008D2872">
        <w:rPr>
          <w:rFonts w:ascii="Times New Roman" w:eastAsia="Times New Roman" w:hAnsi="Times New Roman" w:cs="Times New Roman"/>
          <w:sz w:val="24"/>
          <w:szCs w:val="24"/>
        </w:rPr>
        <w:instrText>ADDIN CSL_CITATION {"citationItems":[{"id":"ITEM-1","itemData":{"DOI":"10.1111/j.1466-822X.2006.00212.x","ISSN":"1466-822X","author":[{"dropping-particle":"","family":"Hobbs","given":"Richard J","non-dropping-particle":"","parse-names":false,"suffix":""},{"dropping-particle":"","family":"Arico","given":"Salvatore","non-dropping-particle":"","parse-names":false,"suffix":""},{"dropping-particle":"","family":"Aronson","given":"James","non-dropping-particle":"","parse-names":false,"suffix":""},{"dropping-particle":"","family":"Baron","given":"Jill S","non-dropping-particle":"","parse-names":false,"suffix":""},{"dropping-particle":"","family":"Bridgewater","given":"Peter","non-dropping-particle":"","parse-names":false,"suffix":""},{"dropping-particle":"","family":"Cramer","given":"Viki A","non-dropping-particle":"","parse-names":false,"suffix":""},{"dropping-particle":"","family":"Epstein","given":"Paul R","non-dropping-particle":"","parse-names":false,"suffix":""},{"dropping-particle":"","family":"Ewel","given":"John J","non-dropping-particle":"","parse-names":false,"suffix":""},{"dropping-particle":"","family":"Klink","given":"Carlos A","non-dropping-particle":"","parse-names":false,"suffix":""},{"dropping-particle":"","family":"Lugo","given":"Ariel E","non-dropping-particle":"","parse-names":false,"suffix":""},{"dropping-particle":"","family":"Norton","given":"David","non-dropping-particle":"","parse-names":false,"suffix":""},{"dropping-particle":"","family":"Ojima","given":"Dennis","non-dropping-particle":"","parse-names":false,"suffix":""},{"dropping-particle":"","family":"Richardson","given":"David M","non-dropping-particle":"","parse-names":false,"suffix":""},{"dropping-particle":"","family":"Sanderson","given":"Eric W.","non-dropping-particle":"","parse-names":false,"suffix":""},{"dropping-particle":"","family":"Valladares","given":"Fernando","non-dropping-particle":"","parse-names":false,"suffix":""},{"dropping-particle":"","family":"Vila","given":"Montserrat","non-dropping-particle":"","parse-names":false,"suffix":""},{"dropping-particle":"","family":"Zamora","given":"Regino","non-dropping-particle":"","parse-names":false,"suffix":""},{"dropping-particle":"","family":"Zobel","given":"Martin","non-dropping-particle":"","parse-names":false,"suffix":""}],"container-title":"Global Ecology and Biogeography","id":"ITEM-1","issue":"1","issued":{"date-parts":[["2006","1"]]},"page":"1-7","title":"Novel ecosystems: theoretical and management aspects of the new ecological world order","type":"article-journal","volume":"15"},"uris":["http://www.mendeley.com/documents/?uuid=906231d9-7607-4c2b-8685-ea66dd4b391c"]},{"id":"ITEM-2","itemData":{"DOI":"10.1016/j.tree.2009.05.012","ISSN":"01695347","PMID":"19683830","abstract":"Many ecosystems are rapidly being transformed into new, non-historical configurations owing to a variety of local and global changes. We discuss how new systems can arise in the face of primarily biotic change (extinction and/or invasion), primarily abiotic change (e.g. land use or climate change) and a combination of both. Some changes will result in hybrid systems retaining some original characteristics as well as novel elements, whereas larger changes will result in novel systems, which comprise different species, interactions and functions. We suggest that these novel systems will require significant revision of conservation and restoration norms and practices away from the traditional place-based focus on existing or historical assemblages. © 2009 Elsevier Ltd. All rights reserved.","author":[{"dropping-particle":"","family":"Hobbs","given":"Richard J.","non-dropping-particle":"","parse-names":false,"suffix":""},{"dropping-particle":"","family":"Higgs","given":"Eric","non-dropping-particle":"","parse-names":false,"suffix":""},{"dropping-particle":"","family":"Harris","given":"James A.","non-dropping-particle":"","parse-names":false,"suffix":""}],"container-title":"Trends in Ecology and Evolution","id":"ITEM-2","issue":"11","issued":{"date-parts":[["2009"]]},"page":"599-605","title":"Novel ecosystems: implications for conservation and restoration","type":"article-journal","volume":"24"},"uris":["http://www.mendeley.com/documents/?uuid=3e05b792-71cb-45e4-aa5d-2e38be3879dd"]},{"id":"ITEM-3","itemData":{"DOI":"10.1890/070046","ISSN":"15409295","abstract":"Most ecosystems are now sufficiently altered in structure and function to qualify as novel systems, and this recognition should be the starting point for ecosystem management efforts. Under the emerging biogeochemical configurations, management activities are experiments, blurring the line between basic and applied research. Responses to specific management manipulations are context specific, influenced by the current status or structure of the system, and this necessitates reference areas for management or restoration activities. Attempts to return systems to within their historical range of biotic and abiotic characteristics and processes may not be possible, and management activities directed at removing undesirable features of novel ecosystems may perpetuate or create such ecosystems. Management actions should attempt to maintain genetic and species diversity and encourage the biogeochemical characteristics that favor desirable species. Few resources currently exist to support the addition of proactive measures and rigorous experimental designs to current management activities. The necessary changes will not occur without strong input from stakeholders and policy makers, so rapid information transfer and proactive research-management activities by the scientific community are needed. © The Ecological Society of America.","author":[{"dropping-particle":"","family":"Seastedt","given":"Timothy R.","non-dropping-particle":"","parse-names":false,"suffix":""},{"dropping-particle":"","family":"Hobbs","given":"Richard J.","non-dropping-particle":"","parse-names":false,"suffix":""},{"dropping-particle":"","family":"Suding","given":"Katharine N.","non-dropping-particle":"","parse-names":false,"suffix":""}],"container-title":"Frontiers in Ecology and the Environment","id":"ITEM-3","issue":"10","issued":{"date-parts":[["2008"]]},"page":"547-553","title":"Management of novel ecosystems: Are novel approaches required?","type":"article-journal","volume":"6"},"uris":["http://www.mendeley.com/documents/?uuid=0fdd6f29-47d2-4dc0-bde8-2e058b733f4a"]}],"mendeley":{"formattedCitation":"(Hobbs et al. 2006, 2009, Seastedt et al. 2008)","plainTextFormattedCitation":"(Hobbs et al. 2006, 2009, Seastedt et al. 2008)","previouslyFormattedCitation":"(Hobbs et al. 2006, 2009, Seastedt et al. 2008)"},"properties":{"noteIndex":0},"schema":"https://github.com/citation-style-language/schema/raw/master/csl-citation.json"}</w:instrText>
      </w:r>
      <w:r w:rsidR="005A2FF6">
        <w:rPr>
          <w:rFonts w:ascii="Times New Roman" w:eastAsia="Times New Roman" w:hAnsi="Times New Roman" w:cs="Times New Roman"/>
          <w:sz w:val="24"/>
          <w:szCs w:val="24"/>
        </w:rPr>
        <w:fldChar w:fldCharType="separate"/>
      </w:r>
      <w:r w:rsidR="005A2FF6" w:rsidRPr="005A2FF6">
        <w:rPr>
          <w:rFonts w:ascii="Times New Roman" w:eastAsia="Times New Roman" w:hAnsi="Times New Roman" w:cs="Times New Roman"/>
          <w:noProof/>
          <w:sz w:val="24"/>
          <w:szCs w:val="24"/>
        </w:rPr>
        <w:t>(Hobbs et al. 2006, 2009, Seastedt et al. 2008)</w:t>
      </w:r>
      <w:r w:rsidR="005A2FF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0D5F18">
        <w:rPr>
          <w:rFonts w:ascii="Times New Roman" w:eastAsia="Times New Roman" w:hAnsi="Times New Roman" w:cs="Times New Roman"/>
          <w:sz w:val="24"/>
          <w:szCs w:val="24"/>
        </w:rPr>
        <w:t xml:space="preserve">To better predict windows of opportunity and design effective interventions, </w:t>
      </w:r>
      <w:r w:rsidR="006D4C84">
        <w:rPr>
          <w:rFonts w:ascii="Times New Roman" w:eastAsia="Times New Roman" w:hAnsi="Times New Roman" w:cs="Times New Roman"/>
          <w:sz w:val="24"/>
          <w:szCs w:val="24"/>
        </w:rPr>
        <w:t>our results may</w:t>
      </w:r>
      <w:r w:rsidR="00E54165">
        <w:rPr>
          <w:rFonts w:ascii="Times New Roman" w:eastAsia="Times New Roman" w:hAnsi="Times New Roman" w:cs="Times New Roman"/>
          <w:sz w:val="24"/>
          <w:szCs w:val="24"/>
        </w:rPr>
        <w:t xml:space="preserve"> provide </w:t>
      </w:r>
      <w:r w:rsidR="006D4C84">
        <w:rPr>
          <w:rFonts w:ascii="Times New Roman" w:eastAsia="Times New Roman" w:hAnsi="Times New Roman" w:cs="Times New Roman"/>
          <w:sz w:val="24"/>
          <w:szCs w:val="24"/>
        </w:rPr>
        <w:t xml:space="preserve">a foundation </w:t>
      </w:r>
      <w:r w:rsidR="00E54165">
        <w:rPr>
          <w:rFonts w:ascii="Times New Roman" w:eastAsia="Times New Roman" w:hAnsi="Times New Roman" w:cs="Times New Roman"/>
          <w:sz w:val="24"/>
          <w:szCs w:val="24"/>
        </w:rPr>
        <w:t>by quantifying the persistence of species assemblages under various contexts.</w:t>
      </w:r>
      <w:r w:rsidR="006D4C84">
        <w:rPr>
          <w:rFonts w:ascii="Times New Roman" w:eastAsia="Times New Roman" w:hAnsi="Times New Roman" w:cs="Times New Roman"/>
          <w:sz w:val="24"/>
          <w:szCs w:val="24"/>
        </w:rPr>
        <w:t xml:space="preserve"> </w:t>
      </w:r>
    </w:p>
    <w:p w14:paraId="00000092" w14:textId="404CBDC6"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establishment of native perennial grasses is a common restoration target in California annual grasslands, though success is limited and highly contingent on year-to-year variation </w:t>
      </w:r>
      <w:r w:rsidR="008C3938">
        <w:rPr>
          <w:rFonts w:ascii="Times New Roman" w:eastAsia="Times New Roman" w:hAnsi="Times New Roman" w:cs="Times New Roman"/>
          <w:sz w:val="24"/>
          <w:szCs w:val="24"/>
        </w:rPr>
        <w:lastRenderedPageBreak/>
        <w:fldChar w:fldCharType="begin" w:fldLock="1"/>
      </w:r>
      <w:r w:rsidR="00400F38">
        <w:rPr>
          <w:rFonts w:ascii="Times New Roman" w:eastAsia="Times New Roman" w:hAnsi="Times New Roman" w:cs="Times New Roman"/>
          <w:sz w:val="24"/>
          <w:szCs w:val="24"/>
        </w:rPr>
        <w:instrText>ADDIN CSL_CITATION {"citationItems":[{"id":"ITEM-1","itemData":{"author":[{"dropping-particle":"","family":"Stromberg","given":"Mark R.","non-dropping-particle":"","parse-names":false,"suffix":""},{"dropping-particle":"","family":"D'Antonio","given":"Carla M.","non-dropping-particle":"","parse-names":false,"suffix":""},{"dropping-particle":"","family":"Young","given":"Truman P.","non-dropping-particle":"","parse-names":false,"suffix":""},{"dropping-particle":"","family":"Wirka","given":"Jeanne","non-dropping-particle":"","parse-names":false,"suffix":""},{"dropping-particle":"","family":"Kephart","given":"Paul","non-dropping-particle":"","parse-names":false,"suffix":""}],"container-title":"California Grasslands Ecology and Management","editor":[{"dropping-particle":"","family":"Stromberg","given":"Mark R.","non-dropping-particle":"","parse-names":false,"suffix":""},{"dropping-particle":"","family":"Corbin","given":"Jeffrey D.","non-dropping-particle":"","parse-names":false,"suffix":""},{"dropping-particle":"","family":"D'Antonio","given":"Carla M.","non-dropping-particle":"","parse-names":false,"suffix":""}],"id":"ITEM-1","issued":{"date-parts":[["2007"]]},"title":"California Grassland Restoration","type":"chapter"},"uris":["http://www.mendeley.com/documents/?uuid=94cafb6c-a673-456f-adf5-5d284f9efd2b"]},{"id":"ITEM-2","itemData":{"DOI":"10.1093/aobpla/plu081","ISSN":"2041-2851","author":[{"dropping-particle":"","family":"Young","given":"T. P.","non-dropping-particle":"","parse-names":false,"suffix":""},{"dropping-particle":"","family":"Zefferman","given":"E. P.","non-dropping-particle":"","parse-names":false,"suffix":""},{"dropping-particle":"","family":"Vaughn","given":"K. J.","non-dropping-particle":"","parse-names":false,"suffix":""},{"dropping-particle":"","family":"Fick","given":"S.","non-dropping-particle":"","parse-names":false,"suffix":""}],"container-title":"AoB PLANTS","id":"ITEM-2","issue":"0","issued":{"date-parts":[["2014"]]},"page":"plu081-plu081","title":"Initial success of native grasses is contingent on multiple interactions among exotic grass competition, temporal priority, rainfall and site effects","type":"article-journal","volume":"7"},"uris":["http://www.mendeley.com/documents/?uuid=7a47c59e-e4ed-41af-81e1-d0de685e870d"]}],"mendeley":{"formattedCitation":"(Stromberg et al. 2007, Young et al. 2014)","plainTextFormattedCitation":"(Stromberg et al. 2007, Young et al. 2014)","previouslyFormattedCitation":"(Stromberg et al. 2007, Young et al. 2014)"},"properties":{"noteIndex":0},"schema":"https://github.com/citation-style-language/schema/raw/master/csl-citation.json"}</w:instrText>
      </w:r>
      <w:r w:rsidR="008C3938">
        <w:rPr>
          <w:rFonts w:ascii="Times New Roman" w:eastAsia="Times New Roman" w:hAnsi="Times New Roman" w:cs="Times New Roman"/>
          <w:sz w:val="24"/>
          <w:szCs w:val="24"/>
        </w:rPr>
        <w:fldChar w:fldCharType="separate"/>
      </w:r>
      <w:r w:rsidR="008C3938" w:rsidRPr="008C3938">
        <w:rPr>
          <w:rFonts w:ascii="Times New Roman" w:eastAsia="Times New Roman" w:hAnsi="Times New Roman" w:cs="Times New Roman"/>
          <w:noProof/>
          <w:sz w:val="24"/>
          <w:szCs w:val="24"/>
        </w:rPr>
        <w:t>(Stromberg et al. 2007, Young et al. 2014)</w:t>
      </w:r>
      <w:r w:rsidR="008C39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Many restoration efforts in this system utilize temporal or spatial priority to manipulate competitive relationships during planting -- such as seeding following removal of competitors or spatially aggregated plantings -- in the hope that early establishment delays or prevents encroachment by less desirable species (</w:t>
      </w:r>
      <w:proofErr w:type="spellStart"/>
      <w:r>
        <w:rPr>
          <w:rFonts w:ascii="Times New Roman" w:eastAsia="Times New Roman" w:hAnsi="Times New Roman" w:cs="Times New Roman"/>
          <w:sz w:val="24"/>
          <w:szCs w:val="24"/>
        </w:rPr>
        <w:t>Grman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Suding</w:t>
      </w:r>
      <w:proofErr w:type="spellEnd"/>
      <w:r>
        <w:rPr>
          <w:rFonts w:ascii="Times New Roman" w:eastAsia="Times New Roman" w:hAnsi="Times New Roman" w:cs="Times New Roman"/>
          <w:sz w:val="24"/>
          <w:szCs w:val="24"/>
        </w:rPr>
        <w:t xml:space="preserve"> 2010, Wainwright et al. 2012, Young et al. 2017). Particularly for native perennial grasses in California annual grasslands, we found strong evidence that priority seeding can assist in establishing and maintaining a desired community that remains relatively persistent after planting or provide the basis for subsequent dominance when conditions are favorable (</w:t>
      </w:r>
      <w:proofErr w:type="spellStart"/>
      <w:r>
        <w:rPr>
          <w:rFonts w:ascii="Times New Roman" w:eastAsia="Times New Roman" w:hAnsi="Times New Roman" w:cs="Times New Roman"/>
          <w:sz w:val="24"/>
          <w:szCs w:val="24"/>
        </w:rPr>
        <w:t>Porensky</w:t>
      </w:r>
      <w:proofErr w:type="spellEnd"/>
      <w:r>
        <w:rPr>
          <w:rFonts w:ascii="Times New Roman" w:eastAsia="Times New Roman" w:hAnsi="Times New Roman" w:cs="Times New Roman"/>
          <w:sz w:val="24"/>
          <w:szCs w:val="24"/>
        </w:rPr>
        <w:t xml:space="preserve"> et al. 2012).</w:t>
      </w:r>
    </w:p>
    <w:p w14:paraId="00000093" w14:textId="708FF55A" w:rsidR="00C91E69" w:rsidRDefault="0051359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our study suggests that eradication of invasive annual grasses may be facilitated by targeted management during drought. Common interventions -- grazing, herbicide application, and targeted burning -- may increase in efficacy when conditions naturally disadvantage </w:t>
      </w:r>
      <w:r>
        <w:rPr>
          <w:rFonts w:ascii="Times New Roman" w:eastAsia="Times New Roman" w:hAnsi="Times New Roman" w:cs="Times New Roman"/>
          <w:i/>
          <w:sz w:val="24"/>
          <w:szCs w:val="24"/>
        </w:rPr>
        <w:t xml:space="preserve">E. caput-medusae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triucialis</w:t>
      </w:r>
      <w:proofErr w:type="spellEnd"/>
      <w:r>
        <w:rPr>
          <w:rFonts w:ascii="Times New Roman" w:eastAsia="Times New Roman" w:hAnsi="Times New Roman" w:cs="Times New Roman"/>
          <w:sz w:val="24"/>
          <w:szCs w:val="24"/>
        </w:rPr>
        <w:t xml:space="preserve">. However, </w:t>
      </w:r>
      <w:r w:rsidR="007B2C8F">
        <w:rPr>
          <w:rFonts w:ascii="Times New Roman" w:eastAsia="Times New Roman" w:hAnsi="Times New Roman" w:cs="Times New Roman"/>
          <w:sz w:val="24"/>
          <w:szCs w:val="24"/>
        </w:rPr>
        <w:t xml:space="preserve">given that vegetation states may vary in persistence, </w:t>
      </w:r>
      <w:r>
        <w:rPr>
          <w:rFonts w:ascii="Times New Roman" w:eastAsia="Times New Roman" w:hAnsi="Times New Roman" w:cs="Times New Roman"/>
          <w:sz w:val="24"/>
          <w:szCs w:val="24"/>
        </w:rPr>
        <w:t xml:space="preserve">care must be taken to ensure that colonizing vegetation is robust to re-invasion. Growth of ruderal weeds </w:t>
      </w:r>
      <w:r w:rsidR="007B2C8F">
        <w:rPr>
          <w:rFonts w:ascii="Times New Roman" w:eastAsia="Times New Roman" w:hAnsi="Times New Roman" w:cs="Times New Roman"/>
          <w:sz w:val="24"/>
          <w:szCs w:val="24"/>
        </w:rPr>
        <w:t xml:space="preserve">appears </w:t>
      </w:r>
      <w:r>
        <w:rPr>
          <w:rFonts w:ascii="Times New Roman" w:eastAsia="Times New Roman" w:hAnsi="Times New Roman" w:cs="Times New Roman"/>
          <w:sz w:val="24"/>
          <w:szCs w:val="24"/>
        </w:rPr>
        <w:t>common following management in California grasslands, which often do little to resist colonization of invasive grasses</w:t>
      </w:r>
      <w:r w:rsidR="00400F38">
        <w:rPr>
          <w:rFonts w:ascii="Times New Roman" w:eastAsia="Times New Roman" w:hAnsi="Times New Roman" w:cs="Times New Roman"/>
          <w:sz w:val="24"/>
          <w:szCs w:val="24"/>
        </w:rPr>
        <w:t xml:space="preserve"> </w:t>
      </w:r>
      <w:r w:rsidR="00400F38">
        <w:rPr>
          <w:rFonts w:ascii="Times New Roman" w:eastAsia="Times New Roman" w:hAnsi="Times New Roman" w:cs="Times New Roman"/>
          <w:sz w:val="24"/>
          <w:szCs w:val="24"/>
        </w:rPr>
        <w:fldChar w:fldCharType="begin" w:fldLock="1"/>
      </w:r>
      <w:r w:rsidR="00792BD1">
        <w:rPr>
          <w:rFonts w:ascii="Times New Roman" w:eastAsia="Times New Roman" w:hAnsi="Times New Roman" w:cs="Times New Roman"/>
          <w:sz w:val="24"/>
          <w:szCs w:val="24"/>
        </w:rPr>
        <w:instrText>ADDIN CSL_CITATION {"citationItems":[{"id":"ITEM-1","itemData":{"DOI":"10.1614/ipsm-07-031.1","ISSN":"1939-7291","abstract":"Medusahead is among the most invasive grasses in the western United States. Selective control of this noxious winter annual grass is difficult in California grasslands, as many other desirable annual grasses and both native and nonnative broadleaf forbs are also important components of the rangeland system. Intensive grazing management using sheep is one control option. This study was designed to determine the optimal timing for sheep grazing on heavily infested medusahead sites, and to evaluate the changes in species composition with different grazing regimes. Midspring (April/May) grazing reduced medusahead cover by 86 to 100% relative to ungrazed plots, regardless of whether it was used in combination with early spring or fall grazing. Early spring (March) or fall (October to November) grazing, alone or in combination, was ineffective for control of medusahead. In addition, midspring grazing increased forb cover, native forb species richness, and overall plant diversity. At the midspring grazing timing, medusahead was in the \"boot\" stage, just prior to exposure of the inflorescences. The success of this timely grazing system required high animal densities for short periods. Although this approach may be effective in some areas, the timing window is fairly narrow and the animal stocking rates are high. Thus, sheep grazing is unlikely to be a practical solution for management of large medusahead infestations.","author":[{"dropping-particle":"","family":"DiTomaso","given":"Joseph M.","non-dropping-particle":"","parse-names":false,"suffix":""},{"dropping-particle":"","family":"Kyser","given":"Guy B.","non-dropping-particle":"","parse-names":false,"suffix":""},{"dropping-particle":"","family":"George","given":"Melvin R.","non-dropping-particle":"","parse-names":false,"suffix":""},{"dropping-particle":"","family":"Doran","given":"Morgan P.","non-dropping-particle":"","parse-names":false,"suffix":""},{"dropping-particle":"","family":"Laca","given":"Emilio A.","non-dropping-particle":"","parse-names":false,"suffix":""}],"container-title":"Invasive Plant Science and Management","id":"ITEM-1","issue":"3","issued":{"date-parts":[["2008"]]},"page":"241-247","title":"Control of Medusahead (Taeniatherum caput-medusae) Using Timely Sheep Grazing","type":"article-journal","volume":"1"},"uris":["http://www.mendeley.com/documents/?uuid=357e0fda-eed4-4382-85b7-ebd2e0e6fc5f"]},{"id":"ITEM-2","itemData":{"author":[{"dropping-particle":"","family":"Young","given":"James A","non-dropping-particle":"","parse-names":false,"suffix":""}],"id":"ITEM-2","issue":"3","issued":{"date-parts":[["1992"]]},"title":"Ecology and management of medusahead (Taeniatherum caput-medusae ssp. asperum  Melderis)","type":"article-journal","volume":"52"},"uris":["http://www.mendeley.com/documents/?uuid=63084cff-ea94-4740-a79b-5cf7c3da4a19"]}],"mendeley":{"formattedCitation":"(Young 1992, DiTomaso et al. 2008)","plainTextFormattedCitation":"(Young 1992, DiTomaso et al. 2008)","previouslyFormattedCitation":"(Young 1992, DiTomaso et al. 2008)"},"properties":{"noteIndex":0},"schema":"https://github.com/citation-style-language/schema/raw/master/csl-citation.json"}</w:instrText>
      </w:r>
      <w:r w:rsidR="00400F38">
        <w:rPr>
          <w:rFonts w:ascii="Times New Roman" w:eastAsia="Times New Roman" w:hAnsi="Times New Roman" w:cs="Times New Roman"/>
          <w:sz w:val="24"/>
          <w:szCs w:val="24"/>
        </w:rPr>
        <w:fldChar w:fldCharType="separate"/>
      </w:r>
      <w:r w:rsidR="00400F38" w:rsidRPr="00400F38">
        <w:rPr>
          <w:rFonts w:ascii="Times New Roman" w:eastAsia="Times New Roman" w:hAnsi="Times New Roman" w:cs="Times New Roman"/>
          <w:noProof/>
          <w:sz w:val="24"/>
          <w:szCs w:val="24"/>
        </w:rPr>
        <w:t>(Young 1992, DiTomaso et al. 2008)</w:t>
      </w:r>
      <w:r w:rsidR="00400F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
    <w:p w14:paraId="00000095" w14:textId="7F126F6A" w:rsidR="00C91E69" w:rsidRDefault="00513595" w:rsidP="00FE3498">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findings underscore the potential value of maintaining functional and taxonomic diversity in restoration and management</w:t>
      </w:r>
      <w:r w:rsidR="00792BD1">
        <w:rPr>
          <w:rFonts w:ascii="Times New Roman" w:eastAsia="Times New Roman" w:hAnsi="Times New Roman" w:cs="Times New Roman"/>
          <w:sz w:val="24"/>
          <w:szCs w:val="24"/>
        </w:rPr>
        <w:t xml:space="preserve"> </w:t>
      </w:r>
      <w:r w:rsidR="00792BD1">
        <w:rPr>
          <w:rFonts w:ascii="Times New Roman" w:eastAsia="Times New Roman" w:hAnsi="Times New Roman" w:cs="Times New Roman"/>
          <w:sz w:val="24"/>
          <w:szCs w:val="24"/>
        </w:rPr>
        <w:fldChar w:fldCharType="begin" w:fldLock="1"/>
      </w:r>
      <w:r w:rsidR="005A2FF6">
        <w:rPr>
          <w:rFonts w:ascii="Times New Roman" w:eastAsia="Times New Roman" w:hAnsi="Times New Roman" w:cs="Times New Roman"/>
          <w:sz w:val="24"/>
          <w:szCs w:val="24"/>
        </w:rPr>
        <w:instrText>ADDIN CSL_CITATION {"citationItems":[{"id":"ITEM-1","itemData":{"DOI":"10.1016/j.tree.2008.07.013","ISSN":"0169-5347","PMID":"18951652","abstract":"One of the greatest challenges for ecological restoration is to create or reassemble plant communities that are resistant to invasion by exotic species. We examine how concepts pertaining to the assembly of plant communities can be used to strengthen resistance to invasion in restored communities. Community ecology theory predicts that an invasive species will be unlikely to establish if there is a species with similar traits present in the resident community or if available niches are filled. Therefore, successful restoration efforts should select native species with traits similar to likely invaders and include a diversity of functional traits. The success of trait-based approaches to restoration will depend largely on the diversity of invaders, on the strength of environmental factors and on dispersal dynamics of invasive and native species.","author":[{"dropping-particle":"","family":"Funk","given":"Jennifer L","non-dropping-particle":"","parse-names":false,"suffix":""},{"dropping-particle":"","family":"Cleland","given":"Elsa E","non-dropping-particle":"","parse-names":false,"suffix":""},{"dropping-particle":"","family":"Suding","given":"Katherine N","non-dropping-particle":"","parse-names":false,"suffix":""},{"dropping-particle":"","family":"Zavaleta","given":"Erika S","non-dropping-particle":"","parse-names":false,"suffix":""}],"container-title":"Trends in ecology &amp; evolution","id":"ITEM-1","issue":"12","issued":{"date-parts":[["2008","12"]]},"page":"695-703","title":"Restoration through reassembly: plant traits and invasion resistance.","type":"article-journal","volume":"23"},"uris":["http://www.mendeley.com/documents/?uuid=29e19349-cd02-4680-b755-0bee41ede195"]}],"mendeley":{"formattedCitation":"(Funk et al. 2008)","plainTextFormattedCitation":"(Funk et al. 2008)","previouslyFormattedCitation":"(Funk et al. 2008)"},"properties":{"noteIndex":0},"schema":"https://github.com/citation-style-language/schema/raw/master/csl-citation.json"}</w:instrText>
      </w:r>
      <w:r w:rsidR="00792BD1">
        <w:rPr>
          <w:rFonts w:ascii="Times New Roman" w:eastAsia="Times New Roman" w:hAnsi="Times New Roman" w:cs="Times New Roman"/>
          <w:sz w:val="24"/>
          <w:szCs w:val="24"/>
        </w:rPr>
        <w:fldChar w:fldCharType="separate"/>
      </w:r>
      <w:r w:rsidR="00792BD1" w:rsidRPr="00792BD1">
        <w:rPr>
          <w:rFonts w:ascii="Times New Roman" w:eastAsia="Times New Roman" w:hAnsi="Times New Roman" w:cs="Times New Roman"/>
          <w:noProof/>
          <w:sz w:val="24"/>
          <w:szCs w:val="24"/>
        </w:rPr>
        <w:t>(Funk et al. 2008)</w:t>
      </w:r>
      <w:r w:rsidR="00792BD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Particularly in highly dynamic systems where environmental fluctuations drive turnover, </w:t>
      </w:r>
      <w:r w:rsidR="007B2C8F">
        <w:rPr>
          <w:rFonts w:ascii="Times New Roman" w:eastAsia="Times New Roman" w:hAnsi="Times New Roman" w:cs="Times New Roman"/>
          <w:sz w:val="24"/>
          <w:szCs w:val="24"/>
        </w:rPr>
        <w:t xml:space="preserve">long-term ecosystem health may depend on turnover among desirable </w:t>
      </w:r>
      <w:r w:rsidR="00FE3498">
        <w:rPr>
          <w:rFonts w:ascii="Times New Roman" w:eastAsia="Times New Roman" w:hAnsi="Times New Roman" w:cs="Times New Roman"/>
          <w:sz w:val="24"/>
          <w:szCs w:val="24"/>
        </w:rPr>
        <w:t xml:space="preserve">community types – the maintenance of multiple potential vegetation states can maintain favorable pathways of compositional change following disturbance </w:t>
      </w:r>
      <w:r w:rsidR="00DE4841">
        <w:rPr>
          <w:rFonts w:ascii="Times New Roman" w:eastAsia="Times New Roman" w:hAnsi="Times New Roman" w:cs="Times New Roman"/>
          <w:sz w:val="24"/>
          <w:szCs w:val="24"/>
        </w:rPr>
        <w:t>that may otherwise favor spread of undesirable species.</w:t>
      </w:r>
      <w:r w:rsidR="004C69CD">
        <w:rPr>
          <w:rFonts w:ascii="Times New Roman" w:eastAsia="Times New Roman" w:hAnsi="Times New Roman" w:cs="Times New Roman"/>
          <w:sz w:val="24"/>
          <w:szCs w:val="24"/>
        </w:rPr>
        <w:t xml:space="preserve"> </w:t>
      </w:r>
    </w:p>
    <w:p w14:paraId="44F9523F" w14:textId="7BB7E5A0" w:rsidR="000F21AD" w:rsidRDefault="000F21AD" w:rsidP="00350FE8">
      <w:pPr>
        <w:spacing w:after="0" w:line="240" w:lineRule="auto"/>
      </w:pPr>
    </w:p>
    <w:p w14:paraId="2BD506B7" w14:textId="77777777" w:rsidR="000F21AD" w:rsidRDefault="000F21AD">
      <w:pPr>
        <w:spacing w:after="0" w:line="240" w:lineRule="auto"/>
        <w:ind w:firstLine="720"/>
      </w:pPr>
    </w:p>
    <w:p w14:paraId="00000096"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 and Funding Information</w:t>
      </w:r>
    </w:p>
    <w:p w14:paraId="00000097" w14:textId="77777777" w:rsidR="00C91E69" w:rsidRDefault="0051359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Funding was provided by the USDA NIFA NRI Controlling Weedy and Invasive Plants Program (grant number 2006-55320-17247), Kearney Foundation of Soil Science, Hatch Funding, Packard Foundation funding to the UC Agriculture Sustainability Institute, and by the USDA National Institute of Food and Agriculture, Agricultural Experiment Station Projects to VE (grant numbers CA-D-PLS-7641-H and 1013397). EB was supported by grants provided by the University of California, Davis, Department of Plant Sciences and Graduate Group in Ecology. </w:t>
      </w:r>
    </w:p>
    <w:p w14:paraId="00000098" w14:textId="77777777" w:rsidR="00C91E69" w:rsidRDefault="00C91E69">
      <w:pPr>
        <w:spacing w:after="0" w:line="240" w:lineRule="auto"/>
        <w:rPr>
          <w:rFonts w:ascii="Times New Roman" w:eastAsia="Times New Roman" w:hAnsi="Times New Roman" w:cs="Times New Roman"/>
          <w:b/>
          <w:sz w:val="24"/>
          <w:szCs w:val="24"/>
        </w:rPr>
      </w:pPr>
    </w:p>
    <w:p w14:paraId="00000099" w14:textId="77777777" w:rsidR="00C91E69" w:rsidRDefault="00513595">
      <w:pPr>
        <w:rPr>
          <w:rFonts w:ascii="Times New Roman" w:eastAsia="Times New Roman" w:hAnsi="Times New Roman" w:cs="Times New Roman"/>
          <w:b/>
          <w:color w:val="000000"/>
          <w:sz w:val="24"/>
          <w:szCs w:val="24"/>
        </w:rPr>
      </w:pPr>
      <w:r>
        <w:br w:type="page"/>
      </w:r>
    </w:p>
    <w:p w14:paraId="0000009A" w14:textId="77777777" w:rsidR="00C91E69" w:rsidRDefault="00C91E69">
      <w:p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sdt>
        <w:sdtPr>
          <w:tag w:val="goog_rdk_33"/>
          <w:id w:val="-2141335914"/>
        </w:sdtPr>
        <w:sdtContent>
          <w:commentRangeStart w:id="31"/>
        </w:sdtContent>
      </w:sdt>
      <w:r w:rsidR="00513595">
        <w:rPr>
          <w:rFonts w:ascii="Times New Roman" w:eastAsia="Times New Roman" w:hAnsi="Times New Roman" w:cs="Times New Roman"/>
          <w:b/>
          <w:color w:val="000000"/>
          <w:sz w:val="24"/>
          <w:szCs w:val="24"/>
        </w:rPr>
        <w:t>References:</w:t>
      </w:r>
      <w:commentRangeEnd w:id="31"/>
      <w:r w:rsidR="00513595">
        <w:commentReference w:id="31"/>
      </w:r>
    </w:p>
    <w:p w14:paraId="0000009B" w14:textId="77777777" w:rsidR="00C91E69" w:rsidRDefault="00C91E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color w:val="000000"/>
          <w:sz w:val="24"/>
          <w:szCs w:val="24"/>
        </w:rPr>
      </w:pPr>
      <w:bookmarkStart w:id="32" w:name="_heading=h.3znysh7" w:colFirst="0" w:colLast="0"/>
      <w:bookmarkEnd w:id="32"/>
    </w:p>
    <w:p w14:paraId="345DD002" w14:textId="045A45EE" w:rsidR="00352489" w:rsidRPr="00352489" w:rsidRDefault="00506D74"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00352489" w:rsidRPr="00352489">
        <w:rPr>
          <w:rFonts w:ascii="Times New Roman" w:hAnsi="Times New Roman" w:cs="Times New Roman"/>
          <w:noProof/>
          <w:sz w:val="24"/>
          <w:szCs w:val="24"/>
        </w:rPr>
        <w:t>Alexander, J. M., J. M. Diez, and J. M. Levine. 2015. Novel competitors shape species’ responses to climate change. Nature 525:515–518.</w:t>
      </w:r>
    </w:p>
    <w:p w14:paraId="0E01995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Bagchi, S., D. D. Briske, X. B. Wu, M. P. McClaran, B. T. Bestelmeyer, and M. E. Fernández-Giménez. 2012. Empirical assessment of state-and-transition models with a long-term vegetation record from the Sonoran Desert. Ecological Applications 22:400–411.</w:t>
      </w:r>
    </w:p>
    <w:p w14:paraId="6E649CC8"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Bestelmeyer, B. T., J. R. Brown, K. M. Havstad, R. Alexander, G. Chavez, and J. E. Herrick. 2003. Development and use of state-and-transition models for rangelands. Journal of Range Management 56:114–126.</w:t>
      </w:r>
    </w:p>
    <w:p w14:paraId="24DFA05D"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Brown, J. H., T. J. Valone, and C. G. Curtin. 1997. Reorganization of an arid ecosystem in response to recent climate change. Proceedings of the National Academy of Sciences of the United States of America 94:9729–9733.</w:t>
      </w:r>
    </w:p>
    <w:p w14:paraId="3217E56E"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Brown, J. H., T. G. Whitham, S. K. Morgan Ernest, and C. A. Gehring. 2001. Complex species interactions and the dynamics of ecological systems: Long-term experiments. Science 293:643–650.</w:t>
      </w:r>
    </w:p>
    <w:p w14:paraId="59C9780A"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Diaz, S., and M. Cabido. 1997. Plant functional types and ecosystem function in relation to global change. Journal of Vegetation Science 8:463–474.</w:t>
      </w:r>
    </w:p>
    <w:p w14:paraId="210EF1A0"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Díaz, S., and M. Cabido. 2001. Vive la différence: Plant functional diversity matters to ecosystem processes. Trends in Ecology and Evolution 16:646–655.</w:t>
      </w:r>
    </w:p>
    <w:p w14:paraId="5558405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DiTomaso, J. M., G. B. Kyser, M. R. George, M. P. Doran, and E. A. Laca. 2008. Control of Medusahead (Taeniatherum caput-medusae) Using Timely Sheep Grazing. Invasive Plant Science and Management 1:241–247.</w:t>
      </w:r>
    </w:p>
    <w:p w14:paraId="35AA4DA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Dudney, J., L. M. Hallett, L. Larios, E. C. Farrer, and N. Erica. 2017. Lagging behind: Have we overlooked previous-year rainfall effects in annual grasslands? Journal of Ecology 105.</w:t>
      </w:r>
    </w:p>
    <w:p w14:paraId="61721B5E"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Felton, A. J., and M. D. Smith. 2017. Integrating plant ecological responses to climate extremes from individual to ecosystem levels. Philosophical Transactions of the Royal Society B: Biological Sciences 372.</w:t>
      </w:r>
    </w:p>
    <w:p w14:paraId="7190D038"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Fukami, T. 2015. Historical Contingency in Community Assembly: Integrating Niches, Species Pools, and Priority Effects. Annual Review of Ecology, Evolution, and Systematics 46:1–23.</w:t>
      </w:r>
    </w:p>
    <w:p w14:paraId="5B90E3D6"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Funk, J. L., E. E. Cleland, K. N. Suding, and E. S. Zavaleta. 2008. Restoration through reassembly: plant traits and invasion resistance. Trends in ecology &amp; evolution 23:695–703.</w:t>
      </w:r>
    </w:p>
    <w:p w14:paraId="60816D5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Harrison, S. P., M. L. LaForgia, and A. M. Latimer. 2018. Climate-driven diversity change in annual grasslands: Drought plus deluge does not equal normal. Global Change Biology 24:1782–1792.</w:t>
      </w:r>
    </w:p>
    <w:p w14:paraId="604DAD2D"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Hillerislambers, J., S. G. Yelenik, B. P. Colman, and J. M. Levine. 2010. California annual grass invaders: the drivers or passengers of change? The Journal of ecology 98:1147–1156.</w:t>
      </w:r>
    </w:p>
    <w:p w14:paraId="1EF9851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Hobbs, R. J., S. Arico, J. Aronson, J. S. Baron, P. Bridgewater, V. A. Cramer, P. R. Epstein, J. J. Ewel, C. A. Klink, A. E. Lugo, D. Norton, D. Ojima, D. M. Richardson, E. W. Sanderson, F. Valladares, M. Vila, R. Zamora, and M. Zobel. 2006. Novel ecosystems: theoretical and management aspects of the new ecological world order. Global Ecology and Biogeography 15:1–7.</w:t>
      </w:r>
    </w:p>
    <w:p w14:paraId="6574ADB5"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Hobbs, R. J., E. Higgs, and J. A. Harris. 2009. Novel ecosystems: implications for conservation and restoration. Trends in Ecology and Evolution 24:599–605.</w:t>
      </w:r>
    </w:p>
    <w:p w14:paraId="4838E27A"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 xml:space="preserve">Hobbs, R. J., S. Yates, and H. A. Mooney. 2007. LONG-TERM DATA REVEAL COMPLEX </w:t>
      </w:r>
      <w:r w:rsidRPr="00352489">
        <w:rPr>
          <w:rFonts w:ascii="Times New Roman" w:hAnsi="Times New Roman" w:cs="Times New Roman"/>
          <w:noProof/>
          <w:sz w:val="24"/>
          <w:szCs w:val="24"/>
        </w:rPr>
        <w:lastRenderedPageBreak/>
        <w:t>DYNAMICS IN GRASSLAND IN RELATION TO CLIMATE AND DISTURBANCE. Ecological Monographs 77:545–568.</w:t>
      </w:r>
    </w:p>
    <w:p w14:paraId="4955477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Hoover, D. L., A. K. Knapp, and M. D. Smith. 2014. Resistance and resilience of a grassland ecosystem to climate extremes. Ecology 95:2646–2656.</w:t>
      </w:r>
    </w:p>
    <w:p w14:paraId="67A3CF0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Jackson, R. D., and J. W. Bartolome. 2002. A state-transition approach to understanding nonequilibrium plant community dynamics in Californian grasslands. Plant Ecology 162:49–65.</w:t>
      </w:r>
    </w:p>
    <w:p w14:paraId="124A838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Kimball, S., M. E. Lulow, K. A. Mooney, and Q. M. Sorenson. 2014. Establishment and management of native functional groups in restoration. Restoration Ecology 22:81–88.</w:t>
      </w:r>
    </w:p>
    <w:p w14:paraId="4FA5BF05"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Larios, L., R. J. Aicher, and K. N. Suding. 2013. Effect of propagule pressure on recovery of a California grassland after an extreme disturbance. Journal of Vegetation Science 24:1043–1052.</w:t>
      </w:r>
    </w:p>
    <w:p w14:paraId="249DF3E4"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Larios, L., L. M. Hallett, and K. N. Suding. 2017. Where and how to restore in a changing world: a demographic-based assessment of resilience. Journal of Applied Ecology 54:1040–1050.</w:t>
      </w:r>
    </w:p>
    <w:p w14:paraId="5AA239D5"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Lavorel, S., S. McIntyre, J. Landsberg, and T. D. . Forbes. 1997. Plant functional classifications: from general groups to specific groups based on response to disturbance. Trends in Ecology and Evolution 5347.</w:t>
      </w:r>
    </w:p>
    <w:p w14:paraId="1C918F93"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Levine, J. M., and C. M. D. Antonio. 1999. Elton revisited : a review linking diversity invasibility. Oikos 87:15–26.</w:t>
      </w:r>
    </w:p>
    <w:p w14:paraId="173DC32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Lindenmayer, D. B., G. E. Likens, A. Andersen, D. Bowman, C. M. Bull, E. Burns, C. R. Dickman, A. a. Hoffmann, D. a. Keith, M. J. Liddell, A. J. Lowe, D. J. Metcalfe, S. R. Phinn, J. Russell-Smith, N. Thurgate, and G. M. Wardle. 2012. Value of long-term ecological studies. Austral Ecology 37:745–757.</w:t>
      </w:r>
    </w:p>
    <w:p w14:paraId="3774BDA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Parmesan, C., and M. E. Hanley. 2015. Plants and climate change: complexities and surprises. Annals of Botany 116:849–864.</w:t>
      </w:r>
    </w:p>
    <w:p w14:paraId="149DA87C"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Prugh, L. R., N. Deguines, J. B. Grinath, K. N. Suding, W. T. Bean, R. Stafford, and J. S. Brashares. 2018. Ecological winners and losers of extreme drought in California. Nature Climate Change 8:819–824.</w:t>
      </w:r>
    </w:p>
    <w:p w14:paraId="7F556294"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Sala, O. E., L. A. Gherardi, L. Reichmann, E. Jobbágy, and D. Peters. 2012. Legacies of precipitation fluctuations on primary production: Theory and data synthesis. Philosophical Transactions of the Royal Society B: Biological Sciences 367:3135–3144.</w:t>
      </w:r>
    </w:p>
    <w:p w14:paraId="09B3B730"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Seabloom, E. W., E. T. Borer, V. L. Boucher, R. S. Burton, K. L. Cottingham, L. Goldwasser, W. K. Gram, B. E. Kendall, and F. Micheli. 2003a. Competition, seed limitation, disturbance, and reestablishment of California native annual forbs. Ecological Applications 13:575–592.</w:t>
      </w:r>
    </w:p>
    <w:p w14:paraId="4E8763C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Seabloom, E. W., W. S. Harpole, O. J. Reichman, and D. Tilman. 2003b. Invasion, competitive dominance, and resource use by exotic and native California grassland species. Proceedings of the National Academy of Sciences of the United States of America 100:13384–9.</w:t>
      </w:r>
    </w:p>
    <w:p w14:paraId="3B0CDEF5"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Seastedt, T. R., R. J. Hobbs, and K. N. Suding. 2008. Management of novel ecosystems: Are novel approaches required? Frontiers in Ecology and the Environment 6:547–553.</w:t>
      </w:r>
    </w:p>
    <w:p w14:paraId="77D21FE9"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Slette, I. J., A. K. Post, M. Awad, T. Even, A. Punzalan, S. Williams, M. D. Smith, and A. K. Knapp. 2019. How ecologists define drought, and why we should do better. Global Change Biology 25:3193–3200.</w:t>
      </w:r>
    </w:p>
    <w:p w14:paraId="531F35B7"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Smith, M. D. 2011. An ecological perspective on extreme climatic events: A synthetic definition and framework to guide future research. Journal of Ecology 99:656–663.</w:t>
      </w:r>
    </w:p>
    <w:p w14:paraId="6F5C81EC"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 xml:space="preserve">Smith, M. D., J. C. Wilcox, T. Kelly, and A. K. Knapp. 2004. Dominance not richness </w:t>
      </w:r>
      <w:r w:rsidRPr="00352489">
        <w:rPr>
          <w:rFonts w:ascii="Times New Roman" w:hAnsi="Times New Roman" w:cs="Times New Roman"/>
          <w:noProof/>
          <w:sz w:val="24"/>
          <w:szCs w:val="24"/>
        </w:rPr>
        <w:lastRenderedPageBreak/>
        <w:t>determines invasibility of tallgrass prairie. Oikos 106:253–262.</w:t>
      </w:r>
    </w:p>
    <w:p w14:paraId="4AF12FC6"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Stein, C., W. S. Harpole, and K. N. Suding. 2016. Transitions and invasion along a grazing gradient in experimental California grasslands. Ecology 97:2319–2330.</w:t>
      </w:r>
    </w:p>
    <w:p w14:paraId="21C28E48"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Stringham, T. K., W. C. Krueger, and P. L. Shaver. 2003. State and transition modeling: An ecological process approach. Journal of Range Management 56:106–113.</w:t>
      </w:r>
    </w:p>
    <w:p w14:paraId="3FD92158"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 xml:space="preserve">Stromberg, M. R., C. M. D’Antonio, T. P. Young, J. Wirka, and P. Kephart. 2007. California Grassland Restoration. Page </w:t>
      </w:r>
      <w:r w:rsidRPr="00352489">
        <w:rPr>
          <w:rFonts w:ascii="Times New Roman" w:hAnsi="Times New Roman" w:cs="Times New Roman"/>
          <w:i/>
          <w:iCs/>
          <w:noProof/>
          <w:sz w:val="24"/>
          <w:szCs w:val="24"/>
        </w:rPr>
        <w:t>in</w:t>
      </w:r>
      <w:r w:rsidRPr="00352489">
        <w:rPr>
          <w:rFonts w:ascii="Times New Roman" w:hAnsi="Times New Roman" w:cs="Times New Roman"/>
          <w:noProof/>
          <w:sz w:val="24"/>
          <w:szCs w:val="24"/>
        </w:rPr>
        <w:t xml:space="preserve"> M. R. Stromberg, J. D. Corbin, and C. M. D’Antonio, editors. California Grasslands Ecology and Management.</w:t>
      </w:r>
    </w:p>
    <w:p w14:paraId="07E107DC"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Suding, K. N., S. Lavorel, F. S. Chapin, J. H. C. Cornelissen, S. Díaz, E. Garnier, D. Goldberg, D. U. Hooper, S. T. Jackson, and M. L. Navas. 2008. Scaling environmental change through the community-level: A trait-based response-and-effect framework for plants. Global Change Biology 14:1125–1140.</w:t>
      </w:r>
    </w:p>
    <w:p w14:paraId="5EF7430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Thomsen, M. a., C. M. D&amp;apos;Antonio, K. B. Suttle, and W. P. Sousa. 2006. Ecological resistance, seed density and their interactions determine patterns of invasion in a California coastal grassland. Ecology Letters 9:160–170.</w:t>
      </w:r>
    </w:p>
    <w:p w14:paraId="4ED482D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Tylianakis, J. M., R. K. Didham, J. Bascompte, and D. A. Wardle. 2008. Global change and species interactions in terrestrial ecosystems. Ecology Letters 11:1351–1363.</w:t>
      </w:r>
    </w:p>
    <w:p w14:paraId="49AD787B"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Williams, J. W., and S. T. Jackson. 2007. Novel climates, no-analog communities, and ecological surprises. Frontiers in Ecology and the Environment 5:475–482.</w:t>
      </w:r>
    </w:p>
    <w:p w14:paraId="1EF3EDDD"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Yoon, J. H., S. Y. S. Wang, R. R. Gillies, B. Kravitz, L. Hipps, and P. J. Rasch. 2015. Increasing water cycle extremes in California and in relation to ENSO cycle under global warming. Nature Communications 6.</w:t>
      </w:r>
    </w:p>
    <w:p w14:paraId="0EF8EF56"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352489">
        <w:rPr>
          <w:rFonts w:ascii="Times New Roman" w:hAnsi="Times New Roman" w:cs="Times New Roman"/>
          <w:noProof/>
          <w:sz w:val="24"/>
          <w:szCs w:val="24"/>
        </w:rPr>
        <w:t>Young, J. A. 1992. Ecology and management of medusahead (Taeniatherum caput-medusae ssp. asperum  Melderis) 52.</w:t>
      </w:r>
    </w:p>
    <w:p w14:paraId="7F02649F" w14:textId="77777777" w:rsidR="00352489" w:rsidRPr="00352489" w:rsidRDefault="00352489" w:rsidP="00352489">
      <w:pPr>
        <w:widowControl w:val="0"/>
        <w:autoSpaceDE w:val="0"/>
        <w:autoSpaceDN w:val="0"/>
        <w:adjustRightInd w:val="0"/>
        <w:spacing w:after="0" w:line="240" w:lineRule="auto"/>
        <w:ind w:left="480" w:hanging="480"/>
        <w:rPr>
          <w:rFonts w:ascii="Times New Roman" w:hAnsi="Times New Roman" w:cs="Times New Roman"/>
          <w:noProof/>
          <w:sz w:val="24"/>
        </w:rPr>
      </w:pPr>
      <w:r w:rsidRPr="00352489">
        <w:rPr>
          <w:rFonts w:ascii="Times New Roman" w:hAnsi="Times New Roman" w:cs="Times New Roman"/>
          <w:noProof/>
          <w:sz w:val="24"/>
          <w:szCs w:val="24"/>
        </w:rPr>
        <w:t>Young, T. P., E. P. Zefferman, K. J. Vaughn, and S. Fick. 2014. Initial success of native grasses is contingent on multiple interactions among exotic grass competition, temporal priority, rainfall and site effects. AoB PLANTS 7:plu081-plu081.</w:t>
      </w:r>
    </w:p>
    <w:p w14:paraId="000000D8" w14:textId="017CA283" w:rsidR="00C91E69" w:rsidRDefault="00506D74" w:rsidP="00506D74">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000000D9" w14:textId="77777777" w:rsidR="00C91E69" w:rsidRDefault="00513595">
      <w:pPr>
        <w:rPr>
          <w:rFonts w:ascii="Times New Roman" w:eastAsia="Times New Roman" w:hAnsi="Times New Roman" w:cs="Times New Roman"/>
          <w:sz w:val="24"/>
          <w:szCs w:val="24"/>
        </w:rPr>
      </w:pPr>
      <w:r>
        <w:br w:type="page"/>
      </w:r>
    </w:p>
    <w:p w14:paraId="000000DA" w14:textId="77777777" w:rsidR="00C91E69" w:rsidRDefault="0051359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 packages and Other Citations</w:t>
      </w:r>
    </w:p>
    <w:p w14:paraId="000000DB" w14:textId="77777777" w:rsidR="00C91E69" w:rsidRDefault="00C91E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00000DC" w14:textId="77777777" w:rsidR="00C91E69" w:rsidRDefault="00513595">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Kept separate </w:t>
      </w:r>
      <w:proofErr w:type="spellStart"/>
      <w:r>
        <w:rPr>
          <w:rFonts w:ascii="Times New Roman" w:eastAsia="Times New Roman" w:hAnsi="Times New Roman" w:cs="Times New Roman"/>
          <w:i/>
          <w:sz w:val="24"/>
          <w:szCs w:val="24"/>
        </w:rPr>
        <w:t>til</w:t>
      </w:r>
      <w:proofErr w:type="spellEnd"/>
      <w:r>
        <w:rPr>
          <w:rFonts w:ascii="Times New Roman" w:eastAsia="Times New Roman" w:hAnsi="Times New Roman" w:cs="Times New Roman"/>
          <w:i/>
          <w:sz w:val="24"/>
          <w:szCs w:val="24"/>
        </w:rPr>
        <w:t xml:space="preserve"> citations finalized to not disrupt citation manager plugin</w:t>
      </w:r>
    </w:p>
    <w:p w14:paraId="000000DD" w14:textId="77777777" w:rsidR="00C91E69" w:rsidRDefault="00C91E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i/>
          <w:sz w:val="24"/>
          <w:szCs w:val="24"/>
        </w:rPr>
      </w:pPr>
    </w:p>
    <w:p w14:paraId="000000DE" w14:textId="77777777" w:rsidR="00C91E69" w:rsidRDefault="00C91E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00000DF" w14:textId="77777777"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Wickham, Hadley. </w:t>
      </w:r>
      <w:r>
        <w:rPr>
          <w:rFonts w:ascii="Arial" w:eastAsia="Arial" w:hAnsi="Arial" w:cs="Arial"/>
          <w:i/>
          <w:color w:val="222222"/>
          <w:sz w:val="20"/>
          <w:szCs w:val="20"/>
          <w:highlight w:val="white"/>
        </w:rPr>
        <w:t>ggplot2: elegant graphics for data analysis</w:t>
      </w:r>
      <w:r>
        <w:rPr>
          <w:rFonts w:ascii="Arial" w:eastAsia="Arial" w:hAnsi="Arial" w:cs="Arial"/>
          <w:color w:val="222222"/>
          <w:sz w:val="20"/>
          <w:szCs w:val="20"/>
          <w:highlight w:val="white"/>
        </w:rPr>
        <w:t>. Springer, 2016.</w:t>
      </w:r>
    </w:p>
    <w:p w14:paraId="000000E0" w14:textId="77777777" w:rsidR="00C91E69" w:rsidRDefault="00C91E69">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0000E1" w14:textId="77777777"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Jackson, Christopher H. "Multi-state models for panel data: the </w:t>
      </w:r>
      <w:proofErr w:type="spellStart"/>
      <w:r>
        <w:rPr>
          <w:rFonts w:ascii="Arial" w:eastAsia="Arial" w:hAnsi="Arial" w:cs="Arial"/>
          <w:color w:val="222222"/>
          <w:sz w:val="20"/>
          <w:szCs w:val="20"/>
          <w:highlight w:val="white"/>
        </w:rPr>
        <w:t>msm</w:t>
      </w:r>
      <w:proofErr w:type="spellEnd"/>
      <w:r>
        <w:rPr>
          <w:rFonts w:ascii="Arial" w:eastAsia="Arial" w:hAnsi="Arial" w:cs="Arial"/>
          <w:color w:val="222222"/>
          <w:sz w:val="20"/>
          <w:szCs w:val="20"/>
          <w:highlight w:val="white"/>
        </w:rPr>
        <w:t xml:space="preserve"> package for R."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38.8 (2011): 1-29.</w:t>
      </w:r>
    </w:p>
    <w:p w14:paraId="000000E2" w14:textId="77777777" w:rsidR="00C91E69" w:rsidRDefault="00C91E69">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0000E3" w14:textId="77777777"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Ghazzali</w:t>
      </w:r>
      <w:proofErr w:type="spellEnd"/>
      <w:r>
        <w:rPr>
          <w:rFonts w:ascii="Arial" w:eastAsia="Arial" w:hAnsi="Arial" w:cs="Arial"/>
          <w:color w:val="222222"/>
          <w:sz w:val="20"/>
          <w:szCs w:val="20"/>
          <w:highlight w:val="white"/>
        </w:rPr>
        <w:t xml:space="preserve">, N., </w:t>
      </w:r>
      <w:proofErr w:type="spellStart"/>
      <w:r>
        <w:rPr>
          <w:rFonts w:ascii="Arial" w:eastAsia="Arial" w:hAnsi="Arial" w:cs="Arial"/>
          <w:color w:val="222222"/>
          <w:sz w:val="20"/>
          <w:szCs w:val="20"/>
          <w:highlight w:val="white"/>
        </w:rPr>
        <w:t>Boiteau</w:t>
      </w:r>
      <w:proofErr w:type="spellEnd"/>
      <w:r>
        <w:rPr>
          <w:rFonts w:ascii="Arial" w:eastAsia="Arial" w:hAnsi="Arial" w:cs="Arial"/>
          <w:color w:val="222222"/>
          <w:sz w:val="20"/>
          <w:szCs w:val="20"/>
          <w:highlight w:val="white"/>
        </w:rPr>
        <w:t xml:space="preserve">, V., </w:t>
      </w:r>
      <w:proofErr w:type="spellStart"/>
      <w:r>
        <w:rPr>
          <w:rFonts w:ascii="Arial" w:eastAsia="Arial" w:hAnsi="Arial" w:cs="Arial"/>
          <w:color w:val="222222"/>
          <w:sz w:val="20"/>
          <w:szCs w:val="20"/>
          <w:highlight w:val="white"/>
        </w:rPr>
        <w:t>Niknafs</w:t>
      </w:r>
      <w:proofErr w:type="spellEnd"/>
      <w:r>
        <w:rPr>
          <w:rFonts w:ascii="Arial" w:eastAsia="Arial" w:hAnsi="Arial" w:cs="Arial"/>
          <w:color w:val="222222"/>
          <w:sz w:val="20"/>
          <w:szCs w:val="20"/>
          <w:highlight w:val="white"/>
        </w:rPr>
        <w:t xml:space="preserve">, A., &amp; </w:t>
      </w:r>
      <w:proofErr w:type="spellStart"/>
      <w:r>
        <w:rPr>
          <w:rFonts w:ascii="Arial" w:eastAsia="Arial" w:hAnsi="Arial" w:cs="Arial"/>
          <w:color w:val="222222"/>
          <w:sz w:val="20"/>
          <w:szCs w:val="20"/>
          <w:highlight w:val="white"/>
        </w:rPr>
        <w:t>Charrad</w:t>
      </w:r>
      <w:proofErr w:type="spellEnd"/>
      <w:r>
        <w:rPr>
          <w:rFonts w:ascii="Arial" w:eastAsia="Arial" w:hAnsi="Arial" w:cs="Arial"/>
          <w:color w:val="222222"/>
          <w:sz w:val="20"/>
          <w:szCs w:val="20"/>
          <w:highlight w:val="white"/>
        </w:rPr>
        <w:t>, M. M. (2014). Package ‘</w:t>
      </w:r>
      <w:proofErr w:type="spellStart"/>
      <w:r>
        <w:rPr>
          <w:rFonts w:ascii="Arial" w:eastAsia="Arial" w:hAnsi="Arial" w:cs="Arial"/>
          <w:color w:val="222222"/>
          <w:sz w:val="20"/>
          <w:szCs w:val="20"/>
          <w:highlight w:val="white"/>
        </w:rPr>
        <w:t>nbclust</w:t>
      </w:r>
      <w:proofErr w:type="spellEnd"/>
      <w:r>
        <w:rPr>
          <w:rFonts w:ascii="Arial" w:eastAsia="Arial" w:hAnsi="Arial" w:cs="Arial"/>
          <w:color w:val="222222"/>
          <w:sz w:val="20"/>
          <w:szCs w:val="20"/>
          <w:highlight w:val="white"/>
        </w:rPr>
        <w:t>’. </w:t>
      </w:r>
      <w:r>
        <w:rPr>
          <w:rFonts w:ascii="Arial" w:eastAsia="Arial" w:hAnsi="Arial" w:cs="Arial"/>
          <w:i/>
          <w:color w:val="222222"/>
          <w:sz w:val="20"/>
          <w:szCs w:val="20"/>
          <w:highlight w:val="white"/>
        </w:rPr>
        <w:t>Journal of statistical software</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61</w:t>
      </w:r>
      <w:r>
        <w:rPr>
          <w:rFonts w:ascii="Arial" w:eastAsia="Arial" w:hAnsi="Arial" w:cs="Arial"/>
          <w:color w:val="222222"/>
          <w:sz w:val="20"/>
          <w:szCs w:val="20"/>
          <w:highlight w:val="white"/>
        </w:rPr>
        <w:t>, 1-36.</w:t>
      </w:r>
    </w:p>
    <w:p w14:paraId="000000E4" w14:textId="77777777" w:rsidR="00C91E69" w:rsidRDefault="00C91E69">
      <w:pPr>
        <w:pBdr>
          <w:top w:val="nil"/>
          <w:left w:val="nil"/>
          <w:bottom w:val="nil"/>
          <w:right w:val="nil"/>
          <w:between w:val="nil"/>
        </w:pBdr>
        <w:shd w:val="clear" w:color="auto" w:fill="FFFFFF"/>
        <w:spacing w:after="0" w:line="240" w:lineRule="auto"/>
        <w:ind w:left="480" w:hanging="480"/>
        <w:rPr>
          <w:rFonts w:ascii="Times New Roman" w:eastAsia="Times New Roman" w:hAnsi="Times New Roman" w:cs="Times New Roman"/>
          <w:b/>
          <w:sz w:val="24"/>
          <w:szCs w:val="24"/>
          <w:u w:val="single"/>
        </w:rPr>
      </w:pPr>
    </w:p>
    <w:p w14:paraId="000000E5" w14:textId="77777777"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Hagberg, A., Swart, P., &amp; S </w:t>
      </w:r>
      <w:proofErr w:type="spellStart"/>
      <w:r>
        <w:rPr>
          <w:rFonts w:ascii="Arial" w:eastAsia="Arial" w:hAnsi="Arial" w:cs="Arial"/>
          <w:color w:val="222222"/>
          <w:sz w:val="20"/>
          <w:szCs w:val="20"/>
          <w:highlight w:val="white"/>
        </w:rPr>
        <w:t>Chult</w:t>
      </w:r>
      <w:proofErr w:type="spellEnd"/>
      <w:r>
        <w:rPr>
          <w:rFonts w:ascii="Arial" w:eastAsia="Arial" w:hAnsi="Arial" w:cs="Arial"/>
          <w:color w:val="222222"/>
          <w:sz w:val="20"/>
          <w:szCs w:val="20"/>
          <w:highlight w:val="white"/>
        </w:rPr>
        <w:t>, D. (2008). </w:t>
      </w:r>
      <w:r>
        <w:rPr>
          <w:rFonts w:ascii="Arial" w:eastAsia="Arial" w:hAnsi="Arial" w:cs="Arial"/>
          <w:i/>
          <w:color w:val="222222"/>
          <w:sz w:val="20"/>
          <w:szCs w:val="20"/>
          <w:highlight w:val="white"/>
        </w:rPr>
        <w:t xml:space="preserve">Exploring network structure, dynamics, and function using </w:t>
      </w:r>
      <w:proofErr w:type="spellStart"/>
      <w:r>
        <w:rPr>
          <w:rFonts w:ascii="Arial" w:eastAsia="Arial" w:hAnsi="Arial" w:cs="Arial"/>
          <w:i/>
          <w:color w:val="222222"/>
          <w:sz w:val="20"/>
          <w:szCs w:val="20"/>
          <w:highlight w:val="white"/>
        </w:rPr>
        <w:t>NetworkX</w:t>
      </w:r>
      <w:proofErr w:type="spellEnd"/>
      <w:r>
        <w:rPr>
          <w:rFonts w:ascii="Arial" w:eastAsia="Arial" w:hAnsi="Arial" w:cs="Arial"/>
          <w:color w:val="222222"/>
          <w:sz w:val="20"/>
          <w:szCs w:val="20"/>
          <w:highlight w:val="white"/>
        </w:rPr>
        <w:t> (No. LA-UR-08-05495; LA-UR-08-5495). Los Alamos National Lab</w:t>
      </w:r>
      <w:proofErr w:type="gramStart"/>
      <w:r>
        <w:rPr>
          <w:rFonts w:ascii="Arial" w:eastAsia="Arial" w:hAnsi="Arial" w:cs="Arial"/>
          <w:color w:val="222222"/>
          <w:sz w:val="20"/>
          <w:szCs w:val="20"/>
          <w:highlight w:val="white"/>
        </w:rPr>
        <w:t>.(</w:t>
      </w:r>
      <w:proofErr w:type="gramEnd"/>
      <w:r>
        <w:rPr>
          <w:rFonts w:ascii="Arial" w:eastAsia="Arial" w:hAnsi="Arial" w:cs="Arial"/>
          <w:color w:val="222222"/>
          <w:sz w:val="20"/>
          <w:szCs w:val="20"/>
          <w:highlight w:val="white"/>
        </w:rPr>
        <w:t>LANL), Los Alamos, NM (United States).</w:t>
      </w:r>
    </w:p>
    <w:p w14:paraId="000000E6" w14:textId="77777777" w:rsidR="00C91E69" w:rsidRDefault="00C91E69">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0000E7" w14:textId="77777777"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Pachauri, R. K., Allen, M. R., Barros, V. R., Broome, J., Cramer, W., Christ, R., &amp; </w:t>
      </w:r>
      <w:proofErr w:type="spellStart"/>
      <w:r>
        <w:rPr>
          <w:rFonts w:ascii="Arial" w:eastAsia="Arial" w:hAnsi="Arial" w:cs="Arial"/>
          <w:color w:val="222222"/>
          <w:sz w:val="20"/>
          <w:szCs w:val="20"/>
          <w:highlight w:val="white"/>
        </w:rPr>
        <w:t>Dubash</w:t>
      </w:r>
      <w:proofErr w:type="spellEnd"/>
      <w:r>
        <w:rPr>
          <w:rFonts w:ascii="Arial" w:eastAsia="Arial" w:hAnsi="Arial" w:cs="Arial"/>
          <w:color w:val="222222"/>
          <w:sz w:val="20"/>
          <w:szCs w:val="20"/>
          <w:highlight w:val="white"/>
        </w:rPr>
        <w:t>, N. K. (2014). </w:t>
      </w:r>
      <w:r>
        <w:rPr>
          <w:rFonts w:ascii="Arial" w:eastAsia="Arial" w:hAnsi="Arial" w:cs="Arial"/>
          <w:i/>
          <w:color w:val="222222"/>
          <w:sz w:val="20"/>
          <w:szCs w:val="20"/>
          <w:highlight w:val="white"/>
        </w:rPr>
        <w:t>Climate change 2014: synthesis report. Contribution of Working Groups I, II and III to the fifth assessment report of the Intergovernmental Panel on Climate Change</w:t>
      </w:r>
      <w:r>
        <w:rPr>
          <w:rFonts w:ascii="Arial" w:eastAsia="Arial" w:hAnsi="Arial" w:cs="Arial"/>
          <w:color w:val="222222"/>
          <w:sz w:val="20"/>
          <w:szCs w:val="20"/>
          <w:highlight w:val="white"/>
        </w:rPr>
        <w:t xml:space="preserve"> (p. 151). </w:t>
      </w:r>
      <w:proofErr w:type="spellStart"/>
      <w:r>
        <w:rPr>
          <w:rFonts w:ascii="Arial" w:eastAsia="Arial" w:hAnsi="Arial" w:cs="Arial"/>
          <w:color w:val="222222"/>
          <w:sz w:val="20"/>
          <w:szCs w:val="20"/>
          <w:highlight w:val="white"/>
        </w:rPr>
        <w:t>Ipcc</w:t>
      </w:r>
      <w:proofErr w:type="spellEnd"/>
      <w:r>
        <w:rPr>
          <w:rFonts w:ascii="Arial" w:eastAsia="Arial" w:hAnsi="Arial" w:cs="Arial"/>
          <w:color w:val="222222"/>
          <w:sz w:val="20"/>
          <w:szCs w:val="20"/>
          <w:highlight w:val="white"/>
        </w:rPr>
        <w:t>.</w:t>
      </w:r>
    </w:p>
    <w:p w14:paraId="000000E8" w14:textId="77777777" w:rsidR="00C91E69" w:rsidRDefault="00C91E69">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
    <w:p w14:paraId="000000E9" w14:textId="3C60F686" w:rsidR="00C91E69" w:rsidRDefault="00513595">
      <w:pPr>
        <w:pBdr>
          <w:top w:val="nil"/>
          <w:left w:val="nil"/>
          <w:bottom w:val="nil"/>
          <w:right w:val="nil"/>
          <w:between w:val="nil"/>
        </w:pBdr>
        <w:shd w:val="clear" w:color="auto" w:fill="FFFFFF"/>
        <w:spacing w:after="0" w:line="240" w:lineRule="auto"/>
        <w:ind w:left="480" w:hanging="480"/>
        <w:rPr>
          <w:rFonts w:ascii="Arial" w:eastAsia="Arial" w:hAnsi="Arial" w:cs="Arial"/>
          <w:color w:val="222222"/>
          <w:sz w:val="20"/>
          <w:szCs w:val="20"/>
          <w:highlight w:val="white"/>
        </w:rPr>
      </w:pPr>
      <w:proofErr w:type="spellStart"/>
      <w:r>
        <w:rPr>
          <w:rFonts w:ascii="Arial" w:eastAsia="Arial" w:hAnsi="Arial" w:cs="Arial"/>
          <w:color w:val="222222"/>
          <w:sz w:val="20"/>
          <w:szCs w:val="20"/>
          <w:highlight w:val="white"/>
        </w:rPr>
        <w:t>Maechler</w:t>
      </w:r>
      <w:proofErr w:type="spellEnd"/>
      <w:r>
        <w:rPr>
          <w:rFonts w:ascii="Arial" w:eastAsia="Arial" w:hAnsi="Arial" w:cs="Arial"/>
          <w:color w:val="222222"/>
          <w:sz w:val="20"/>
          <w:szCs w:val="20"/>
          <w:highlight w:val="white"/>
        </w:rPr>
        <w:t xml:space="preserve">, M., </w:t>
      </w:r>
      <w:proofErr w:type="spellStart"/>
      <w:r>
        <w:rPr>
          <w:rFonts w:ascii="Arial" w:eastAsia="Arial" w:hAnsi="Arial" w:cs="Arial"/>
          <w:color w:val="222222"/>
          <w:sz w:val="20"/>
          <w:szCs w:val="20"/>
          <w:highlight w:val="white"/>
        </w:rPr>
        <w:t>Rousseeuw</w:t>
      </w:r>
      <w:proofErr w:type="spellEnd"/>
      <w:r>
        <w:rPr>
          <w:rFonts w:ascii="Arial" w:eastAsia="Arial" w:hAnsi="Arial" w:cs="Arial"/>
          <w:color w:val="222222"/>
          <w:sz w:val="20"/>
          <w:szCs w:val="20"/>
          <w:highlight w:val="white"/>
        </w:rPr>
        <w:t xml:space="preserve">, P., </w:t>
      </w:r>
      <w:proofErr w:type="spellStart"/>
      <w:r>
        <w:rPr>
          <w:rFonts w:ascii="Arial" w:eastAsia="Arial" w:hAnsi="Arial" w:cs="Arial"/>
          <w:color w:val="222222"/>
          <w:sz w:val="20"/>
          <w:szCs w:val="20"/>
          <w:highlight w:val="white"/>
        </w:rPr>
        <w:t>Struyf</w:t>
      </w:r>
      <w:proofErr w:type="spellEnd"/>
      <w:r>
        <w:rPr>
          <w:rFonts w:ascii="Arial" w:eastAsia="Arial" w:hAnsi="Arial" w:cs="Arial"/>
          <w:color w:val="222222"/>
          <w:sz w:val="20"/>
          <w:szCs w:val="20"/>
          <w:highlight w:val="white"/>
        </w:rPr>
        <w:t xml:space="preserve">, A., Hubert, M., &amp; </w:t>
      </w:r>
      <w:proofErr w:type="spellStart"/>
      <w:r>
        <w:rPr>
          <w:rFonts w:ascii="Arial" w:eastAsia="Arial" w:hAnsi="Arial" w:cs="Arial"/>
          <w:color w:val="222222"/>
          <w:sz w:val="20"/>
          <w:szCs w:val="20"/>
          <w:highlight w:val="white"/>
        </w:rPr>
        <w:t>Hornik</w:t>
      </w:r>
      <w:proofErr w:type="spellEnd"/>
      <w:r>
        <w:rPr>
          <w:rFonts w:ascii="Arial" w:eastAsia="Arial" w:hAnsi="Arial" w:cs="Arial"/>
          <w:color w:val="222222"/>
          <w:sz w:val="20"/>
          <w:szCs w:val="20"/>
          <w:highlight w:val="white"/>
        </w:rPr>
        <w:t>, K. (2012). Cluster: cluster analysis basics and extensions. </w:t>
      </w:r>
      <w:r>
        <w:rPr>
          <w:rFonts w:ascii="Arial" w:eastAsia="Arial" w:hAnsi="Arial" w:cs="Arial"/>
          <w:i/>
          <w:color w:val="222222"/>
          <w:sz w:val="20"/>
          <w:szCs w:val="20"/>
          <w:highlight w:val="white"/>
        </w:rPr>
        <w:t>R package version</w:t>
      </w:r>
      <w:r>
        <w:rPr>
          <w:rFonts w:ascii="Arial" w:eastAsia="Arial" w:hAnsi="Arial" w:cs="Arial"/>
          <w:color w:val="222222"/>
          <w:sz w:val="20"/>
          <w:szCs w:val="20"/>
          <w:highlight w:val="white"/>
        </w:rPr>
        <w:t>, </w:t>
      </w:r>
      <w:r>
        <w:rPr>
          <w:rFonts w:ascii="Arial" w:eastAsia="Arial" w:hAnsi="Arial" w:cs="Arial"/>
          <w:i/>
          <w:color w:val="222222"/>
          <w:sz w:val="20"/>
          <w:szCs w:val="20"/>
          <w:highlight w:val="white"/>
        </w:rPr>
        <w:t>1</w:t>
      </w:r>
      <w:r>
        <w:rPr>
          <w:rFonts w:ascii="Arial" w:eastAsia="Arial" w:hAnsi="Arial" w:cs="Arial"/>
          <w:color w:val="222222"/>
          <w:sz w:val="20"/>
          <w:szCs w:val="20"/>
          <w:highlight w:val="white"/>
        </w:rPr>
        <w:t>(2), 56.</w:t>
      </w:r>
    </w:p>
    <w:p w14:paraId="4DBF3BAB" w14:textId="24E3A55A" w:rsidR="00C91E69" w:rsidRPr="00467D51" w:rsidRDefault="00C91E69" w:rsidP="00467D51">
      <w:pPr>
        <w:rPr>
          <w:rFonts w:ascii="Arial" w:eastAsia="Arial" w:hAnsi="Arial" w:cs="Arial"/>
          <w:color w:val="222222"/>
          <w:sz w:val="20"/>
          <w:szCs w:val="20"/>
          <w:highlight w:val="white"/>
        </w:rPr>
      </w:pPr>
    </w:p>
    <w:sectPr w:rsidR="00C91E69" w:rsidRPr="00467D5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erie Eviner" w:date="2020-01-06T20:36:00Z" w:initials="">
    <w:p w14:paraId="00000111"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focus may be a bit risky in review. IT’s focusing more on the tool/broad approach, rather than the dynamics. The approach is important, but overemphasizes how well folks think these functional response groupings work (or state and transitions). Better to take a tone that is a little gentler- that these functional responses/ state and transition approaches are commonly used to understand and manage a system, and that it has always been understood that the “groupings” change with different types of disturbances/changes, thus requiring regrouping- this demonstrates the need for that, with regroupings occurring with the stats analysis before/during/after multiyear drought</w:t>
      </w:r>
    </w:p>
    <w:p w14:paraId="00000112"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p>
    <w:p w14:paraId="00000113"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With that, I think a key part of your message should be the anticipated changes during and following drought in species composition- who are the winners and losers, and the potential for community change over the long-term with more frequent droughts (you mention this, but the tone comes off as more critical before it gets to that part)</w:t>
      </w:r>
    </w:p>
  </w:comment>
  <w:comment w:id="1" w:author="evan batzer" w:date="2020-01-26T21:06:00Z" w:initials="eb">
    <w:p w14:paraId="36FEA30B" w14:textId="77E7E6C0" w:rsidR="00C91E69" w:rsidRDefault="00C91E69">
      <w:pPr>
        <w:pStyle w:val="CommentText"/>
      </w:pPr>
      <w:r>
        <w:rPr>
          <w:rStyle w:val="CommentReference"/>
        </w:rPr>
        <w:annotationRef/>
      </w:r>
      <w:r>
        <w:t>Is this necessary here when also highlighted later on? And introduced more conceptually in the intro?</w:t>
      </w:r>
    </w:p>
  </w:comment>
  <w:comment w:id="3" w:author="Valerie Eviner" w:date="2020-01-06T21:28:00Z" w:initials="">
    <w:p w14:paraId="000000F3"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Unclear how 7 arise from this- refer to table 4 to make this clearer, but also describe the combinations used here</w:t>
      </w:r>
    </w:p>
  </w:comment>
  <w:comment w:id="4" w:author="Valerie Eviner" w:date="2020-01-06T21:28:00Z" w:initials="">
    <w:p w14:paraId="38225D32" w14:textId="77777777" w:rsidR="00C91E69" w:rsidRDefault="00C91E69" w:rsidP="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 clear what this </w:t>
      </w:r>
      <w:proofErr w:type="spellStart"/>
      <w:r>
        <w:rPr>
          <w:rFonts w:ascii="Arial" w:eastAsia="Arial" w:hAnsi="Arial" w:cs="Arial"/>
          <w:color w:val="000000"/>
        </w:rPr>
        <w:t>meanss</w:t>
      </w:r>
      <w:proofErr w:type="spellEnd"/>
    </w:p>
  </w:comment>
  <w:comment w:id="5" w:author="evan batzer" w:date="2020-01-16T16:07:00Z" w:initials="">
    <w:p w14:paraId="195E225B" w14:textId="77777777" w:rsidR="00C91E69" w:rsidRDefault="00C91E69" w:rsidP="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Unsure of what changes would make this more clear. The core idea is that if the species of one state (</w:t>
      </w:r>
      <w:proofErr w:type="spellStart"/>
      <w:r>
        <w:rPr>
          <w:rFonts w:ascii="Arial" w:eastAsia="Arial" w:hAnsi="Arial" w:cs="Arial"/>
          <w:color w:val="000000"/>
        </w:rPr>
        <w:t>Stipa-Elymus</w:t>
      </w:r>
      <w:proofErr w:type="spellEnd"/>
      <w:r>
        <w:rPr>
          <w:rFonts w:ascii="Arial" w:eastAsia="Arial" w:hAnsi="Arial" w:cs="Arial"/>
          <w:color w:val="000000"/>
        </w:rPr>
        <w:t>, for example) were part of the seeding mixture of a plot, that species was given priority.</w:t>
      </w:r>
    </w:p>
  </w:comment>
  <w:comment w:id="6" w:author="Valerie Eviner" w:date="2020-01-06T21:29:00Z" w:initials="">
    <w:p w14:paraId="00000102"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these cases, better to include what was used to calculate each measure, as you discuss each calculation/analysis</w:t>
      </w:r>
    </w:p>
  </w:comment>
  <w:comment w:id="8" w:author="Valerie Eviner" w:date="2020-01-06T21:51:00Z" w:initials="">
    <w:p w14:paraId="000000FB"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any of this needed?</w:t>
      </w:r>
    </w:p>
  </w:comment>
  <w:comment w:id="9" w:author="evan batzer" w:date="2020-01-17T13:48:00Z" w:initials="">
    <w:p w14:paraId="000000FC" w14:textId="66ADBC26"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Perhaps not, but I did want to include a supplementary figure that showed how initial treatments were meaningful. My thought is that as a reader/reviewer, I would like to see evidence that the initial plantings mattered, and we weren’t just subdividing random patterns in clustering.</w:t>
      </w:r>
    </w:p>
  </w:comment>
  <w:comment w:id="10" w:author="Valerie Eviner" w:date="2020-01-06T21:57:00Z" w:initials="">
    <w:p w14:paraId="0000010B"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be helpful to synthesize across the multiple measures—so share about 50%, but a large majority still in same group from year to year- putting these two aspects of data in context would help the reader a lot</w:t>
      </w:r>
    </w:p>
  </w:comment>
  <w:comment w:id="11" w:author="evan batzer" w:date="2020-01-17T14:10:00Z" w:initials="">
    <w:p w14:paraId="0000010C"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Okay, tried to highlight this a little more in the paragraph below where the contingency table is introduced</w:t>
      </w:r>
    </w:p>
  </w:comment>
  <w:comment w:id="13" w:author="Valerie Eviner" w:date="2020-01-06T22:01:00Z" w:initials="">
    <w:p w14:paraId="000000FF"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Since all of your graphs and tables have state 2 vs. 4, how about leaving it as that, and say the naturalized annual group separated into 2 sub-groups, those that dominated before and in the early stages of drought, and those that increased during and after drought</w:t>
      </w:r>
    </w:p>
  </w:comment>
  <w:comment w:id="14" w:author="evan batzer" w:date="2020-01-16T16:21:00Z" w:initials="">
    <w:p w14:paraId="00000100"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Changed names in accordance with our meeting on 1/8</w:t>
      </w:r>
    </w:p>
  </w:comment>
  <w:comment w:id="15" w:author="Valerie Eviner" w:date="2020-01-06T22:04:00Z" w:initials="">
    <w:p w14:paraId="00000101"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Great intro to this section</w:t>
      </w:r>
    </w:p>
  </w:comment>
  <w:comment w:id="16" w:author="Valerie Eviner" w:date="2020-01-06T22:10:00Z" w:initials="">
    <w:p w14:paraId="000000FD"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gets confusing- unclear from how it’s stated whether 32 of the plots were seeded this way (and achieved this composition) vs. 56 plots were seeded this way and 32 were dominated</w:t>
      </w:r>
    </w:p>
  </w:comment>
  <w:comment w:id="17" w:author="evan batzer" w:date="2020-01-20T22:51:00Z" w:initials="">
    <w:p w14:paraId="000000FE"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Restructured the language here</w:t>
      </w:r>
    </w:p>
  </w:comment>
  <w:comment w:id="18" w:author="Valerie Eviner" w:date="2020-01-06T22:12:00Z" w:initials="">
    <w:p w14:paraId="00000116"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aspect is confusing, because presumably figure 3 and table 5 are showing the transitions during the extreme drought- what do you mean by average drought stress? Is this is the non-drought years?</w:t>
      </w:r>
    </w:p>
  </w:comment>
  <w:comment w:id="19" w:author="evan batzer" w:date="2020-01-16T16:49:00Z" w:initials="">
    <w:p w14:paraId="00000117"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Tried to clarify based on discussions in our individual meeting</w:t>
      </w:r>
    </w:p>
  </w:comment>
  <w:comment w:id="20" w:author="Valerie Eviner" w:date="2020-01-06T22:13:00Z" w:initials="">
    <w:p w14:paraId="00000103"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this is partitioned is hard to understand, as stated, especially since the last sentence of the previous paragraph implies that the key transitions are occurring starting the 1st year of the drought (2012)</w:t>
      </w:r>
    </w:p>
  </w:comment>
  <w:comment w:id="21" w:author="evan batzer" w:date="2020-01-17T14:26:00Z" w:initials="">
    <w:p w14:paraId="00000104"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I’m a little unsure of how to best adapt this sentence. In the previous paragraph, I’d like to emphasize that the </w:t>
      </w:r>
      <w:proofErr w:type="spellStart"/>
      <w:r>
        <w:rPr>
          <w:rFonts w:ascii="Arial" w:eastAsia="Arial" w:hAnsi="Arial" w:cs="Arial"/>
          <w:color w:val="000000"/>
        </w:rPr>
        <w:t>Bromus-Festuca</w:t>
      </w:r>
      <w:proofErr w:type="spellEnd"/>
      <w:r>
        <w:rPr>
          <w:rFonts w:ascii="Arial" w:eastAsia="Arial" w:hAnsi="Arial" w:cs="Arial"/>
          <w:color w:val="000000"/>
        </w:rPr>
        <w:t xml:space="preserve"> species group was dominant early on, but all of these plots experienced at least one transition within the first 5 years. Suggestions on how to improve?</w:t>
      </w:r>
    </w:p>
  </w:comment>
  <w:comment w:id="22" w:author="Valerie Eviner" w:date="2020-01-06T22:18:00Z" w:initials="">
    <w:p w14:paraId="0000010E"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gets tripped up in technicalities, and doesn’t express the storyline. IT sounds like the key takeaway here is that if natives were planted, they are generally persistent, and see transitions to them from invasive annual and resistant annual states, but that where they aren’t present, they don’t establish into?</w:t>
      </w:r>
    </w:p>
  </w:comment>
  <w:comment w:id="23" w:author="evan batzer" w:date="2020-01-17T14:44:00Z" w:initials="">
    <w:p w14:paraId="0000010F"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Tried to simplify this a bit to make more sense</w:t>
      </w:r>
    </w:p>
  </w:comment>
  <w:comment w:id="24" w:author="Valerie Eviner" w:date="2020-01-06T22:20:00Z" w:initials="">
    <w:p w14:paraId="000000F0"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Provide a broad lead in before you divide up into sections</w:t>
      </w:r>
    </w:p>
    <w:p w14:paraId="000000F1"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p>
    <w:p w14:paraId="000000F2"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Overall, the discussion doesn’t address what would expect based on introduction- would benefit from a broader treatment of novel conditions, and the fact that new frameworks are needed to understand and predict community changes—while there may not yet be clear functional group/response group </w:t>
      </w:r>
      <w:proofErr w:type="spellStart"/>
      <w:r>
        <w:rPr>
          <w:rFonts w:ascii="Arial" w:eastAsia="Arial" w:hAnsi="Arial" w:cs="Arial"/>
          <w:color w:val="000000"/>
        </w:rPr>
        <w:t>implciations</w:t>
      </w:r>
      <w:proofErr w:type="spellEnd"/>
      <w:r>
        <w:rPr>
          <w:rFonts w:ascii="Arial" w:eastAsia="Arial" w:hAnsi="Arial" w:cs="Arial"/>
          <w:color w:val="000000"/>
        </w:rPr>
        <w:t xml:space="preserve"> from data like this, it starts to build our understanding- giving a sense of which species are more likely to change</w:t>
      </w:r>
    </w:p>
  </w:comment>
  <w:comment w:id="25" w:author="evan batzer" w:date="2019-12-04T13:50:00Z" w:initials="">
    <w:p w14:paraId="00000105"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struggled quite a bit with this section still – current state is the result of many attempts at writing and re-writing. Still unsure of how much to emphasize system-specific results, versus more generality</w:t>
      </w:r>
    </w:p>
  </w:comment>
  <w:comment w:id="26" w:author="Valerie Eviner" w:date="2020-01-06T22:25:00Z" w:initials="">
    <w:p w14:paraId="00000106"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don’t think you can say too much generally, rather, you can explain what is happening in this system, and relate it to literature of other studies of drought effects (e.g. Alan Knapp’s long-term </w:t>
      </w:r>
      <w:proofErr w:type="spellStart"/>
      <w:r>
        <w:rPr>
          <w:rFonts w:ascii="Arial" w:eastAsia="Arial" w:hAnsi="Arial" w:cs="Arial"/>
          <w:color w:val="000000"/>
        </w:rPr>
        <w:t>precip</w:t>
      </w:r>
      <w:proofErr w:type="spellEnd"/>
      <w:r>
        <w:rPr>
          <w:rFonts w:ascii="Arial" w:eastAsia="Arial" w:hAnsi="Arial" w:cs="Arial"/>
          <w:color w:val="000000"/>
        </w:rPr>
        <w:t xml:space="preserve"> manipulation plots</w:t>
      </w:r>
      <w:proofErr w:type="gramStart"/>
      <w:r>
        <w:rPr>
          <w:rFonts w:ascii="Arial" w:eastAsia="Arial" w:hAnsi="Arial" w:cs="Arial"/>
          <w:color w:val="000000"/>
        </w:rPr>
        <w:t>)s</w:t>
      </w:r>
      <w:proofErr w:type="gramEnd"/>
      <w:r>
        <w:rPr>
          <w:rFonts w:ascii="Arial" w:eastAsia="Arial" w:hAnsi="Arial" w:cs="Arial"/>
          <w:color w:val="000000"/>
        </w:rPr>
        <w:t xml:space="preserve"> </w:t>
      </w:r>
    </w:p>
    <w:p w14:paraId="00000107"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p>
    <w:p w14:paraId="00000108"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you have here is on target, you just want to link it to the literature more strongly (e.g. what other folks have found in terms of drought </w:t>
      </w:r>
      <w:proofErr w:type="spellStart"/>
      <w:r>
        <w:rPr>
          <w:rFonts w:ascii="Arial" w:eastAsia="Arial" w:hAnsi="Arial" w:cs="Arial"/>
          <w:color w:val="000000"/>
        </w:rPr>
        <w:t>transisions</w:t>
      </w:r>
      <w:proofErr w:type="spellEnd"/>
      <w:r>
        <w:rPr>
          <w:rFonts w:ascii="Arial" w:eastAsia="Arial" w:hAnsi="Arial" w:cs="Arial"/>
          <w:color w:val="000000"/>
        </w:rPr>
        <w:t>, etc.)</w:t>
      </w:r>
    </w:p>
    <w:p w14:paraId="00000109"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p>
    <w:p w14:paraId="0000010A"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key thing here- some of this is pretty repetitive with the results. You want to not just reiterate the results, but plug it into broader ideas more. I’d say the fully internal patterns (ones that can be seen just with your data) would all go in the results</w:t>
      </w:r>
    </w:p>
  </w:comment>
  <w:comment w:id="27" w:author="Evan Batzer" w:date="2020-02-03T15:27:00Z" w:initials="EB">
    <w:p w14:paraId="2CC71BFD" w14:textId="3751CB67" w:rsidR="00C025DC" w:rsidRDefault="00C025DC">
      <w:pPr>
        <w:pStyle w:val="CommentText"/>
      </w:pPr>
      <w:r>
        <w:rPr>
          <w:rStyle w:val="CommentReference"/>
        </w:rPr>
        <w:annotationRef/>
      </w:r>
      <w:r w:rsidR="005C62BC">
        <w:t>Needed?</w:t>
      </w:r>
    </w:p>
  </w:comment>
  <w:comment w:id="29" w:author="evan batzer" w:date="2019-12-04T13:51:00Z" w:initials="">
    <w:p w14:paraId="000000F6"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Reduce this section?</w:t>
      </w:r>
    </w:p>
  </w:comment>
  <w:comment w:id="30" w:author="Valerie Eviner" w:date="2020-01-06T22:38:00Z" w:initials="">
    <w:p w14:paraId="000000F7"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At least at this point, it’s still pretty short, so is ok as is</w:t>
      </w:r>
    </w:p>
  </w:comment>
  <w:comment w:id="31" w:author="evan batzer" w:date="2019-12-04T18:47:00Z" w:initials="">
    <w:p w14:paraId="000000F8" w14:textId="77777777" w:rsidR="00C91E69" w:rsidRDefault="00C91E6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 clerical errors here – will spend time fixing when solidified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13" w15:done="0"/>
  <w15:commentEx w15:paraId="36FEA30B" w15:done="0"/>
  <w15:commentEx w15:paraId="000000F3" w15:done="1"/>
  <w15:commentEx w15:paraId="38225D32" w15:done="0"/>
  <w15:commentEx w15:paraId="195E225B" w15:paraIdParent="38225D32" w15:done="0"/>
  <w15:commentEx w15:paraId="00000102" w15:done="1"/>
  <w15:commentEx w15:paraId="000000FB" w15:done="0"/>
  <w15:commentEx w15:paraId="000000FC" w15:paraIdParent="000000FB" w15:done="0"/>
  <w15:commentEx w15:paraId="0000010B" w15:done="0"/>
  <w15:commentEx w15:paraId="0000010C" w15:paraIdParent="0000010B" w15:done="0"/>
  <w15:commentEx w15:paraId="000000FF" w15:done="0"/>
  <w15:commentEx w15:paraId="00000100" w15:paraIdParent="000000FF" w15:done="0"/>
  <w15:commentEx w15:paraId="00000101" w15:done="0"/>
  <w15:commentEx w15:paraId="000000FD" w15:done="0"/>
  <w15:commentEx w15:paraId="000000FE" w15:paraIdParent="000000FD" w15:done="0"/>
  <w15:commentEx w15:paraId="00000116" w15:done="0"/>
  <w15:commentEx w15:paraId="00000117" w15:paraIdParent="00000116" w15:done="0"/>
  <w15:commentEx w15:paraId="00000103" w15:done="0"/>
  <w15:commentEx w15:paraId="00000104" w15:paraIdParent="00000103" w15:done="0"/>
  <w15:commentEx w15:paraId="0000010E" w15:done="0"/>
  <w15:commentEx w15:paraId="0000010F" w15:paraIdParent="0000010E" w15:done="0"/>
  <w15:commentEx w15:paraId="000000F2" w15:done="0"/>
  <w15:commentEx w15:paraId="00000105" w15:done="0"/>
  <w15:commentEx w15:paraId="0000010A" w15:paraIdParent="00000105" w15:done="0"/>
  <w15:commentEx w15:paraId="2CC71BFD" w15:done="0"/>
  <w15:commentEx w15:paraId="000000F6" w15:done="0"/>
  <w15:commentEx w15:paraId="000000F7" w15:paraIdParent="000000F6" w15:done="0"/>
  <w15:commentEx w15:paraId="00000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13" w16cid:durableId="21D86A0A"/>
  <w16cid:commentId w16cid:paraId="36FEA30B" w16cid:durableId="21D87DE2"/>
  <w16cid:commentId w16cid:paraId="000000F3" w16cid:durableId="21D86A09"/>
  <w16cid:commentId w16cid:paraId="38225D32" w16cid:durableId="21D86A08"/>
  <w16cid:commentId w16cid:paraId="195E225B" w16cid:durableId="21D86A07"/>
  <w16cid:commentId w16cid:paraId="00000102" w16cid:durableId="21D86A06"/>
  <w16cid:commentId w16cid:paraId="000000FB" w16cid:durableId="21D86A05"/>
  <w16cid:commentId w16cid:paraId="000000FC" w16cid:durableId="21D86A04"/>
  <w16cid:commentId w16cid:paraId="0000010B" w16cid:durableId="21D86A03"/>
  <w16cid:commentId w16cid:paraId="0000010C" w16cid:durableId="21D86A02"/>
  <w16cid:commentId w16cid:paraId="000000FF" w16cid:durableId="21D86A01"/>
  <w16cid:commentId w16cid:paraId="00000100" w16cid:durableId="21D86A00"/>
  <w16cid:commentId w16cid:paraId="00000101" w16cid:durableId="21D869FF"/>
  <w16cid:commentId w16cid:paraId="000000FD" w16cid:durableId="21D869FE"/>
  <w16cid:commentId w16cid:paraId="000000FE" w16cid:durableId="21D869FD"/>
  <w16cid:commentId w16cid:paraId="00000116" w16cid:durableId="21D869FC"/>
  <w16cid:commentId w16cid:paraId="00000117" w16cid:durableId="21D869FB"/>
  <w16cid:commentId w16cid:paraId="00000103" w16cid:durableId="21D869FA"/>
  <w16cid:commentId w16cid:paraId="00000104" w16cid:durableId="21D869F9"/>
  <w16cid:commentId w16cid:paraId="0000010E" w16cid:durableId="21D869F6"/>
  <w16cid:commentId w16cid:paraId="0000010F" w16cid:durableId="21D869F5"/>
  <w16cid:commentId w16cid:paraId="000000F2" w16cid:durableId="21D869F4"/>
  <w16cid:commentId w16cid:paraId="00000105" w16cid:durableId="21D869EF"/>
  <w16cid:commentId w16cid:paraId="0000010A" w16cid:durableId="21D869EE"/>
  <w16cid:commentId w16cid:paraId="000000F6" w16cid:durableId="21D869ED"/>
  <w16cid:commentId w16cid:paraId="000000F7" w16cid:durableId="21D869EC"/>
  <w16cid:commentId w16cid:paraId="000000F8" w16cid:durableId="21D869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18484" w14:textId="77777777" w:rsidR="008A41FA" w:rsidRDefault="008A41FA">
      <w:pPr>
        <w:spacing w:after="0" w:line="240" w:lineRule="auto"/>
      </w:pPr>
      <w:r>
        <w:separator/>
      </w:r>
    </w:p>
  </w:endnote>
  <w:endnote w:type="continuationSeparator" w:id="0">
    <w:p w14:paraId="1B36A958" w14:textId="77777777" w:rsidR="008A41FA" w:rsidRDefault="008A4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D"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F"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E"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B3E88" w14:textId="77777777" w:rsidR="008A41FA" w:rsidRDefault="008A41FA">
      <w:pPr>
        <w:spacing w:after="0" w:line="240" w:lineRule="auto"/>
      </w:pPr>
      <w:r>
        <w:separator/>
      </w:r>
    </w:p>
  </w:footnote>
  <w:footnote w:type="continuationSeparator" w:id="0">
    <w:p w14:paraId="64EF0BA4" w14:textId="77777777" w:rsidR="008A41FA" w:rsidRDefault="008A4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B"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A"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EC" w14:textId="77777777" w:rsidR="00C91E69" w:rsidRDefault="00C91E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7DB0"/>
    <w:multiLevelType w:val="hybridMultilevel"/>
    <w:tmpl w:val="403CBD34"/>
    <w:lvl w:ilvl="0" w:tplc="19B69ACE">
      <w:start w:val="1"/>
      <w:numFmt w:val="decimal"/>
      <w:lvlText w:val="%1."/>
      <w:lvlJc w:val="left"/>
      <w:pPr>
        <w:ind w:left="720" w:hanging="360"/>
      </w:pPr>
    </w:lvl>
    <w:lvl w:ilvl="1" w:tplc="6C2443BA">
      <w:start w:val="1"/>
      <w:numFmt w:val="lowerLetter"/>
      <w:lvlText w:val="%2."/>
      <w:lvlJc w:val="left"/>
      <w:pPr>
        <w:ind w:left="1440" w:hanging="360"/>
      </w:pPr>
    </w:lvl>
    <w:lvl w:ilvl="2" w:tplc="9CD2B496">
      <w:start w:val="1"/>
      <w:numFmt w:val="lowerRoman"/>
      <w:lvlText w:val="%3."/>
      <w:lvlJc w:val="right"/>
      <w:pPr>
        <w:ind w:left="2160" w:hanging="180"/>
      </w:pPr>
    </w:lvl>
    <w:lvl w:ilvl="3" w:tplc="6334264A">
      <w:start w:val="1"/>
      <w:numFmt w:val="decimal"/>
      <w:lvlText w:val="%4."/>
      <w:lvlJc w:val="left"/>
      <w:pPr>
        <w:ind w:left="2880" w:hanging="360"/>
      </w:pPr>
    </w:lvl>
    <w:lvl w:ilvl="4" w:tplc="6FDEFA3E">
      <w:start w:val="1"/>
      <w:numFmt w:val="lowerLetter"/>
      <w:lvlText w:val="%5."/>
      <w:lvlJc w:val="left"/>
      <w:pPr>
        <w:ind w:left="3600" w:hanging="360"/>
      </w:pPr>
    </w:lvl>
    <w:lvl w:ilvl="5" w:tplc="E6200C7E">
      <w:start w:val="1"/>
      <w:numFmt w:val="lowerRoman"/>
      <w:lvlText w:val="%6."/>
      <w:lvlJc w:val="right"/>
      <w:pPr>
        <w:ind w:left="4320" w:hanging="180"/>
      </w:pPr>
    </w:lvl>
    <w:lvl w:ilvl="6" w:tplc="C1BA9000">
      <w:start w:val="1"/>
      <w:numFmt w:val="decimal"/>
      <w:lvlText w:val="%7."/>
      <w:lvlJc w:val="left"/>
      <w:pPr>
        <w:ind w:left="5040" w:hanging="360"/>
      </w:pPr>
    </w:lvl>
    <w:lvl w:ilvl="7" w:tplc="D084CD40">
      <w:start w:val="1"/>
      <w:numFmt w:val="lowerLetter"/>
      <w:lvlText w:val="%8."/>
      <w:lvlJc w:val="left"/>
      <w:pPr>
        <w:ind w:left="5760" w:hanging="360"/>
      </w:pPr>
    </w:lvl>
    <w:lvl w:ilvl="8" w:tplc="86782A10">
      <w:start w:val="1"/>
      <w:numFmt w:val="lowerRoman"/>
      <w:lvlText w:val="%9."/>
      <w:lvlJc w:val="right"/>
      <w:pPr>
        <w:ind w:left="6480" w:hanging="180"/>
      </w:pPr>
    </w:lvl>
  </w:abstractNum>
  <w:abstractNum w:abstractNumId="1" w15:restartNumberingAfterBreak="0">
    <w:nsid w:val="18442DD6"/>
    <w:multiLevelType w:val="hybridMultilevel"/>
    <w:tmpl w:val="2A1A994A"/>
    <w:lvl w:ilvl="0" w:tplc="3C54B17E">
      <w:start w:val="1"/>
      <w:numFmt w:val="decimal"/>
      <w:lvlText w:val="%1."/>
      <w:lvlJc w:val="left"/>
      <w:pPr>
        <w:ind w:left="720" w:hanging="360"/>
      </w:pPr>
    </w:lvl>
    <w:lvl w:ilvl="1" w:tplc="D298A36A">
      <w:start w:val="1"/>
      <w:numFmt w:val="lowerLetter"/>
      <w:lvlText w:val="%2."/>
      <w:lvlJc w:val="left"/>
      <w:pPr>
        <w:ind w:left="1440" w:hanging="360"/>
      </w:pPr>
    </w:lvl>
    <w:lvl w:ilvl="2" w:tplc="BBFEA9BE">
      <w:start w:val="1"/>
      <w:numFmt w:val="lowerRoman"/>
      <w:lvlText w:val="%3."/>
      <w:lvlJc w:val="right"/>
      <w:pPr>
        <w:ind w:left="2160" w:hanging="180"/>
      </w:pPr>
    </w:lvl>
    <w:lvl w:ilvl="3" w:tplc="4E963E04">
      <w:start w:val="1"/>
      <w:numFmt w:val="decimal"/>
      <w:lvlText w:val="%4."/>
      <w:lvlJc w:val="left"/>
      <w:pPr>
        <w:ind w:left="2880" w:hanging="360"/>
      </w:pPr>
    </w:lvl>
    <w:lvl w:ilvl="4" w:tplc="A1BC5754">
      <w:start w:val="1"/>
      <w:numFmt w:val="lowerLetter"/>
      <w:lvlText w:val="%5."/>
      <w:lvlJc w:val="left"/>
      <w:pPr>
        <w:ind w:left="3600" w:hanging="360"/>
      </w:pPr>
    </w:lvl>
    <w:lvl w:ilvl="5" w:tplc="9FF8807C">
      <w:start w:val="1"/>
      <w:numFmt w:val="lowerRoman"/>
      <w:lvlText w:val="%6."/>
      <w:lvlJc w:val="right"/>
      <w:pPr>
        <w:ind w:left="4320" w:hanging="180"/>
      </w:pPr>
    </w:lvl>
    <w:lvl w:ilvl="6" w:tplc="7DC8D06C">
      <w:start w:val="1"/>
      <w:numFmt w:val="decimal"/>
      <w:lvlText w:val="%7."/>
      <w:lvlJc w:val="left"/>
      <w:pPr>
        <w:ind w:left="5040" w:hanging="360"/>
      </w:pPr>
    </w:lvl>
    <w:lvl w:ilvl="7" w:tplc="74DEFCB6">
      <w:start w:val="1"/>
      <w:numFmt w:val="lowerLetter"/>
      <w:lvlText w:val="%8."/>
      <w:lvlJc w:val="left"/>
      <w:pPr>
        <w:ind w:left="5760" w:hanging="360"/>
      </w:pPr>
    </w:lvl>
    <w:lvl w:ilvl="8" w:tplc="831426C4">
      <w:start w:val="1"/>
      <w:numFmt w:val="lowerRoman"/>
      <w:lvlText w:val="%9."/>
      <w:lvlJc w:val="right"/>
      <w:pPr>
        <w:ind w:left="6480" w:hanging="180"/>
      </w:pPr>
    </w:lvl>
  </w:abstractNum>
  <w:abstractNum w:abstractNumId="2" w15:restartNumberingAfterBreak="0">
    <w:nsid w:val="1D5747CB"/>
    <w:multiLevelType w:val="hybridMultilevel"/>
    <w:tmpl w:val="D0A030A0"/>
    <w:lvl w:ilvl="0" w:tplc="759677E8">
      <w:start w:val="1"/>
      <w:numFmt w:val="decimal"/>
      <w:lvlText w:val="%1."/>
      <w:lvlJc w:val="left"/>
      <w:pPr>
        <w:ind w:left="720" w:hanging="360"/>
      </w:pPr>
    </w:lvl>
    <w:lvl w:ilvl="1" w:tplc="666A50F4">
      <w:start w:val="1"/>
      <w:numFmt w:val="lowerLetter"/>
      <w:lvlText w:val="%2."/>
      <w:lvlJc w:val="left"/>
      <w:pPr>
        <w:ind w:left="1440" w:hanging="360"/>
      </w:pPr>
    </w:lvl>
    <w:lvl w:ilvl="2" w:tplc="1EC022EE">
      <w:start w:val="1"/>
      <w:numFmt w:val="lowerRoman"/>
      <w:lvlText w:val="%3."/>
      <w:lvlJc w:val="right"/>
      <w:pPr>
        <w:ind w:left="2160" w:hanging="180"/>
      </w:pPr>
    </w:lvl>
    <w:lvl w:ilvl="3" w:tplc="8932B6DC">
      <w:start w:val="1"/>
      <w:numFmt w:val="decimal"/>
      <w:lvlText w:val="%4."/>
      <w:lvlJc w:val="left"/>
      <w:pPr>
        <w:ind w:left="2880" w:hanging="360"/>
      </w:pPr>
    </w:lvl>
    <w:lvl w:ilvl="4" w:tplc="A8CC1F22">
      <w:start w:val="1"/>
      <w:numFmt w:val="lowerLetter"/>
      <w:lvlText w:val="%5."/>
      <w:lvlJc w:val="left"/>
      <w:pPr>
        <w:ind w:left="3600" w:hanging="360"/>
      </w:pPr>
    </w:lvl>
    <w:lvl w:ilvl="5" w:tplc="B930200C">
      <w:start w:val="1"/>
      <w:numFmt w:val="lowerRoman"/>
      <w:lvlText w:val="%6."/>
      <w:lvlJc w:val="right"/>
      <w:pPr>
        <w:ind w:left="4320" w:hanging="180"/>
      </w:pPr>
    </w:lvl>
    <w:lvl w:ilvl="6" w:tplc="E4FE756E">
      <w:start w:val="1"/>
      <w:numFmt w:val="decimal"/>
      <w:lvlText w:val="%7."/>
      <w:lvlJc w:val="left"/>
      <w:pPr>
        <w:ind w:left="5040" w:hanging="360"/>
      </w:pPr>
    </w:lvl>
    <w:lvl w:ilvl="7" w:tplc="9BA6C7FA">
      <w:start w:val="1"/>
      <w:numFmt w:val="lowerLetter"/>
      <w:lvlText w:val="%8."/>
      <w:lvlJc w:val="left"/>
      <w:pPr>
        <w:ind w:left="5760" w:hanging="360"/>
      </w:pPr>
    </w:lvl>
    <w:lvl w:ilvl="8" w:tplc="6AB2A010">
      <w:start w:val="1"/>
      <w:numFmt w:val="lowerRoman"/>
      <w:lvlText w:val="%9."/>
      <w:lvlJc w:val="right"/>
      <w:pPr>
        <w:ind w:left="6480" w:hanging="180"/>
      </w:pPr>
    </w:lvl>
  </w:abstractNum>
  <w:abstractNum w:abstractNumId="3" w15:restartNumberingAfterBreak="0">
    <w:nsid w:val="1EDD3B80"/>
    <w:multiLevelType w:val="hybridMultilevel"/>
    <w:tmpl w:val="890E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550B5"/>
    <w:multiLevelType w:val="hybridMultilevel"/>
    <w:tmpl w:val="0B5AEE3C"/>
    <w:lvl w:ilvl="0" w:tplc="28B28E1A">
      <w:start w:val="1"/>
      <w:numFmt w:val="decimal"/>
      <w:lvlText w:val="%1."/>
      <w:lvlJc w:val="left"/>
      <w:pPr>
        <w:ind w:left="720" w:hanging="360"/>
      </w:pPr>
    </w:lvl>
    <w:lvl w:ilvl="1" w:tplc="27A67D30">
      <w:start w:val="1"/>
      <w:numFmt w:val="decimal"/>
      <w:lvlText w:val="%2."/>
      <w:lvlJc w:val="left"/>
      <w:pPr>
        <w:ind w:left="1440" w:hanging="1080"/>
      </w:pPr>
    </w:lvl>
    <w:lvl w:ilvl="2" w:tplc="F89060B4">
      <w:start w:val="1"/>
      <w:numFmt w:val="decimal"/>
      <w:lvlText w:val="%3."/>
      <w:lvlJc w:val="left"/>
      <w:pPr>
        <w:ind w:left="2160" w:hanging="1980"/>
      </w:pPr>
    </w:lvl>
    <w:lvl w:ilvl="3" w:tplc="78D0224A">
      <w:start w:val="1"/>
      <w:numFmt w:val="decimal"/>
      <w:lvlText w:val="%4."/>
      <w:lvlJc w:val="left"/>
      <w:pPr>
        <w:ind w:left="2880" w:hanging="2520"/>
      </w:pPr>
    </w:lvl>
    <w:lvl w:ilvl="4" w:tplc="F7FE86D8">
      <w:start w:val="1"/>
      <w:numFmt w:val="decimal"/>
      <w:lvlText w:val="%5."/>
      <w:lvlJc w:val="left"/>
      <w:pPr>
        <w:ind w:left="3600" w:hanging="3240"/>
      </w:pPr>
    </w:lvl>
    <w:lvl w:ilvl="5" w:tplc="906E41EA">
      <w:start w:val="1"/>
      <w:numFmt w:val="decimal"/>
      <w:lvlText w:val="%6."/>
      <w:lvlJc w:val="left"/>
      <w:pPr>
        <w:ind w:left="4320" w:hanging="4140"/>
      </w:pPr>
    </w:lvl>
    <w:lvl w:ilvl="6" w:tplc="29B21D20">
      <w:start w:val="1"/>
      <w:numFmt w:val="decimal"/>
      <w:lvlText w:val="%7."/>
      <w:lvlJc w:val="left"/>
      <w:pPr>
        <w:ind w:left="5040" w:hanging="4680"/>
      </w:pPr>
    </w:lvl>
    <w:lvl w:ilvl="7" w:tplc="D79E4DC4">
      <w:start w:val="1"/>
      <w:numFmt w:val="decimal"/>
      <w:lvlText w:val="%8."/>
      <w:lvlJc w:val="left"/>
      <w:pPr>
        <w:ind w:left="5760" w:hanging="5400"/>
      </w:pPr>
    </w:lvl>
    <w:lvl w:ilvl="8" w:tplc="E1724F10">
      <w:start w:val="1"/>
      <w:numFmt w:val="decimal"/>
      <w:lvlText w:val="%9."/>
      <w:lvlJc w:val="left"/>
      <w:pPr>
        <w:ind w:left="6480" w:hanging="6300"/>
      </w:pPr>
    </w:lvl>
  </w:abstractNum>
  <w:abstractNum w:abstractNumId="5" w15:restartNumberingAfterBreak="0">
    <w:nsid w:val="35B46A16"/>
    <w:multiLevelType w:val="hybridMultilevel"/>
    <w:tmpl w:val="890E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D6FF5"/>
    <w:multiLevelType w:val="hybridMultilevel"/>
    <w:tmpl w:val="BA167462"/>
    <w:lvl w:ilvl="0" w:tplc="0CA6B74C">
      <w:start w:val="1"/>
      <w:numFmt w:val="decimal"/>
      <w:lvlText w:val="%1."/>
      <w:lvlJc w:val="left"/>
      <w:pPr>
        <w:ind w:left="720" w:hanging="360"/>
      </w:pPr>
    </w:lvl>
    <w:lvl w:ilvl="1" w:tplc="78EC8E2A">
      <w:start w:val="1"/>
      <w:numFmt w:val="lowerLetter"/>
      <w:lvlText w:val="%2."/>
      <w:lvlJc w:val="left"/>
      <w:pPr>
        <w:ind w:left="1440" w:hanging="360"/>
      </w:pPr>
    </w:lvl>
    <w:lvl w:ilvl="2" w:tplc="855CB146">
      <w:start w:val="1"/>
      <w:numFmt w:val="lowerRoman"/>
      <w:lvlText w:val="%3."/>
      <w:lvlJc w:val="right"/>
      <w:pPr>
        <w:ind w:left="2160" w:hanging="180"/>
      </w:pPr>
    </w:lvl>
    <w:lvl w:ilvl="3" w:tplc="773C92B0">
      <w:start w:val="1"/>
      <w:numFmt w:val="decimal"/>
      <w:lvlText w:val="%4."/>
      <w:lvlJc w:val="left"/>
      <w:pPr>
        <w:ind w:left="2880" w:hanging="360"/>
      </w:pPr>
    </w:lvl>
    <w:lvl w:ilvl="4" w:tplc="E5D6D95C">
      <w:start w:val="1"/>
      <w:numFmt w:val="lowerLetter"/>
      <w:lvlText w:val="%5."/>
      <w:lvlJc w:val="left"/>
      <w:pPr>
        <w:ind w:left="3600" w:hanging="360"/>
      </w:pPr>
    </w:lvl>
    <w:lvl w:ilvl="5" w:tplc="231E9DC8">
      <w:start w:val="1"/>
      <w:numFmt w:val="lowerRoman"/>
      <w:lvlText w:val="%6."/>
      <w:lvlJc w:val="right"/>
      <w:pPr>
        <w:ind w:left="4320" w:hanging="180"/>
      </w:pPr>
    </w:lvl>
    <w:lvl w:ilvl="6" w:tplc="9624750A">
      <w:start w:val="1"/>
      <w:numFmt w:val="decimal"/>
      <w:lvlText w:val="%7."/>
      <w:lvlJc w:val="left"/>
      <w:pPr>
        <w:ind w:left="5040" w:hanging="360"/>
      </w:pPr>
    </w:lvl>
    <w:lvl w:ilvl="7" w:tplc="90A459EC">
      <w:start w:val="1"/>
      <w:numFmt w:val="lowerLetter"/>
      <w:lvlText w:val="%8."/>
      <w:lvlJc w:val="left"/>
      <w:pPr>
        <w:ind w:left="5760" w:hanging="360"/>
      </w:pPr>
    </w:lvl>
    <w:lvl w:ilvl="8" w:tplc="1228C44A">
      <w:start w:val="1"/>
      <w:numFmt w:val="lowerRoman"/>
      <w:lvlText w:val="%9."/>
      <w:lvlJc w:val="right"/>
      <w:pPr>
        <w:ind w:left="6480" w:hanging="180"/>
      </w:pPr>
    </w:lvl>
  </w:abstractNum>
  <w:abstractNum w:abstractNumId="7" w15:restartNumberingAfterBreak="0">
    <w:nsid w:val="54B3231C"/>
    <w:multiLevelType w:val="hybridMultilevel"/>
    <w:tmpl w:val="2C2CF954"/>
    <w:lvl w:ilvl="0" w:tplc="C3EA5E66">
      <w:numFmt w:val="bullet"/>
      <w:lvlText w:val=""/>
      <w:lvlJc w:val="left"/>
      <w:pPr>
        <w:ind w:left="720" w:hanging="360"/>
      </w:pPr>
      <w:rPr>
        <w:rFonts w:ascii="Symbol" w:hAnsi="Symbol"/>
      </w:rPr>
    </w:lvl>
    <w:lvl w:ilvl="1" w:tplc="E98EB146">
      <w:numFmt w:val="bullet"/>
      <w:lvlText w:val="o"/>
      <w:lvlJc w:val="left"/>
      <w:pPr>
        <w:ind w:left="1440" w:hanging="1080"/>
      </w:pPr>
      <w:rPr>
        <w:rFonts w:ascii="Courier New" w:hAnsi="Courier New"/>
      </w:rPr>
    </w:lvl>
    <w:lvl w:ilvl="2" w:tplc="48BE0504">
      <w:numFmt w:val="bullet"/>
      <w:lvlText w:val=""/>
      <w:lvlJc w:val="left"/>
      <w:pPr>
        <w:ind w:left="2160" w:hanging="1800"/>
      </w:pPr>
    </w:lvl>
    <w:lvl w:ilvl="3" w:tplc="C384317C">
      <w:numFmt w:val="bullet"/>
      <w:lvlText w:val=""/>
      <w:lvlJc w:val="left"/>
      <w:pPr>
        <w:ind w:left="2880" w:hanging="2520"/>
      </w:pPr>
      <w:rPr>
        <w:rFonts w:ascii="Symbol" w:hAnsi="Symbol"/>
      </w:rPr>
    </w:lvl>
    <w:lvl w:ilvl="4" w:tplc="CE32CC56">
      <w:numFmt w:val="bullet"/>
      <w:lvlText w:val="o"/>
      <w:lvlJc w:val="left"/>
      <w:pPr>
        <w:ind w:left="3600" w:hanging="3240"/>
      </w:pPr>
      <w:rPr>
        <w:rFonts w:ascii="Courier New" w:hAnsi="Courier New"/>
      </w:rPr>
    </w:lvl>
    <w:lvl w:ilvl="5" w:tplc="871EE8B8">
      <w:numFmt w:val="bullet"/>
      <w:lvlText w:val=""/>
      <w:lvlJc w:val="left"/>
      <w:pPr>
        <w:ind w:left="4320" w:hanging="3960"/>
      </w:pPr>
    </w:lvl>
    <w:lvl w:ilvl="6" w:tplc="9D3EC876">
      <w:numFmt w:val="bullet"/>
      <w:lvlText w:val=""/>
      <w:lvlJc w:val="left"/>
      <w:pPr>
        <w:ind w:left="5040" w:hanging="4680"/>
      </w:pPr>
      <w:rPr>
        <w:rFonts w:ascii="Symbol" w:hAnsi="Symbol"/>
      </w:rPr>
    </w:lvl>
    <w:lvl w:ilvl="7" w:tplc="0B948FB2">
      <w:numFmt w:val="bullet"/>
      <w:lvlText w:val="o"/>
      <w:lvlJc w:val="left"/>
      <w:pPr>
        <w:ind w:left="5760" w:hanging="5400"/>
      </w:pPr>
      <w:rPr>
        <w:rFonts w:ascii="Courier New" w:hAnsi="Courier New"/>
      </w:rPr>
    </w:lvl>
    <w:lvl w:ilvl="8" w:tplc="0F405806">
      <w:numFmt w:val="bullet"/>
      <w:lvlText w:val=""/>
      <w:lvlJc w:val="left"/>
      <w:pPr>
        <w:ind w:left="6480" w:hanging="6120"/>
      </w:pPr>
    </w:lvl>
  </w:abstractNum>
  <w:abstractNum w:abstractNumId="8" w15:restartNumberingAfterBreak="0">
    <w:nsid w:val="59B24756"/>
    <w:multiLevelType w:val="hybridMultilevel"/>
    <w:tmpl w:val="890E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04F85"/>
    <w:multiLevelType w:val="hybridMultilevel"/>
    <w:tmpl w:val="890E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91E3C"/>
    <w:multiLevelType w:val="hybridMultilevel"/>
    <w:tmpl w:val="298E7DC6"/>
    <w:lvl w:ilvl="0" w:tplc="A7D88152">
      <w:start w:val="1"/>
      <w:numFmt w:val="decimal"/>
      <w:lvlText w:val="%1."/>
      <w:lvlJc w:val="left"/>
      <w:pPr>
        <w:ind w:left="720" w:hanging="360"/>
      </w:pPr>
      <w:rPr>
        <w:u w:val="none"/>
      </w:rPr>
    </w:lvl>
    <w:lvl w:ilvl="1" w:tplc="903E38A8">
      <w:start w:val="1"/>
      <w:numFmt w:val="lowerLetter"/>
      <w:lvlText w:val="%2."/>
      <w:lvlJc w:val="left"/>
      <w:pPr>
        <w:ind w:left="1440" w:hanging="360"/>
      </w:pPr>
      <w:rPr>
        <w:u w:val="none"/>
      </w:rPr>
    </w:lvl>
    <w:lvl w:ilvl="2" w:tplc="D28E2FD0">
      <w:start w:val="1"/>
      <w:numFmt w:val="lowerRoman"/>
      <w:lvlText w:val="%3."/>
      <w:lvlJc w:val="right"/>
      <w:pPr>
        <w:ind w:left="2160" w:hanging="360"/>
      </w:pPr>
      <w:rPr>
        <w:u w:val="none"/>
      </w:rPr>
    </w:lvl>
    <w:lvl w:ilvl="3" w:tplc="99FCE1B4">
      <w:start w:val="1"/>
      <w:numFmt w:val="decimal"/>
      <w:lvlText w:val="%4."/>
      <w:lvlJc w:val="left"/>
      <w:pPr>
        <w:ind w:left="2880" w:hanging="360"/>
      </w:pPr>
      <w:rPr>
        <w:u w:val="none"/>
      </w:rPr>
    </w:lvl>
    <w:lvl w:ilvl="4" w:tplc="45DA25CE">
      <w:start w:val="1"/>
      <w:numFmt w:val="lowerLetter"/>
      <w:lvlText w:val="%5."/>
      <w:lvlJc w:val="left"/>
      <w:pPr>
        <w:ind w:left="3600" w:hanging="360"/>
      </w:pPr>
      <w:rPr>
        <w:u w:val="none"/>
      </w:rPr>
    </w:lvl>
    <w:lvl w:ilvl="5" w:tplc="C100C9C8">
      <w:start w:val="1"/>
      <w:numFmt w:val="lowerRoman"/>
      <w:lvlText w:val="%6."/>
      <w:lvlJc w:val="right"/>
      <w:pPr>
        <w:ind w:left="4320" w:hanging="360"/>
      </w:pPr>
      <w:rPr>
        <w:u w:val="none"/>
      </w:rPr>
    </w:lvl>
    <w:lvl w:ilvl="6" w:tplc="70A0385A">
      <w:start w:val="1"/>
      <w:numFmt w:val="decimal"/>
      <w:lvlText w:val="%7."/>
      <w:lvlJc w:val="left"/>
      <w:pPr>
        <w:ind w:left="5040" w:hanging="360"/>
      </w:pPr>
      <w:rPr>
        <w:u w:val="none"/>
      </w:rPr>
    </w:lvl>
    <w:lvl w:ilvl="7" w:tplc="33245A08">
      <w:start w:val="1"/>
      <w:numFmt w:val="lowerLetter"/>
      <w:lvlText w:val="%8."/>
      <w:lvlJc w:val="left"/>
      <w:pPr>
        <w:ind w:left="5760" w:hanging="360"/>
      </w:pPr>
      <w:rPr>
        <w:u w:val="none"/>
      </w:rPr>
    </w:lvl>
    <w:lvl w:ilvl="8" w:tplc="766A633E">
      <w:start w:val="1"/>
      <w:numFmt w:val="lowerRoman"/>
      <w:lvlText w:val="%9."/>
      <w:lvlJc w:val="right"/>
      <w:pPr>
        <w:ind w:left="6480" w:hanging="360"/>
      </w:pPr>
      <w:rPr>
        <w:u w:val="none"/>
      </w:rPr>
    </w:lvl>
  </w:abstractNum>
  <w:num w:numId="1">
    <w:abstractNumId w:val="0"/>
  </w:num>
  <w:num w:numId="2">
    <w:abstractNumId w:val="10"/>
  </w:num>
  <w:num w:numId="3">
    <w:abstractNumId w:val="6"/>
  </w:num>
  <w:num w:numId="4">
    <w:abstractNumId w:val="1"/>
  </w:num>
  <w:num w:numId="5">
    <w:abstractNumId w:val="2"/>
  </w:num>
  <w:num w:numId="6">
    <w:abstractNumId w:val="7"/>
  </w:num>
  <w:num w:numId="7">
    <w:abstractNumId w:val="4"/>
  </w:num>
  <w:num w:numId="8">
    <w:abstractNumId w:val="9"/>
  </w:num>
  <w:num w:numId="9">
    <w:abstractNumId w:val="8"/>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e Eviner">
    <w15:presenceInfo w15:providerId="AD" w15:userId="S-1-5-21-3516884288-2819916808-3028616173-17311"/>
  </w15:person>
  <w15:person w15:author="evan batzer">
    <w15:presenceInfo w15:providerId="Windows Live" w15:userId="268947ab2c8a44e2"/>
  </w15:person>
  <w15:person w15:author="Evan Batzer">
    <w15:presenceInfo w15:providerId="AD" w15:userId="S-1-5-21-3516884288-2819916808-3028616173-138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AD"/>
    <w:rsid w:val="00007965"/>
    <w:rsid w:val="00035630"/>
    <w:rsid w:val="00044DA4"/>
    <w:rsid w:val="00051E97"/>
    <w:rsid w:val="00076713"/>
    <w:rsid w:val="000818D6"/>
    <w:rsid w:val="00092099"/>
    <w:rsid w:val="00097DAD"/>
    <w:rsid w:val="000B2F82"/>
    <w:rsid w:val="000B7951"/>
    <w:rsid w:val="000D2CEF"/>
    <w:rsid w:val="000D5F18"/>
    <w:rsid w:val="000D6878"/>
    <w:rsid w:val="000E387B"/>
    <w:rsid w:val="000F21AD"/>
    <w:rsid w:val="00101ACE"/>
    <w:rsid w:val="001155B1"/>
    <w:rsid w:val="00137E35"/>
    <w:rsid w:val="001438F9"/>
    <w:rsid w:val="001462CA"/>
    <w:rsid w:val="00161203"/>
    <w:rsid w:val="001656C6"/>
    <w:rsid w:val="001B2E91"/>
    <w:rsid w:val="001C0517"/>
    <w:rsid w:val="001D4BAE"/>
    <w:rsid w:val="001E799F"/>
    <w:rsid w:val="0024262B"/>
    <w:rsid w:val="00244733"/>
    <w:rsid w:val="0024649B"/>
    <w:rsid w:val="002473CE"/>
    <w:rsid w:val="0025103E"/>
    <w:rsid w:val="002762F4"/>
    <w:rsid w:val="0029598D"/>
    <w:rsid w:val="002A397F"/>
    <w:rsid w:val="002A6064"/>
    <w:rsid w:val="002A7BDD"/>
    <w:rsid w:val="002B1708"/>
    <w:rsid w:val="002B7AEA"/>
    <w:rsid w:val="002E2EF3"/>
    <w:rsid w:val="002F49A2"/>
    <w:rsid w:val="00323ECF"/>
    <w:rsid w:val="00331CBA"/>
    <w:rsid w:val="0033776C"/>
    <w:rsid w:val="003429AC"/>
    <w:rsid w:val="00350FE8"/>
    <w:rsid w:val="00352489"/>
    <w:rsid w:val="003559A7"/>
    <w:rsid w:val="00364493"/>
    <w:rsid w:val="003673BC"/>
    <w:rsid w:val="00373B66"/>
    <w:rsid w:val="00374978"/>
    <w:rsid w:val="003749DE"/>
    <w:rsid w:val="00375132"/>
    <w:rsid w:val="0037731B"/>
    <w:rsid w:val="00395611"/>
    <w:rsid w:val="003A5B13"/>
    <w:rsid w:val="003B01B4"/>
    <w:rsid w:val="003C5971"/>
    <w:rsid w:val="003D469E"/>
    <w:rsid w:val="003E46DD"/>
    <w:rsid w:val="003E63E3"/>
    <w:rsid w:val="003F36A5"/>
    <w:rsid w:val="00400F38"/>
    <w:rsid w:val="00405BD2"/>
    <w:rsid w:val="00424D22"/>
    <w:rsid w:val="00430F7B"/>
    <w:rsid w:val="00434371"/>
    <w:rsid w:val="0043716C"/>
    <w:rsid w:val="00437CEF"/>
    <w:rsid w:val="00451CCD"/>
    <w:rsid w:val="0045371C"/>
    <w:rsid w:val="00457D01"/>
    <w:rsid w:val="004619C0"/>
    <w:rsid w:val="004642E3"/>
    <w:rsid w:val="00467D51"/>
    <w:rsid w:val="0047580F"/>
    <w:rsid w:val="004823C0"/>
    <w:rsid w:val="004909DE"/>
    <w:rsid w:val="0049323A"/>
    <w:rsid w:val="004946FF"/>
    <w:rsid w:val="004B04E6"/>
    <w:rsid w:val="004B23B4"/>
    <w:rsid w:val="004B6A14"/>
    <w:rsid w:val="004C69CD"/>
    <w:rsid w:val="004C6C20"/>
    <w:rsid w:val="004D731B"/>
    <w:rsid w:val="00506D74"/>
    <w:rsid w:val="00513595"/>
    <w:rsid w:val="0054577F"/>
    <w:rsid w:val="00550128"/>
    <w:rsid w:val="005559EC"/>
    <w:rsid w:val="00593BA6"/>
    <w:rsid w:val="005966CF"/>
    <w:rsid w:val="005A2FF6"/>
    <w:rsid w:val="005A587D"/>
    <w:rsid w:val="005C1081"/>
    <w:rsid w:val="005C53E0"/>
    <w:rsid w:val="005C62BC"/>
    <w:rsid w:val="005E65EB"/>
    <w:rsid w:val="005F1511"/>
    <w:rsid w:val="00604D86"/>
    <w:rsid w:val="006107DB"/>
    <w:rsid w:val="00616A4D"/>
    <w:rsid w:val="0063010A"/>
    <w:rsid w:val="0063603F"/>
    <w:rsid w:val="00645FF4"/>
    <w:rsid w:val="00647F2D"/>
    <w:rsid w:val="00652BC8"/>
    <w:rsid w:val="00683409"/>
    <w:rsid w:val="00687FD1"/>
    <w:rsid w:val="006C0B21"/>
    <w:rsid w:val="006D4776"/>
    <w:rsid w:val="006D4C84"/>
    <w:rsid w:val="006E43FA"/>
    <w:rsid w:val="00706827"/>
    <w:rsid w:val="0072231E"/>
    <w:rsid w:val="0072697B"/>
    <w:rsid w:val="00736DEF"/>
    <w:rsid w:val="007432EF"/>
    <w:rsid w:val="007436B5"/>
    <w:rsid w:val="007441A0"/>
    <w:rsid w:val="007468DC"/>
    <w:rsid w:val="00750ABD"/>
    <w:rsid w:val="007622AB"/>
    <w:rsid w:val="0078316E"/>
    <w:rsid w:val="00785953"/>
    <w:rsid w:val="00792BD1"/>
    <w:rsid w:val="007B2BBF"/>
    <w:rsid w:val="007B2C8F"/>
    <w:rsid w:val="007D4E49"/>
    <w:rsid w:val="007D5330"/>
    <w:rsid w:val="007D61A5"/>
    <w:rsid w:val="007E1039"/>
    <w:rsid w:val="007F4589"/>
    <w:rsid w:val="007F791E"/>
    <w:rsid w:val="008053B7"/>
    <w:rsid w:val="00811D9E"/>
    <w:rsid w:val="00822CC8"/>
    <w:rsid w:val="00845222"/>
    <w:rsid w:val="00846745"/>
    <w:rsid w:val="00852D95"/>
    <w:rsid w:val="0085621B"/>
    <w:rsid w:val="008832DD"/>
    <w:rsid w:val="008A41FA"/>
    <w:rsid w:val="008A5E4E"/>
    <w:rsid w:val="008B23A7"/>
    <w:rsid w:val="008B7288"/>
    <w:rsid w:val="008C29D4"/>
    <w:rsid w:val="008C2E62"/>
    <w:rsid w:val="008C3938"/>
    <w:rsid w:val="008D2872"/>
    <w:rsid w:val="008D58F3"/>
    <w:rsid w:val="008E48DA"/>
    <w:rsid w:val="008F4AC9"/>
    <w:rsid w:val="00907C8E"/>
    <w:rsid w:val="00912677"/>
    <w:rsid w:val="00915731"/>
    <w:rsid w:val="00915E64"/>
    <w:rsid w:val="00920607"/>
    <w:rsid w:val="009206B8"/>
    <w:rsid w:val="009225A8"/>
    <w:rsid w:val="009304AD"/>
    <w:rsid w:val="00944C2E"/>
    <w:rsid w:val="00963125"/>
    <w:rsid w:val="009651B6"/>
    <w:rsid w:val="00973729"/>
    <w:rsid w:val="0098532A"/>
    <w:rsid w:val="009A28B7"/>
    <w:rsid w:val="009B686F"/>
    <w:rsid w:val="009C6D2D"/>
    <w:rsid w:val="009D72EF"/>
    <w:rsid w:val="009E0389"/>
    <w:rsid w:val="00A15187"/>
    <w:rsid w:val="00A16102"/>
    <w:rsid w:val="00A41CCC"/>
    <w:rsid w:val="00A43F4F"/>
    <w:rsid w:val="00A54346"/>
    <w:rsid w:val="00A55221"/>
    <w:rsid w:val="00A56FDE"/>
    <w:rsid w:val="00A70BB0"/>
    <w:rsid w:val="00A72984"/>
    <w:rsid w:val="00A87844"/>
    <w:rsid w:val="00AA6A7C"/>
    <w:rsid w:val="00AC1373"/>
    <w:rsid w:val="00AD49DE"/>
    <w:rsid w:val="00AF54F4"/>
    <w:rsid w:val="00B52F63"/>
    <w:rsid w:val="00B625E8"/>
    <w:rsid w:val="00B645C3"/>
    <w:rsid w:val="00B7329F"/>
    <w:rsid w:val="00B74451"/>
    <w:rsid w:val="00B75C60"/>
    <w:rsid w:val="00B806BE"/>
    <w:rsid w:val="00BA3E98"/>
    <w:rsid w:val="00BD0BA7"/>
    <w:rsid w:val="00BD4960"/>
    <w:rsid w:val="00BF4525"/>
    <w:rsid w:val="00C01325"/>
    <w:rsid w:val="00C025DC"/>
    <w:rsid w:val="00C24031"/>
    <w:rsid w:val="00C4623B"/>
    <w:rsid w:val="00C536B5"/>
    <w:rsid w:val="00C543C4"/>
    <w:rsid w:val="00C5584C"/>
    <w:rsid w:val="00C55CA8"/>
    <w:rsid w:val="00C6062A"/>
    <w:rsid w:val="00C70770"/>
    <w:rsid w:val="00C76A9F"/>
    <w:rsid w:val="00C8118A"/>
    <w:rsid w:val="00C811F3"/>
    <w:rsid w:val="00C9024C"/>
    <w:rsid w:val="00C91E69"/>
    <w:rsid w:val="00CC2BC5"/>
    <w:rsid w:val="00CC3A2D"/>
    <w:rsid w:val="00CE3931"/>
    <w:rsid w:val="00CF13DB"/>
    <w:rsid w:val="00D1796C"/>
    <w:rsid w:val="00D42F90"/>
    <w:rsid w:val="00D4709E"/>
    <w:rsid w:val="00D520D2"/>
    <w:rsid w:val="00DC65BC"/>
    <w:rsid w:val="00DD4B79"/>
    <w:rsid w:val="00DE3000"/>
    <w:rsid w:val="00DE4841"/>
    <w:rsid w:val="00E06EFC"/>
    <w:rsid w:val="00E13C3A"/>
    <w:rsid w:val="00E37D29"/>
    <w:rsid w:val="00E430D8"/>
    <w:rsid w:val="00E439BF"/>
    <w:rsid w:val="00E43C94"/>
    <w:rsid w:val="00E43FEC"/>
    <w:rsid w:val="00E54165"/>
    <w:rsid w:val="00E56DA1"/>
    <w:rsid w:val="00E71D87"/>
    <w:rsid w:val="00E83EE0"/>
    <w:rsid w:val="00E840C1"/>
    <w:rsid w:val="00E906AD"/>
    <w:rsid w:val="00EA5054"/>
    <w:rsid w:val="00EA6F9E"/>
    <w:rsid w:val="00ED2793"/>
    <w:rsid w:val="00EF04BA"/>
    <w:rsid w:val="00F02948"/>
    <w:rsid w:val="00F06906"/>
    <w:rsid w:val="00F1684F"/>
    <w:rsid w:val="00F269CD"/>
    <w:rsid w:val="00F27C97"/>
    <w:rsid w:val="00F479A1"/>
    <w:rsid w:val="00F61E31"/>
    <w:rsid w:val="00F6366E"/>
    <w:rsid w:val="00F709FF"/>
    <w:rsid w:val="00F72A8D"/>
    <w:rsid w:val="00F73317"/>
    <w:rsid w:val="00F73400"/>
    <w:rsid w:val="00F8018B"/>
    <w:rsid w:val="00F81E49"/>
    <w:rsid w:val="00F87467"/>
    <w:rsid w:val="00F9383C"/>
    <w:rsid w:val="00FA667A"/>
    <w:rsid w:val="00FC2186"/>
    <w:rsid w:val="00FC2310"/>
    <w:rsid w:val="00FC4B58"/>
    <w:rsid w:val="00FC73ED"/>
    <w:rsid w:val="00FD10B4"/>
    <w:rsid w:val="00FE3498"/>
    <w:rsid w:val="00FF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D6AD7"/>
  <w15:docId w15:val="{BE16DAC3-A9F6-475C-ABB0-8827DB67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A6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CB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2BAB"/>
    <w:rPr>
      <w:b/>
      <w:bCs/>
    </w:rPr>
  </w:style>
  <w:style w:type="character" w:customStyle="1" w:styleId="CommentSubjectChar">
    <w:name w:val="Comment Subject Char"/>
    <w:basedOn w:val="CommentTextChar"/>
    <w:link w:val="CommentSubject"/>
    <w:uiPriority w:val="99"/>
    <w:semiHidden/>
    <w:rsid w:val="00872BAB"/>
    <w:rPr>
      <w:b/>
      <w:bCs/>
      <w:sz w:val="20"/>
      <w:szCs w:val="20"/>
    </w:rPr>
  </w:style>
  <w:style w:type="paragraph" w:styleId="ListParagraph">
    <w:name w:val="List Paragraph"/>
    <w:basedOn w:val="Normal"/>
    <w:uiPriority w:val="34"/>
    <w:qFormat/>
    <w:rsid w:val="0042572C"/>
    <w:pPr>
      <w:ind w:left="720"/>
      <w:contextualSpacing/>
    </w:pPr>
  </w:style>
  <w:style w:type="paragraph" w:styleId="NormalWeb">
    <w:name w:val="Normal (Web)"/>
    <w:basedOn w:val="Normal"/>
    <w:uiPriority w:val="99"/>
    <w:semiHidden/>
    <w:unhideWhenUsed/>
    <w:rsid w:val="0050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2-timesnewroman">
    <w:name w:val="qowt-font2-timesnewroman"/>
    <w:basedOn w:val="DefaultParagraphFont"/>
    <w:rsid w:val="0050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872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7Bo1+L7FlOk0sEJoE5eJSyEw==">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16AEE0-218B-4C5C-8B37-5D506F8D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15</Pages>
  <Words>25097</Words>
  <Characters>143055</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 Eviner</dc:creator>
  <cp:lastModifiedBy>Evan Batzer</cp:lastModifiedBy>
  <cp:revision>129</cp:revision>
  <dcterms:created xsi:type="dcterms:W3CDTF">2020-01-28T05:26:00Z</dcterms:created>
  <dcterms:modified xsi:type="dcterms:W3CDTF">2020-02-03T23:58:00Z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182513da-cfa4-3849-a9d1-afc45ac0d642</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