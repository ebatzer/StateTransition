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951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r>
        <w:rPr>
          <w:rFonts w:ascii="Times New Roman" w:eastAsia="Times New Roman" w:hAnsi="Times New Roman" w:cs="Times New Roman"/>
          <w:b/>
          <w:color w:val="000000"/>
        </w:rPr>
        <w:br/>
      </w:r>
    </w:p>
    <w:p w14:paraId="0C6721F5" w14:textId="52972744"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 xml:space="preserve">Drought </w:t>
      </w:r>
      <w:commentRangeStart w:id="0"/>
      <w:r>
        <w:rPr>
          <w:rFonts w:ascii="Times New Roman" w:eastAsia="Times New Roman" w:hAnsi="Times New Roman" w:cs="Times New Roman"/>
          <w:color w:val="000000"/>
          <w:sz w:val="24"/>
          <w:szCs w:val="24"/>
        </w:rPr>
        <w:t xml:space="preserve">drives turnover between dominant species groups in California grasslands </w:t>
      </w:r>
      <w:commentRangeEnd w:id="0"/>
      <w:r w:rsidR="00392ABE">
        <w:rPr>
          <w:rStyle w:val="CommentReference"/>
        </w:rPr>
        <w:commentReference w:id="0"/>
      </w:r>
      <w:r>
        <w:rPr>
          <w:rFonts w:ascii="Times New Roman" w:eastAsia="Times New Roman" w:hAnsi="Times New Roman" w:cs="Times New Roman"/>
          <w:b/>
          <w:color w:val="000000"/>
          <w:sz w:val="24"/>
          <w:szCs w:val="24"/>
        </w:rPr>
        <w:br/>
      </w:r>
    </w:p>
    <w:p w14:paraId="6B8E64A1" w14:textId="1D4A94F1"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Abstract: </w:t>
      </w:r>
      <w:r w:rsidR="007B51BF">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limate change is forecast to influence </w:t>
      </w:r>
      <w:r w:rsidR="007B51BF">
        <w:rPr>
          <w:rFonts w:ascii="Times New Roman" w:eastAsia="Times New Roman" w:hAnsi="Times New Roman" w:cs="Times New Roman"/>
          <w:color w:val="000000"/>
          <w:sz w:val="24"/>
          <w:szCs w:val="24"/>
        </w:rPr>
        <w:t xml:space="preserve">plant community </w:t>
      </w:r>
      <w:r>
        <w:rPr>
          <w:rFonts w:ascii="Times New Roman" w:eastAsia="Times New Roman" w:hAnsi="Times New Roman" w:cs="Times New Roman"/>
          <w:color w:val="000000"/>
          <w:sz w:val="24"/>
          <w:szCs w:val="24"/>
        </w:rPr>
        <w:t>composition through shifts in average climatic regimes</w:t>
      </w:r>
      <w:r w:rsidR="009E3CE5">
        <w:rPr>
          <w:rFonts w:ascii="Times New Roman" w:eastAsia="Times New Roman" w:hAnsi="Times New Roman" w:cs="Times New Roman"/>
          <w:color w:val="000000"/>
          <w:sz w:val="24"/>
          <w:szCs w:val="24"/>
        </w:rPr>
        <w:t>, climate variability,</w:t>
      </w:r>
      <w:r>
        <w:rPr>
          <w:rFonts w:ascii="Times New Roman" w:eastAsia="Times New Roman" w:hAnsi="Times New Roman" w:cs="Times New Roman"/>
          <w:color w:val="000000"/>
          <w:sz w:val="24"/>
          <w:szCs w:val="24"/>
        </w:rPr>
        <w:t xml:space="preserve"> and increased frequency of extreme events. </w:t>
      </w:r>
      <w:r w:rsidR="00CC19BC">
        <w:rPr>
          <w:rFonts w:ascii="Times New Roman" w:eastAsia="Times New Roman" w:hAnsi="Times New Roman" w:cs="Times New Roman"/>
          <w:color w:val="000000"/>
          <w:sz w:val="24"/>
          <w:szCs w:val="24"/>
        </w:rPr>
        <w:t xml:space="preserve">In arid- and semi-arid </w:t>
      </w:r>
      <w:r w:rsidR="001547CE">
        <w:rPr>
          <w:rFonts w:ascii="Times New Roman" w:eastAsia="Times New Roman" w:hAnsi="Times New Roman" w:cs="Times New Roman"/>
          <w:color w:val="000000"/>
          <w:sz w:val="24"/>
          <w:szCs w:val="24"/>
        </w:rPr>
        <w:t xml:space="preserve">grassland </w:t>
      </w:r>
      <w:r w:rsidR="00CC19BC">
        <w:rPr>
          <w:rFonts w:ascii="Times New Roman" w:eastAsia="Times New Roman" w:hAnsi="Times New Roman" w:cs="Times New Roman"/>
          <w:color w:val="000000"/>
          <w:sz w:val="24"/>
          <w:szCs w:val="24"/>
        </w:rPr>
        <w:t xml:space="preserve">systems, climate-driven changes in species abundance are known to </w:t>
      </w:r>
      <w:r w:rsidR="00FC6DE6">
        <w:rPr>
          <w:rFonts w:ascii="Times New Roman" w:eastAsia="Times New Roman" w:hAnsi="Times New Roman" w:cs="Times New Roman"/>
          <w:color w:val="000000"/>
          <w:sz w:val="24"/>
          <w:szCs w:val="24"/>
        </w:rPr>
        <w:t>depend on prior community configurations</w:t>
      </w:r>
      <w:r w:rsidR="00ED2531">
        <w:rPr>
          <w:rFonts w:ascii="Times New Roman" w:eastAsia="Times New Roman" w:hAnsi="Times New Roman" w:cs="Times New Roman"/>
          <w:color w:val="000000"/>
          <w:sz w:val="24"/>
          <w:szCs w:val="24"/>
        </w:rPr>
        <w:t xml:space="preserve">, where </w:t>
      </w:r>
      <w:r w:rsidR="00FC6DE6">
        <w:rPr>
          <w:rFonts w:ascii="Times New Roman" w:eastAsia="Times New Roman" w:hAnsi="Times New Roman" w:cs="Times New Roman"/>
          <w:color w:val="000000"/>
          <w:sz w:val="24"/>
          <w:szCs w:val="24"/>
        </w:rPr>
        <w:t>communities domina</w:t>
      </w:r>
      <w:r w:rsidR="00CF06E0">
        <w:rPr>
          <w:rFonts w:ascii="Times New Roman" w:eastAsia="Times New Roman" w:hAnsi="Times New Roman" w:cs="Times New Roman"/>
          <w:color w:val="000000"/>
          <w:sz w:val="24"/>
          <w:szCs w:val="24"/>
        </w:rPr>
        <w:t xml:space="preserve">ted by different </w:t>
      </w:r>
      <w:r w:rsidR="00FC6DE6">
        <w:rPr>
          <w:rFonts w:ascii="Times New Roman" w:eastAsia="Times New Roman" w:hAnsi="Times New Roman" w:cs="Times New Roman"/>
          <w:color w:val="000000"/>
          <w:sz w:val="24"/>
          <w:szCs w:val="24"/>
        </w:rPr>
        <w:t xml:space="preserve">species </w:t>
      </w:r>
      <w:r w:rsidR="00CF06E0">
        <w:rPr>
          <w:rFonts w:ascii="Times New Roman" w:eastAsia="Times New Roman" w:hAnsi="Times New Roman" w:cs="Times New Roman"/>
          <w:color w:val="000000"/>
          <w:sz w:val="24"/>
          <w:szCs w:val="24"/>
        </w:rPr>
        <w:t xml:space="preserve">groups </w:t>
      </w:r>
      <w:r w:rsidR="00FC6DE6">
        <w:rPr>
          <w:rFonts w:ascii="Times New Roman" w:eastAsia="Times New Roman" w:hAnsi="Times New Roman" w:cs="Times New Roman"/>
          <w:color w:val="000000"/>
          <w:sz w:val="24"/>
          <w:szCs w:val="24"/>
        </w:rPr>
        <w:t xml:space="preserve">may </w:t>
      </w:r>
      <w:r w:rsidR="00ED2531">
        <w:rPr>
          <w:rFonts w:ascii="Times New Roman" w:eastAsia="Times New Roman" w:hAnsi="Times New Roman" w:cs="Times New Roman"/>
          <w:color w:val="000000"/>
          <w:sz w:val="24"/>
          <w:szCs w:val="24"/>
        </w:rPr>
        <w:t xml:space="preserve">vary </w:t>
      </w:r>
      <w:r w:rsidR="00FC6DE6">
        <w:rPr>
          <w:rFonts w:ascii="Times New Roman" w:eastAsia="Times New Roman" w:hAnsi="Times New Roman" w:cs="Times New Roman"/>
          <w:color w:val="000000"/>
          <w:sz w:val="24"/>
          <w:szCs w:val="24"/>
        </w:rPr>
        <w:t>in their resistance to compositional change.</w:t>
      </w:r>
      <w:r w:rsidR="00622B7C">
        <w:rPr>
          <w:rFonts w:ascii="Times New Roman" w:eastAsia="Times New Roman" w:hAnsi="Times New Roman" w:cs="Times New Roman"/>
          <w:color w:val="000000"/>
          <w:sz w:val="24"/>
          <w:szCs w:val="24"/>
        </w:rPr>
        <w:t xml:space="preserve"> </w:t>
      </w:r>
      <w:r w:rsidR="00CF06E0">
        <w:rPr>
          <w:rFonts w:ascii="Times New Roman" w:eastAsia="Times New Roman" w:hAnsi="Times New Roman" w:cs="Times New Roman"/>
          <w:color w:val="000000"/>
          <w:sz w:val="24"/>
          <w:szCs w:val="24"/>
        </w:rPr>
        <w:t xml:space="preserve">These contingencies </w:t>
      </w:r>
      <w:r w:rsidR="00507180">
        <w:rPr>
          <w:rFonts w:ascii="Times New Roman" w:eastAsia="Times New Roman" w:hAnsi="Times New Roman" w:cs="Times New Roman"/>
          <w:color w:val="000000"/>
          <w:sz w:val="24"/>
          <w:szCs w:val="24"/>
        </w:rPr>
        <w:t xml:space="preserve">are likely to </w:t>
      </w:r>
      <w:r w:rsidR="001547CE">
        <w:rPr>
          <w:rFonts w:ascii="Times New Roman" w:eastAsia="Times New Roman" w:hAnsi="Times New Roman" w:cs="Times New Roman"/>
          <w:color w:val="000000"/>
          <w:sz w:val="24"/>
          <w:szCs w:val="24"/>
        </w:rPr>
        <w:t xml:space="preserve">act as </w:t>
      </w:r>
      <w:r w:rsidR="00CF06E0">
        <w:rPr>
          <w:rFonts w:ascii="Times New Roman" w:eastAsia="Times New Roman" w:hAnsi="Times New Roman" w:cs="Times New Roman"/>
          <w:color w:val="000000"/>
          <w:sz w:val="24"/>
          <w:szCs w:val="24"/>
        </w:rPr>
        <w:t xml:space="preserve">an </w:t>
      </w:r>
      <w:r w:rsidR="001547CE">
        <w:rPr>
          <w:rFonts w:ascii="Times New Roman" w:eastAsia="Times New Roman" w:hAnsi="Times New Roman" w:cs="Times New Roman"/>
          <w:color w:val="000000"/>
          <w:sz w:val="24"/>
          <w:szCs w:val="24"/>
        </w:rPr>
        <w:t xml:space="preserve">important driver of </w:t>
      </w:r>
      <w:r w:rsidR="00CE7DB9">
        <w:rPr>
          <w:rFonts w:ascii="Times New Roman" w:eastAsia="Times New Roman" w:hAnsi="Times New Roman" w:cs="Times New Roman"/>
          <w:color w:val="000000"/>
          <w:sz w:val="24"/>
          <w:szCs w:val="24"/>
        </w:rPr>
        <w:t xml:space="preserve">vegetation </w:t>
      </w:r>
      <w:r w:rsidR="001547CE">
        <w:rPr>
          <w:rFonts w:ascii="Times New Roman" w:eastAsia="Times New Roman" w:hAnsi="Times New Roman" w:cs="Times New Roman"/>
          <w:color w:val="000000"/>
          <w:sz w:val="24"/>
          <w:szCs w:val="24"/>
        </w:rPr>
        <w:t>dynamics</w:t>
      </w:r>
      <w:r w:rsidR="00507180">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under climate change</w:t>
      </w:r>
      <w:r w:rsidR="00CE7DB9">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 xml:space="preserve">their capture may enhance </w:t>
      </w:r>
      <w:r w:rsidR="00CE7DB9">
        <w:rPr>
          <w:rFonts w:ascii="Times New Roman" w:eastAsia="Times New Roman" w:hAnsi="Times New Roman" w:cs="Times New Roman"/>
          <w:color w:val="000000"/>
          <w:sz w:val="24"/>
          <w:szCs w:val="24"/>
        </w:rPr>
        <w:t xml:space="preserve">forecasts of </w:t>
      </w:r>
      <w:r w:rsidR="00F40722">
        <w:rPr>
          <w:rFonts w:ascii="Times New Roman" w:eastAsia="Times New Roman" w:hAnsi="Times New Roman" w:cs="Times New Roman"/>
          <w:color w:val="000000"/>
          <w:sz w:val="24"/>
          <w:szCs w:val="24"/>
        </w:rPr>
        <w:t>community change and identify targets for active management.</w:t>
      </w:r>
      <w:r w:rsidR="00764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this study, we planted various California grassland plant community types and observe</w:t>
      </w:r>
      <w:r w:rsidR="00A57141">
        <w:rPr>
          <w:rFonts w:ascii="Times New Roman" w:eastAsia="Times New Roman" w:hAnsi="Times New Roman" w:cs="Times New Roman"/>
          <w:color w:val="000000"/>
          <w:sz w:val="24"/>
          <w:szCs w:val="24"/>
        </w:rPr>
        <w:t xml:space="preserve">d changes in their composition </w:t>
      </w:r>
      <w:r>
        <w:rPr>
          <w:rFonts w:ascii="Times New Roman" w:eastAsia="Times New Roman" w:hAnsi="Times New Roman" w:cs="Times New Roman"/>
          <w:color w:val="000000"/>
          <w:sz w:val="24"/>
          <w:szCs w:val="24"/>
        </w:rPr>
        <w:t xml:space="preserve">during a </w:t>
      </w:r>
      <w:r w:rsidR="007B51BF">
        <w:rPr>
          <w:rFonts w:ascii="Times New Roman" w:eastAsia="Times New Roman" w:hAnsi="Times New Roman" w:cs="Times New Roman"/>
          <w:color w:val="000000"/>
          <w:sz w:val="24"/>
          <w:szCs w:val="24"/>
        </w:rPr>
        <w:t>ten-year</w:t>
      </w:r>
      <w:r>
        <w:rPr>
          <w:rFonts w:ascii="Times New Roman" w:eastAsia="Times New Roman" w:hAnsi="Times New Roman" w:cs="Times New Roman"/>
          <w:color w:val="000000"/>
          <w:sz w:val="24"/>
          <w:szCs w:val="24"/>
        </w:rPr>
        <w:t xml:space="preserve"> period that included a drought of historic magnitude, followed by one of the wettest years on record. Using algorithmic partitioning methods and multistate modeling, we evaluated both the number of discrete vegetation types that best captured community turnover and the probability of transition between them. We found that compositional variance was best partitioned in 4 discrete groups, distinguishing between two sets of annual grasses often considered as one species group in expert models. Moreover, vegetation states differed in their persistence under variable climate conditions, and often exhibited directional patterns of transition. When </w:t>
      </w:r>
      <w:r w:rsidR="00982958">
        <w:rPr>
          <w:rFonts w:ascii="Times New Roman" w:eastAsia="Times New Roman" w:hAnsi="Times New Roman" w:cs="Times New Roman"/>
          <w:color w:val="000000"/>
          <w:sz w:val="24"/>
          <w:szCs w:val="24"/>
        </w:rPr>
        <w:t>native perennials were able to become dominant</w:t>
      </w:r>
      <w:r>
        <w:rPr>
          <w:rFonts w:ascii="Times New Roman" w:eastAsia="Times New Roman" w:hAnsi="Times New Roman" w:cs="Times New Roman"/>
          <w:color w:val="000000"/>
          <w:sz w:val="24"/>
          <w:szCs w:val="24"/>
        </w:rPr>
        <w:t>, they demonstrated strong persi</w:t>
      </w:r>
      <w:r>
        <w:rPr>
          <w:rFonts w:ascii="Times New Roman" w:eastAsia="Times New Roman" w:hAnsi="Times New Roman" w:cs="Times New Roman"/>
          <w:sz w:val="24"/>
          <w:szCs w:val="24"/>
        </w:rPr>
        <w:t xml:space="preserve">stence </w:t>
      </w:r>
      <w:r>
        <w:rPr>
          <w:rFonts w:ascii="Times New Roman" w:eastAsia="Times New Roman" w:hAnsi="Times New Roman" w:cs="Times New Roman"/>
          <w:color w:val="000000"/>
          <w:sz w:val="24"/>
          <w:szCs w:val="24"/>
        </w:rPr>
        <w:t>across a range of environmental conditions, suggesting that native grass restoration can aid in grassland resilience to a changing and more variable climate. Noxious invasive grasses, which are a core target for conservation and rangeland managers, decreased in response to lower rainfall, suggesting that eradication efforts should focus on these years.</w:t>
      </w:r>
    </w:p>
    <w:p w14:paraId="50B77045" w14:textId="77777777" w:rsidR="00C00901" w:rsidRDefault="00C00901">
      <w:pPr>
        <w:spacing w:after="0" w:line="240" w:lineRule="auto"/>
        <w:rPr>
          <w:rFonts w:ascii="Times New Roman" w:eastAsia="Times New Roman" w:hAnsi="Times New Roman" w:cs="Times New Roman"/>
          <w:b/>
          <w:sz w:val="24"/>
          <w:szCs w:val="24"/>
        </w:rPr>
      </w:pPr>
    </w:p>
    <w:p w14:paraId="285AE39B"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E1AF369" w14:textId="5FDE60B8" w:rsidR="0059672C" w:rsidRDefault="008A4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Across ecosystems, climate change forecasts </w:t>
      </w:r>
      <w:r w:rsidR="00F04669">
        <w:rPr>
          <w:rFonts w:ascii="Times New Roman" w:eastAsia="Times New Roman" w:hAnsi="Times New Roman" w:cs="Times New Roman"/>
          <w:sz w:val="24"/>
          <w:szCs w:val="24"/>
        </w:rPr>
        <w:t xml:space="preserve">emphasize the increasing frequency of extreme events, in addition to changes in average climatic conditions (IPCC 2014). </w:t>
      </w:r>
      <w:r w:rsidR="007E64FC">
        <w:rPr>
          <w:rFonts w:ascii="Times New Roman" w:eastAsia="Times New Roman" w:hAnsi="Times New Roman" w:cs="Times New Roman"/>
          <w:sz w:val="24"/>
          <w:szCs w:val="24"/>
        </w:rPr>
        <w:t>C</w:t>
      </w:r>
      <w:r w:rsidR="00F04669">
        <w:rPr>
          <w:rFonts w:ascii="Times New Roman" w:eastAsia="Times New Roman" w:hAnsi="Times New Roman" w:cs="Times New Roman"/>
          <w:sz w:val="24"/>
          <w:szCs w:val="24"/>
        </w:rPr>
        <w:t>hanging climatic extremes are observed to be important drivers of compositional dynamics,</w:t>
      </w:r>
      <w:r w:rsidR="00120225">
        <w:rPr>
          <w:rFonts w:ascii="Times New Roman" w:eastAsia="Times New Roman" w:hAnsi="Times New Roman" w:cs="Times New Roman"/>
          <w:sz w:val="24"/>
          <w:szCs w:val="24"/>
        </w:rPr>
        <w:t xml:space="preserve"> </w:t>
      </w:r>
      <w:r w:rsidR="009A208B">
        <w:rPr>
          <w:rFonts w:ascii="Times New Roman" w:eastAsia="Times New Roman" w:hAnsi="Times New Roman" w:cs="Times New Roman"/>
          <w:sz w:val="24"/>
          <w:szCs w:val="24"/>
        </w:rPr>
        <w:t xml:space="preserve">responsible for </w:t>
      </w:r>
      <w:r w:rsidR="0052546B">
        <w:rPr>
          <w:rFonts w:ascii="Times New Roman" w:eastAsia="Times New Roman" w:hAnsi="Times New Roman" w:cs="Times New Roman"/>
          <w:sz w:val="24"/>
          <w:szCs w:val="24"/>
        </w:rPr>
        <w:t xml:space="preserve">shifts </w:t>
      </w:r>
      <w:r w:rsidR="005C3D80">
        <w:rPr>
          <w:rFonts w:ascii="Times New Roman" w:eastAsia="Times New Roman" w:hAnsi="Times New Roman" w:cs="Times New Roman"/>
          <w:sz w:val="24"/>
          <w:szCs w:val="24"/>
        </w:rPr>
        <w:t>in spe</w:t>
      </w:r>
      <w:r w:rsidR="007D4F87">
        <w:rPr>
          <w:rFonts w:ascii="Times New Roman" w:eastAsia="Times New Roman" w:hAnsi="Times New Roman" w:cs="Times New Roman"/>
          <w:sz w:val="24"/>
          <w:szCs w:val="24"/>
        </w:rPr>
        <w:t>cies</w:t>
      </w:r>
      <w:r w:rsidR="005C3D80">
        <w:rPr>
          <w:rFonts w:ascii="Times New Roman" w:eastAsia="Times New Roman" w:hAnsi="Times New Roman" w:cs="Times New Roman"/>
          <w:sz w:val="24"/>
          <w:szCs w:val="24"/>
        </w:rPr>
        <w:t xml:space="preserve"> distributions,</w:t>
      </w:r>
      <w:r w:rsidR="009A208B">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invasion events, </w:t>
      </w:r>
      <w:r w:rsidR="00F12A06">
        <w:rPr>
          <w:rFonts w:ascii="Times New Roman" w:eastAsia="Times New Roman" w:hAnsi="Times New Roman" w:cs="Times New Roman"/>
          <w:sz w:val="24"/>
          <w:szCs w:val="24"/>
        </w:rPr>
        <w:t xml:space="preserve">and </w:t>
      </w:r>
      <w:r w:rsidR="005C3D80">
        <w:rPr>
          <w:rFonts w:ascii="Times New Roman" w:eastAsia="Times New Roman" w:hAnsi="Times New Roman" w:cs="Times New Roman"/>
          <w:sz w:val="24"/>
          <w:szCs w:val="24"/>
        </w:rPr>
        <w:t>biodiversity loss</w:t>
      </w:r>
      <w:r w:rsidR="00243718">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{"citationItems":[{"id":"ITEM-1","itemData":{"DOI":"10.1111/j.1365-2745.2011.01833.x","ISSN":"00220477","abstract":"Climate extremes, such as severe drought, heat waves and periods of heavy rainfall, can have profound consequences for ecological systems and for human welfare. Global climate change is expected to increase both the frequency and the intensity of climate extremes and there is an urgent need to understand their ecological consequences. Major challenges for advancing our understanding of the ecological consequences of climate extremes include setting a climatic baseline to facilitate the statistical determination of when climate conditions are extreme, having sufficient knowledge of ecological systems so that extreme ecological responses can be identified, and finally, being able to attribute a climate extreme as the driver of an extreme ecological response, defined as an extreme climatic event (ECE). The papers in this issue represent a cross-section of the emerging field of climate extremes research, including an examination of the palaeo-ecological record to assess patterns and drivers of extreme ecological responses in the late Quaternary, experiments in grasslands assessing a range of ecological responses and the role of ecotypic variation in determining responses to climate extremes, and the quantification of the ecological consequences of a recent ECE in the desert Southwest of the USA. Synthesis. The papers in this Special Feature suggest that although the occurrence of ECEs may be common in palaeo-ecological and observational studies, studies in which climate extremes have been experimentally imposed often do not result in ecological responses outside the bounds of normal variability of a system. Thus, ECEs occur much less frequently than their potential drivers and even less frequently than observational studies suggest. Future research is needed to identify the types and time-scales of climate extremes that result in ECEs, the potential for interactions among different types of climate changes and extremes, and the role of genetic, species and trait diversity in determining ecological responses and their evolutionary consequences. These research priorities require the development of alternative research approaches to impose realistic climate extremes on a broad range of organisms and ecosystems. © 2011 The Author. Journal of Ecology © 2011 British Ecological Society.","author":[{"dropping-particle":"","family":"Smith","given":"Melinda D.","non-dropping-particle":"","parse-names":false,"suffix":""}],"container-title":"Journal of Ecology","id":"ITEM-1","issue":"3","issued":{"date-parts":[["2011"]]},"page":"651-655","title":"The ecological role of climate extremes: Current understanding and future prospects","type":"article-journal","volume":"99"},"uris":["http://www.mendeley.com/documents/?uuid=f6f10ac2-527a-4ebb-9f72-dc6977a75b56"]},{"id":"ITEM-2","itemData":{"DOI":"10.1098/rstb.2016.0142","ISBN":"0000000215336","ISSN":"14712970","abstract":"Climate extremes will elicit responses from the individual to the ecosystem level. However, only recently have ecologists begun to synthetically assess responses to climate extremes across multiple levels of ecological organization. We review the literature to examine how plant responses vary and interact across levels of organization, focusing on how individual, population and community responses may inform ecosystem-level responses in herbaceous and forest plant communities. We report a high degree of variability at the individual level, and a consequential inconsistency in the translation of individual or population responses to directional changes in community- or ecosystem-level processes. The scaling of individual or population responses to community or ecosystem responses is often predicated upon the functional identity of the species in the community, in particular, the dominant species. Furthermore, the reported stability in plant community composition and functioning with respect to extremes is often driven by processes that operate at the community level, such as species niche partitioning and compensatory responses during or after the event. Future research efforts would benefit from assessing ecological responses across multiple levels of organization, as this will provide both a holistic and mechanistic understanding of ecosystem responses to increasing climatic variability. This article is part of the themed issue ‘Behavioural, ecological and evolutionary responses to extreme climatic events’.","author":[{"dropping-particle":"","family":"Felton","given":"Andrew J.","non-dropping-particle":"","parse-names":false,"suffix":""},{"dropping-particle":"","family":"Smith","given":"Melinda D.","non-dropping-particle":"","parse-names":false,"suffix":""}],"container-title":"Philosophical Transactions of the Royal Society B: Biological Sciences","id":"ITEM-2","issue":"1723","issued":{"date-parts":[["2017"]]},"title":"Integrating plant ecological responses to climate extremes from individual to ecosystem levels","type":"article-journal","volume":"372"},"uris":["http://www.mendeley.com/documents/?uuid=96b8135c-40cb-4732-a866-f6ad046e1599"]}],"mendeley":{"formattedCitation":"(Smith 2011, Felton and Smith 2017)","plainTextFormattedCitation":"(Smith 2011, Felton and Smith 2017)","previouslyFormattedCitation":"(Smith 2011, Felton and Smith 2017)"},"properties":{"noteIndex":0},"schema":"https://github.com/citation-style-language/schema/raw/master/csl-citation.json"}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(Smith 2011, Felton and Smith 2017)</w:t>
      </w:r>
      <w:r w:rsidR="00243718">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As ecological communities are increasingly subject to climate patterns outside historical bounds of variation, capturing the effects of unprecedented climatic extremes will be critical to generating</w:t>
      </w:r>
      <w:r w:rsidR="003406D1">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new paradigms for conservation and management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(Hobbs et al. 2009)</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59672C">
        <w:rPr>
          <w:rFonts w:ascii="Times New Roman" w:eastAsia="Times New Roman" w:hAnsi="Times New Roman" w:cs="Times New Roman"/>
          <w:sz w:val="24"/>
          <w:szCs w:val="24"/>
        </w:rPr>
        <w:t xml:space="preserve">However, given the complexity of many factors </w:t>
      </w:r>
      <w:r w:rsidR="002F5C4B">
        <w:rPr>
          <w:rFonts w:ascii="Times New Roman" w:eastAsia="Times New Roman" w:hAnsi="Times New Roman" w:cs="Times New Roman"/>
          <w:sz w:val="24"/>
          <w:szCs w:val="24"/>
        </w:rPr>
        <w:t xml:space="preserve">that </w:t>
      </w:r>
      <w:r w:rsidR="0059672C">
        <w:rPr>
          <w:rFonts w:ascii="Times New Roman" w:eastAsia="Times New Roman" w:hAnsi="Times New Roman" w:cs="Times New Roman"/>
          <w:sz w:val="24"/>
          <w:szCs w:val="24"/>
        </w:rPr>
        <w:t>control species abundances,</w:t>
      </w:r>
      <w:r w:rsidR="009F4B82">
        <w:rPr>
          <w:rFonts w:ascii="Times New Roman" w:eastAsia="Times New Roman" w:hAnsi="Times New Roman" w:cs="Times New Roman"/>
          <w:sz w:val="24"/>
          <w:szCs w:val="24"/>
        </w:rPr>
        <w:t xml:space="preserve"> these</w:t>
      </w:r>
      <w:r w:rsidR="0059672C">
        <w:rPr>
          <w:rFonts w:ascii="Times New Roman" w:eastAsia="Times New Roman" w:hAnsi="Times New Roman" w:cs="Times New Roman"/>
          <w:sz w:val="24"/>
          <w:szCs w:val="24"/>
        </w:rPr>
        <w:t xml:space="preserve"> changes </w:t>
      </w:r>
      <w:r w:rsidR="002F5C4B">
        <w:rPr>
          <w:rFonts w:ascii="Times New Roman" w:eastAsia="Times New Roman" w:hAnsi="Times New Roman" w:cs="Times New Roman"/>
          <w:sz w:val="24"/>
          <w:szCs w:val="24"/>
        </w:rPr>
        <w:t>are often difficult to predict.</w:t>
      </w:r>
    </w:p>
    <w:p w14:paraId="4575569C" w14:textId="68C07E9C" w:rsidR="00361957" w:rsidRDefault="0059672C" w:rsidP="00B26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6128">
        <w:rPr>
          <w:rFonts w:ascii="Times New Roman" w:eastAsia="Times New Roman" w:hAnsi="Times New Roman" w:cs="Times New Roman"/>
          <w:sz w:val="24"/>
          <w:szCs w:val="24"/>
        </w:rPr>
        <w:t xml:space="preserve">While </w:t>
      </w:r>
      <w:r w:rsidR="000822BA">
        <w:rPr>
          <w:rFonts w:ascii="Times New Roman" w:eastAsia="Times New Roman" w:hAnsi="Times New Roman" w:cs="Times New Roman"/>
          <w:sz w:val="24"/>
          <w:szCs w:val="24"/>
        </w:rPr>
        <w:t>species</w:t>
      </w:r>
      <w:r w:rsidR="00546128">
        <w:rPr>
          <w:rFonts w:ascii="Times New Roman" w:eastAsia="Times New Roman" w:hAnsi="Times New Roman" w:cs="Times New Roman"/>
          <w:sz w:val="24"/>
          <w:szCs w:val="24"/>
        </w:rPr>
        <w:t xml:space="preserve"> may exhibit varied tolerances</w:t>
      </w:r>
      <w:r w:rsidR="000822BA">
        <w:rPr>
          <w:rFonts w:ascii="Times New Roman" w:eastAsia="Times New Roman" w:hAnsi="Times New Roman" w:cs="Times New Roman"/>
          <w:sz w:val="24"/>
          <w:szCs w:val="24"/>
        </w:rPr>
        <w:t xml:space="preserve"> to conditions imposed by heatwaves, droughts, and extreme cold, </w:t>
      </w:r>
      <w:r w:rsidR="009863AB">
        <w:rPr>
          <w:rFonts w:ascii="Times New Roman" w:eastAsia="Times New Roman" w:hAnsi="Times New Roman" w:cs="Times New Roman"/>
          <w:sz w:val="24"/>
          <w:szCs w:val="24"/>
        </w:rPr>
        <w:t xml:space="preserve">climate-driven </w:t>
      </w:r>
      <w:r w:rsidR="001A4B45">
        <w:rPr>
          <w:rFonts w:ascii="Times New Roman" w:eastAsia="Times New Roman" w:hAnsi="Times New Roman" w:cs="Times New Roman"/>
          <w:sz w:val="24"/>
          <w:szCs w:val="24"/>
        </w:rPr>
        <w:t xml:space="preserve">changes in </w:t>
      </w:r>
      <w:r w:rsidR="001370DC">
        <w:rPr>
          <w:rFonts w:ascii="Times New Roman" w:eastAsia="Times New Roman" w:hAnsi="Times New Roman" w:cs="Times New Roman"/>
          <w:sz w:val="24"/>
          <w:szCs w:val="24"/>
        </w:rPr>
        <w:t xml:space="preserve">species relative abundances </w:t>
      </w:r>
      <w:r w:rsidR="009863AB">
        <w:rPr>
          <w:rFonts w:ascii="Times New Roman" w:eastAsia="Times New Roman" w:hAnsi="Times New Roman" w:cs="Times New Roman"/>
          <w:sz w:val="24"/>
          <w:szCs w:val="24"/>
        </w:rPr>
        <w:t xml:space="preserve">are </w:t>
      </w:r>
      <w:r w:rsidR="009A5A7B">
        <w:rPr>
          <w:rFonts w:ascii="Times New Roman" w:eastAsia="Times New Roman" w:hAnsi="Times New Roman" w:cs="Times New Roman"/>
          <w:sz w:val="24"/>
          <w:szCs w:val="24"/>
        </w:rPr>
        <w:t xml:space="preserve">also </w:t>
      </w:r>
      <w:r w:rsidR="00DA381B">
        <w:rPr>
          <w:rFonts w:ascii="Times New Roman" w:eastAsia="Times New Roman" w:hAnsi="Times New Roman" w:cs="Times New Roman"/>
          <w:sz w:val="24"/>
          <w:szCs w:val="24"/>
        </w:rPr>
        <w:t>constrained by</w:t>
      </w:r>
      <w:r w:rsidR="009863AB">
        <w:rPr>
          <w:rFonts w:ascii="Times New Roman" w:eastAsia="Times New Roman" w:hAnsi="Times New Roman" w:cs="Times New Roman"/>
          <w:sz w:val="24"/>
          <w:szCs w:val="24"/>
        </w:rPr>
        <w:t xml:space="preserve"> local interactions</w:t>
      </w:r>
      <w:r w:rsidR="005C1270">
        <w:rPr>
          <w:rFonts w:ascii="Times New Roman" w:eastAsia="Times New Roman" w:hAnsi="Times New Roman" w:cs="Times New Roman"/>
          <w:sz w:val="24"/>
          <w:szCs w:val="24"/>
        </w:rPr>
        <w:t xml:space="preserve"> that govern community assembly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Systematics","id":"ITEM-2","issue":"1","issued":{"date-parts":[["2015"]]},"page":"1-23","title":"Historical Contingency in Community Assembly: Integrating Niches, Species Pools, and Priority Effects","type":"article-journal","volume":"46"},"uris":["http://www.mendeley.com/documents/?uuid=2dde43e6-f945-4704-8629-0a04132e6d72"]}],"mendeley":{"formattedCitation":"(Tylianakis et al. 2008, Fukami 2015)","plainTextFormattedCitation":"(Tylianakis et al. 2008, Fukami 2015)","previouslyFormattedCitation":"(Tylianakis et al. 2008, Fukami 2015)"},"properties":{"noteIndex":0},"schema":"https://github.com/citation-style-language/schema/raw/master/csl-citation.json"}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(Tylianakis et al. 2008, Fukami 2015)</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 xml:space="preserve">Compensatory responses to climate change, for example, may be </w:t>
      </w:r>
      <w:r w:rsidR="004C2B1B">
        <w:rPr>
          <w:rFonts w:ascii="Times New Roman" w:eastAsia="Times New Roman" w:hAnsi="Times New Roman" w:cs="Times New Roman"/>
          <w:sz w:val="24"/>
          <w:szCs w:val="24"/>
        </w:rPr>
        <w:t xml:space="preserve">limited </w:t>
      </w:r>
      <w:r w:rsidR="0080094B">
        <w:rPr>
          <w:rFonts w:ascii="Times New Roman" w:eastAsia="Times New Roman" w:hAnsi="Times New Roman" w:cs="Times New Roman"/>
          <w:sz w:val="24"/>
          <w:szCs w:val="24"/>
        </w:rPr>
        <w:t xml:space="preserve">by competitors that inhibit </w:t>
      </w:r>
      <w:r w:rsidR="004C2B1B">
        <w:rPr>
          <w:rFonts w:ascii="Times New Roman" w:eastAsia="Times New Roman" w:hAnsi="Times New Roman" w:cs="Times New Roman"/>
          <w:sz w:val="24"/>
          <w:szCs w:val="24"/>
        </w:rPr>
        <w:t xml:space="preserve">growth and colonization </w:t>
      </w:r>
      <w:r w:rsidR="004C2B1B">
        <w:rPr>
          <w:rFonts w:ascii="Times New Roman" w:eastAsia="Times New Roman" w:hAnsi="Times New Roman" w:cs="Times New Roman"/>
          <w:sz w:val="24"/>
          <w:szCs w:val="24"/>
        </w:rPr>
        <w:fldChar w:fldCharType="begin" w:fldLock="1"/>
      </w:r>
      <w:r w:rsidR="000859C8">
        <w:rPr>
          <w:rFonts w:ascii="Times New Roman" w:eastAsia="Times New Roman" w:hAnsi="Times New Roman" w:cs="Times New Roman"/>
          <w:sz w:val="24"/>
          <w:szCs w:val="24"/>
        </w:rPr>
        <w:instrText>ADDIN CSL_CITATION {"citationItems":[{"id":"ITEM-1","itemData":{"DOI":"10.1038/nature14952","ISSN":"14764687","abstract":"Understanding how species respond to climate change is critical for forecasting the future dynamics and distribution of pests, diseases and biological diversity. Although ecologists have long acknowledged species' direct physiological and demographic responses to climate, more recent work suggests that these direct responses can be overwhelmed by indirect effects mediated via other interacting community members. Theory suggests that some of the most dramatic impacts of community change will probably arise through the assembly of novel species combinations after asynchronous migrations with climate. Empirical tests of this prediction are rare, as existing work focuses on the effects of changing interactions between competitors that co-occur today. To explore how species' responses to climate warming depend on how their competitors migrate to track climate, we transplanted alpine plant species and intact plant communities along a climate gradient in the Swiss Alps. Here we show that when alpine plants were transplanted to warmer climates to simulate a migration failure, their performance was strongly reduced by novel competitors that could migrate upwards from lower elevation; these effects generally exceeded the impact of warming on competition with current competitors. In contrast, when we grew the focal plants under their current climate to simulate climate tracking, a shift in the competitive environment to novel high-elevation competitors had little to no effect. This asymmetry in the importance of changing competitor identity at the leading versus trailing range edges is best explained by the degree of functional similarity between current and novel competitors. We conclude that accounting for novel competitive interactions may be essential to predict species' responses to climate change accurately.","author":[{"dropping-particle":"","family":"Alexander","given":"Jake M.","non-dropping-particle":"","parse-names":false,"suffix":""},{"dropping-particle":"","family":"Diez","given":"Jeffrey M.","non-dropping-particle":"","parse-names":false,"suffix":""},{"dropping-particle":"","family":"Levine","given":"Jonathan M.","non-dropping-particle":"","parse-names":false,"suffix":""}],"container-title":"Nature","id":"ITEM-1","issue":"7570","issued":{"date-parts":[["2015"]]},"page":"515-518","title":"Novel competitors shape species' responses to climate change","type":"article-journal","volume":"525"},"uris":["http://www.mendeley.com/documents/?uuid=d9400bee-8ad8-4491-a53e-35a620fea8af"]}],"mendeley":{"formattedCitation":"(Alexander et al. 2015)","plainTextFormattedCitation":"(Alexander et al. 2015)","previouslyFormattedCitation":"(Alexander et al. 2015)"},"properties":{"noteIndex":0},"schema":"https://github.com/citation-style-language/schema/raw/master/csl-citation.json"}</w:instrText>
      </w:r>
      <w:r w:rsidR="004C2B1B">
        <w:rPr>
          <w:rFonts w:ascii="Times New Roman" w:eastAsia="Times New Roman" w:hAnsi="Times New Roman" w:cs="Times New Roman"/>
          <w:sz w:val="24"/>
          <w:szCs w:val="24"/>
        </w:rPr>
        <w:fldChar w:fldCharType="separate"/>
      </w:r>
      <w:r w:rsidR="004C2B1B" w:rsidRPr="004C2B1B">
        <w:rPr>
          <w:rFonts w:ascii="Times New Roman" w:eastAsia="Times New Roman" w:hAnsi="Times New Roman" w:cs="Times New Roman"/>
          <w:noProof/>
          <w:sz w:val="24"/>
          <w:szCs w:val="24"/>
        </w:rPr>
        <w:t>(Alexander et al. 2015)</w:t>
      </w:r>
      <w:r w:rsidR="004C2B1B">
        <w:rPr>
          <w:rFonts w:ascii="Times New Roman" w:eastAsia="Times New Roman" w:hAnsi="Times New Roman" w:cs="Times New Roman"/>
          <w:sz w:val="24"/>
          <w:szCs w:val="24"/>
        </w:rPr>
        <w:fldChar w:fldCharType="end"/>
      </w:r>
      <w:r w:rsidR="004C2B1B">
        <w:rPr>
          <w:rFonts w:ascii="Times New Roman" w:eastAsia="Times New Roman" w:hAnsi="Times New Roman" w:cs="Times New Roman"/>
          <w:sz w:val="24"/>
          <w:szCs w:val="24"/>
        </w:rPr>
        <w:t xml:space="preserve">. At the community scale, </w:t>
      </w:r>
      <w:r w:rsidR="00080E65">
        <w:rPr>
          <w:rFonts w:ascii="Times New Roman" w:eastAsia="Times New Roman" w:hAnsi="Times New Roman" w:cs="Times New Roman"/>
          <w:sz w:val="24"/>
          <w:szCs w:val="24"/>
        </w:rPr>
        <w:t xml:space="preserve">these local interactions </w:t>
      </w:r>
      <w:r w:rsidR="00D57F31">
        <w:rPr>
          <w:rFonts w:ascii="Times New Roman" w:eastAsia="Times New Roman" w:hAnsi="Times New Roman" w:cs="Times New Roman"/>
          <w:sz w:val="24"/>
          <w:szCs w:val="24"/>
        </w:rPr>
        <w:t>depend on</w:t>
      </w:r>
      <w:r w:rsidR="004C2B1B">
        <w:rPr>
          <w:rFonts w:ascii="Times New Roman" w:eastAsia="Times New Roman" w:hAnsi="Times New Roman" w:cs="Times New Roman"/>
          <w:sz w:val="24"/>
          <w:szCs w:val="24"/>
        </w:rPr>
        <w:t xml:space="preserve"> key emergent properties</w:t>
      </w:r>
      <w:r w:rsidR="00C40F76">
        <w:rPr>
          <w:rFonts w:ascii="Times New Roman" w:eastAsia="Times New Roman" w:hAnsi="Times New Roman" w:cs="Times New Roman"/>
          <w:sz w:val="24"/>
          <w:szCs w:val="24"/>
        </w:rPr>
        <w:t xml:space="preserve"> </w:t>
      </w:r>
      <w:r w:rsidR="004C2B1B">
        <w:rPr>
          <w:rFonts w:ascii="Times New Roman" w:eastAsia="Times New Roman" w:hAnsi="Times New Roman" w:cs="Times New Roman"/>
          <w:sz w:val="24"/>
          <w:szCs w:val="24"/>
        </w:rPr>
        <w:t xml:space="preserve">that </w:t>
      </w:r>
      <w:r w:rsidR="00C40F76">
        <w:rPr>
          <w:rFonts w:ascii="Times New Roman" w:eastAsia="Times New Roman" w:hAnsi="Times New Roman" w:cs="Times New Roman"/>
          <w:sz w:val="24"/>
          <w:szCs w:val="24"/>
        </w:rPr>
        <w:t xml:space="preserve">vary as a function of </w:t>
      </w:r>
      <w:r w:rsidR="00D2493A">
        <w:rPr>
          <w:rFonts w:ascii="Times New Roman" w:eastAsia="Times New Roman" w:hAnsi="Times New Roman" w:cs="Times New Roman"/>
          <w:sz w:val="24"/>
          <w:szCs w:val="24"/>
        </w:rPr>
        <w:t xml:space="preserve">community attributes, </w:t>
      </w:r>
      <w:r w:rsidR="009A2EE9">
        <w:rPr>
          <w:rFonts w:ascii="Times New Roman" w:eastAsia="Times New Roman" w:hAnsi="Times New Roman" w:cs="Times New Roman"/>
          <w:sz w:val="24"/>
          <w:szCs w:val="24"/>
        </w:rPr>
        <w:t xml:space="preserve">including </w:t>
      </w:r>
      <w:r w:rsidR="00C40F76">
        <w:rPr>
          <w:rFonts w:ascii="Times New Roman" w:eastAsia="Times New Roman" w:hAnsi="Times New Roman" w:cs="Times New Roman"/>
          <w:sz w:val="24"/>
          <w:szCs w:val="24"/>
        </w:rPr>
        <w:t>species richness, functional diversity, or</w:t>
      </w:r>
      <w:r w:rsidR="00691437">
        <w:rPr>
          <w:rFonts w:ascii="Times New Roman" w:eastAsia="Times New Roman" w:hAnsi="Times New Roman" w:cs="Times New Roman"/>
          <w:sz w:val="24"/>
          <w:szCs w:val="24"/>
        </w:rPr>
        <w:t xml:space="preserve"> </w:t>
      </w:r>
      <w:r w:rsidR="00C40F76">
        <w:rPr>
          <w:rFonts w:ascii="Times New Roman" w:eastAsia="Times New Roman" w:hAnsi="Times New Roman" w:cs="Times New Roman"/>
          <w:sz w:val="24"/>
          <w:szCs w:val="24"/>
        </w:rPr>
        <w:t>dominant taxa</w:t>
      </w:r>
      <w:r w:rsidR="004D03E7">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{"citationItems":[{"id":"ITEM-1","itemData":{"DOI":"10.1126/science.277.5325.500","ISSN":"00368075","abstract":"Changes in the abundance of species - especially those that influence water and nutrient dynamics, trophic interactions, or disturbance regime - affect the structure and functioning of ecosystems. Diversity is also functionally important, both because it increases the probability of including species that have strong ecosystem effects and because it can increase the efficiency of resource use. Differences in environmental sensitivity among functionally similar species give stability to ecosystem processes, whereas differences in sensitivity among functionally different species make ecosystems more vulnerable to change. Current global environmental changes that affect species composition and diversity are therefore profoundly altering the functioning of the biosphere.","author":[{"dropping-particle":"","family":"Chapin","given":"F. Stuart","non-dropping-particle":"","parse-names":false,"suffix":""},{"dropping-particle":"","family":"Walker","given":"Brian H.","non-dropping-particle":"","parse-names":false,"suffix":""},{"dropping-particle":"","family":"Hobbs","given":"Richard J.","non-dropping-particle":"","parse-names":false,"suffix":""},{"dropping-particle":"","family":"Hooper","given":"David U.","non-dropping-particle":"","parse-names":false,"suffix":""},{"dropping-particle":"","family":"Lawton","given":"John H.","non-dropping-particle":"","parse-names":false,"suffix":""},{"dropping-particle":"","family":"Sala","given":"Osvaldo E.","non-dropping-particle":"","parse-names":false,"suffix":""},{"dropping-particle":"","family":"Tilman","given":"David","non-dropping-particle":"","parse-names":false,"suffix":""}],"container-title":"Science","id":"ITEM-1","issue":"5325","issued":{"date-parts":[["1997"]]},"page":"500-504","title":"Biotic control over the functioning of ecosystems","type":"article-journal","volume":"277"},"uris":["http://www.mendeley.com/documents/?uuid=8bf71fbc-8544-4171-ad8a-73ea316d6aed"]},{"id":"ITEM-2","itemData":{"DOI":"10.1890/06-0568","ISSN":"00129658","abstract":"While there has been extensive interest in understanding the relationship between diversity and invasibility of communities, most studies have only focused on one component of diversity: species richness. Although the number of species can affect community invasibility, other aspects of diversity, including species identity and community evenness, may be equally important. While several field studies have examined how invasibility varies with diversity by manipulating species identity or evenness, the results are often confounded by resource heterogeneity, site history, or disturbance. We designed a mesocosm experiment to examine explicitly the role of dominant species identity and evenness on the invasibility of grassland plant communities. We found that the identity of the dominant plant species, but not community evenness, significantly impacted invasibility. Using path analysis, we found that community composition (dominant species identity) reduced invasion by reducing early-season light availability and increasing late-season plant community biomass. Nitrogen availability was an important factor for the survival of invaders in the second year of the experiment. We also found significant direct effects of certain dominant species on invasion, although the mechanisms driving these effects remain unclear. The magnitude of dominant species effects on invasibility we observed are comparable to species richness effects observed in other studies, showing that species composition and dominant species can have strong effects on the invasibility of a community. © 2007 by the Ecological Society of America.","author":[{"dropping-particle":"","family":"Emery","given":"Sarah M.","non-dropping-particle":"","parse-names":false,"suffix":""},{"dropping-particle":"","family":"Gross","given":"Katherine L.","non-dropping-particle":"","parse-names":false,"suffix":""}],"container-title":"Ecology","id":"ITEM-2","issue":"4","issued":{"date-parts":[["2007"]]},"page":"954-964","title":"Dominant species identity, not community evenness, regulates invasion in experimental grassland plant communities","type":"article-journal","volume":"88"},"uris":["http://www.mendeley.com/documents/?uuid=af37c3e8-d5b5-4681-9caa-cff13d011025"]}],"mendeley":{"formattedCitation":"(Chapin et al. 1997, Emery and Gross 2007)","plainTextFormattedCitation":"(Chapin et al. 1997, Emery and Gross 2007)","previouslyFormattedCitation":"(Chapin et al. 1997, Emery and Gross 2007)"},"properties":{"noteIndex":0},"schema":"https://github.com/citation-style-language/schema/raw/master/csl-citation.json"}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(Chapin et al. 1997, Emery and Gross 2007)</w:t>
      </w:r>
      <w:r w:rsidR="00243718">
        <w:rPr>
          <w:rFonts w:ascii="Times New Roman" w:eastAsia="Times New Roman" w:hAnsi="Times New Roman" w:cs="Times New Roman"/>
          <w:sz w:val="24"/>
          <w:szCs w:val="24"/>
        </w:rPr>
        <w:fldChar w:fldCharType="end"/>
      </w:r>
      <w:r w:rsidR="00C40F76">
        <w:rPr>
          <w:rFonts w:ascii="Times New Roman" w:eastAsia="Times New Roman" w:hAnsi="Times New Roman" w:cs="Times New Roman"/>
          <w:sz w:val="24"/>
          <w:szCs w:val="24"/>
        </w:rPr>
        <w:t xml:space="preserve">. </w:t>
      </w:r>
      <w:r w:rsidR="0023710A">
        <w:rPr>
          <w:rFonts w:ascii="Times New Roman" w:eastAsia="Times New Roman" w:hAnsi="Times New Roman" w:cs="Times New Roman"/>
          <w:sz w:val="24"/>
          <w:szCs w:val="24"/>
        </w:rPr>
        <w:t xml:space="preserve">As a result, </w:t>
      </w:r>
      <w:r w:rsidR="00B265AD">
        <w:rPr>
          <w:rFonts w:ascii="Times New Roman" w:eastAsia="Times New Roman" w:hAnsi="Times New Roman" w:cs="Times New Roman"/>
          <w:sz w:val="24"/>
          <w:szCs w:val="24"/>
        </w:rPr>
        <w:t xml:space="preserve">compositional responses to climatic events are likely to depend on prior community configuration, where </w:t>
      </w:r>
      <w:r w:rsidR="00EC164D">
        <w:rPr>
          <w:rFonts w:ascii="Times New Roman" w:eastAsia="Times New Roman" w:hAnsi="Times New Roman" w:cs="Times New Roman"/>
          <w:sz w:val="24"/>
          <w:szCs w:val="24"/>
        </w:rPr>
        <w:t xml:space="preserve">the responses of different species assemblages vary </w:t>
      </w:r>
      <w:r w:rsidR="00B265AD">
        <w:rPr>
          <w:rFonts w:ascii="Times New Roman" w:eastAsia="Times New Roman" w:hAnsi="Times New Roman" w:cs="Times New Roman"/>
          <w:sz w:val="24"/>
          <w:szCs w:val="24"/>
        </w:rPr>
        <w:t xml:space="preserve">in magnitude and direction </w:t>
      </w:r>
      <w:r w:rsidR="0023710A">
        <w:rPr>
          <w:rFonts w:ascii="Times New Roman" w:eastAsia="Times New Roman" w:hAnsi="Times New Roman" w:cs="Times New Roman"/>
          <w:sz w:val="24"/>
          <w:szCs w:val="24"/>
        </w:rPr>
        <w:fldChar w:fldCharType="begin" w:fldLock="1"/>
      </w:r>
      <w:r w:rsidR="00FA76F5">
        <w:rPr>
          <w:rFonts w:ascii="Times New Roman" w:eastAsia="Times New Roman" w:hAnsi="Times New Roman" w:cs="Times New Roman"/>
          <w:sz w:val="24"/>
          <w:szCs w:val="24"/>
        </w:rPr>
        <w:instrText>ADDIN CSL_CITATION {"citationItems":[{"id":"ITEM-1","itemData":{"DOI":"10.1146/annurev-ecolsys-110411-160340","ISSN":"1543-592X","abstract":"Copyright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Systematics","id":"ITEM-1","issue":"1","issued":{"date-parts":[["2015"]]},"page":"1-23","title":"Historical Contingency in Community Assembly: Integrating Niches, Species Pools, and Priority Effects","type":"article-journal","volume":"46"},"uris":["http://www.mendeley.com/documents/?uuid=2dde43e6-f945-4704-8629-0a04132e6d72"]}],"mendeley":{"formattedCitation":"(Fukami 2015)","plainTextFormattedCitation":"(Fukami 2015)","previouslyFormattedCitation":"(Fukami 2015)"},"properties":{"noteIndex":0},"schema":"https://github.com/citation-style-language/schema/raw/master/csl-citation.json"}</w:instrText>
      </w:r>
      <w:r w:rsidR="0023710A">
        <w:rPr>
          <w:rFonts w:ascii="Times New Roman" w:eastAsia="Times New Roman" w:hAnsi="Times New Roman" w:cs="Times New Roman"/>
          <w:sz w:val="24"/>
          <w:szCs w:val="24"/>
        </w:rPr>
        <w:fldChar w:fldCharType="separate"/>
      </w:r>
      <w:r w:rsidR="0023710A" w:rsidRPr="00495F3A">
        <w:rPr>
          <w:rFonts w:ascii="Times New Roman" w:eastAsia="Times New Roman" w:hAnsi="Times New Roman" w:cs="Times New Roman"/>
          <w:noProof/>
          <w:sz w:val="24"/>
          <w:szCs w:val="24"/>
        </w:rPr>
        <w:t>(Fukami 2015)</w:t>
      </w:r>
      <w:r w:rsidR="0023710A">
        <w:rPr>
          <w:rFonts w:ascii="Times New Roman" w:eastAsia="Times New Roman" w:hAnsi="Times New Roman" w:cs="Times New Roman"/>
          <w:sz w:val="24"/>
          <w:szCs w:val="24"/>
        </w:rPr>
        <w:fldChar w:fldCharType="end"/>
      </w:r>
      <w:r w:rsidR="00B265AD">
        <w:rPr>
          <w:rFonts w:ascii="Times New Roman" w:eastAsia="Times New Roman" w:hAnsi="Times New Roman" w:cs="Times New Roman"/>
          <w:sz w:val="24"/>
          <w:szCs w:val="24"/>
        </w:rPr>
        <w:t>.</w:t>
      </w:r>
    </w:p>
    <w:p w14:paraId="3ACE5C8F" w14:textId="77777777" w:rsidR="00691437" w:rsidRDefault="002371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43F74">
        <w:rPr>
          <w:rFonts w:ascii="Times New Roman" w:eastAsia="Times New Roman" w:hAnsi="Times New Roman" w:cs="Times New Roman"/>
          <w:sz w:val="24"/>
          <w:szCs w:val="24"/>
        </w:rPr>
        <w:t xml:space="preserve"> </w:t>
      </w:r>
    </w:p>
    <w:p w14:paraId="11F31DE1" w14:textId="4991D4C5" w:rsidR="00F32076" w:rsidRDefault="00691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These complex interactions between climatic drivers and species assemblages are often summarized through conceptual models that attempt to capture major drivers of ecological change</w:t>
      </w:r>
      <w:r w:rsidR="00F32076">
        <w:rPr>
          <w:rFonts w:ascii="Times New Roman" w:eastAsia="Times New Roman" w:hAnsi="Times New Roman" w:cs="Times New Roman"/>
          <w:sz w:val="24"/>
          <w:szCs w:val="24"/>
        </w:rPr>
        <w:t xml:space="preserve"> (</w:t>
      </w:r>
      <w:proofErr w:type="spellStart"/>
      <w:r w:rsidR="00F32076">
        <w:rPr>
          <w:rFonts w:ascii="Times New Roman" w:eastAsia="Times New Roman" w:hAnsi="Times New Roman" w:cs="Times New Roman"/>
          <w:sz w:val="24"/>
          <w:szCs w:val="24"/>
        </w:rPr>
        <w:t>Galatowitsch</w:t>
      </w:r>
      <w:proofErr w:type="spellEnd"/>
      <w:r w:rsidR="00F32076">
        <w:rPr>
          <w:rFonts w:ascii="Times New Roman" w:eastAsia="Times New Roman" w:hAnsi="Times New Roman" w:cs="Times New Roman"/>
          <w:sz w:val="24"/>
          <w:szCs w:val="24"/>
        </w:rPr>
        <w:t>, Ogden et al. 2005)</w:t>
      </w:r>
      <w:r>
        <w:rPr>
          <w:rFonts w:ascii="Times New Roman" w:eastAsia="Times New Roman" w:hAnsi="Times New Roman" w:cs="Times New Roman"/>
          <w:sz w:val="24"/>
          <w:szCs w:val="24"/>
        </w:rPr>
        <w:t>.</w:t>
      </w:r>
      <w:r w:rsidR="00F32076">
        <w:rPr>
          <w:rFonts w:ascii="Times New Roman" w:eastAsia="Times New Roman" w:hAnsi="Times New Roman" w:cs="Times New Roman"/>
          <w:sz w:val="24"/>
          <w:szCs w:val="24"/>
        </w:rPr>
        <w:t xml:space="preserve"> Conceptual models in arid- and semi-arid systems often emphasize the importance of contingency in community assembly, where vegetation naturally fluctuates between multiple distinct types. In these systems, applied ecologists often base management action on </w:t>
      </w:r>
      <w:r w:rsidR="00F32076">
        <w:rPr>
          <w:rFonts w:ascii="Times New Roman" w:eastAsia="Times New Roman" w:hAnsi="Times New Roman" w:cs="Times New Roman"/>
          <w:sz w:val="24"/>
          <w:szCs w:val="24"/>
        </w:rPr>
        <w:t>“</w:t>
      </w:r>
      <w:r w:rsidR="00F32076">
        <w:rPr>
          <w:rFonts w:ascii="Times New Roman" w:eastAsia="Times New Roman" w:hAnsi="Times New Roman" w:cs="Times New Roman"/>
          <w:sz w:val="24"/>
          <w:szCs w:val="24"/>
        </w:rPr>
        <w:t>s</w:t>
      </w:r>
      <w:r w:rsidR="00F32076">
        <w:rPr>
          <w:rFonts w:ascii="Times New Roman" w:eastAsia="Times New Roman" w:hAnsi="Times New Roman" w:cs="Times New Roman"/>
          <w:sz w:val="24"/>
          <w:szCs w:val="24"/>
        </w:rPr>
        <w:t xml:space="preserve">tate-transition models” </w:t>
      </w:r>
      <w:r w:rsidR="00F32076">
        <w:rPr>
          <w:rFonts w:ascii="Times New Roman" w:eastAsia="Times New Roman" w:hAnsi="Times New Roman" w:cs="Times New Roman"/>
          <w:sz w:val="24"/>
          <w:szCs w:val="24"/>
        </w:rPr>
        <w:t xml:space="preserve">that </w:t>
      </w:r>
      <w:bookmarkStart w:id="1" w:name="_GoBack"/>
      <w:bookmarkEnd w:id="1"/>
      <w:r w:rsidR="00F32076">
        <w:rPr>
          <w:rFonts w:ascii="Times New Roman" w:eastAsia="Times New Roman" w:hAnsi="Times New Roman" w:cs="Times New Roman"/>
          <w:sz w:val="24"/>
          <w:szCs w:val="24"/>
        </w:rPr>
        <w:t xml:space="preserve">identify the properties of different species groups (“states”) and their likely direction of change under various contexts </w:t>
      </w:r>
      <w:r w:rsidR="00F32076">
        <w:rPr>
          <w:rFonts w:ascii="Times New Roman" w:eastAsia="Times New Roman" w:hAnsi="Times New Roman" w:cs="Times New Roman"/>
          <w:sz w:val="24"/>
          <w:szCs w:val="24"/>
        </w:rPr>
        <w:fldChar w:fldCharType="begin" w:fldLock="1"/>
      </w:r>
      <w:r w:rsidR="00F32076">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rangelands","type":"article-journal","volume":"56"},"uris":["http://www.mendeley.com/documents/?uuid=05835e36-0e5e-4a9d-8746-4404a119878e"]}],"mendeley":{"formattedCitation":"(Bestelmeyer et al. 2003)","manualFormatting":"(\"transitions\"; Bestelmeyer et al. 2003)","plainTextFormattedCitation":"(Bestelmeyer et al. 2003)","previouslyFormattedCitation":"(Bestelmeyer et al. 2003)"},"properties":{"noteIndex":0},"schema":"https://github.com/citation-style-language/schema/raw/master/csl-citation.json"}</w:instrText>
      </w:r>
      <w:r w:rsidR="00F32076">
        <w:rPr>
          <w:rFonts w:ascii="Times New Roman" w:eastAsia="Times New Roman" w:hAnsi="Times New Roman" w:cs="Times New Roman"/>
          <w:sz w:val="24"/>
          <w:szCs w:val="24"/>
        </w:rPr>
        <w:fldChar w:fldCharType="separate"/>
      </w:r>
      <w:r w:rsidR="00F32076" w:rsidRPr="00C735D1">
        <w:rPr>
          <w:rFonts w:ascii="Times New Roman" w:eastAsia="Times New Roman" w:hAnsi="Times New Roman" w:cs="Times New Roman"/>
          <w:noProof/>
          <w:sz w:val="24"/>
          <w:szCs w:val="24"/>
        </w:rPr>
        <w:t>(</w:t>
      </w:r>
      <w:r w:rsidR="00F32076">
        <w:rPr>
          <w:rFonts w:ascii="Times New Roman" w:eastAsia="Times New Roman" w:hAnsi="Times New Roman" w:cs="Times New Roman"/>
          <w:noProof/>
          <w:sz w:val="24"/>
          <w:szCs w:val="24"/>
        </w:rPr>
        <w:t xml:space="preserve">"transitions"; </w:t>
      </w:r>
      <w:r w:rsidR="00F32076" w:rsidRPr="00C735D1">
        <w:rPr>
          <w:rFonts w:ascii="Times New Roman" w:eastAsia="Times New Roman" w:hAnsi="Times New Roman" w:cs="Times New Roman"/>
          <w:noProof/>
          <w:sz w:val="24"/>
          <w:szCs w:val="24"/>
        </w:rPr>
        <w:t>Bestelmeyer et al. 2003)</w:t>
      </w:r>
      <w:r w:rsidR="00F32076">
        <w:rPr>
          <w:rFonts w:ascii="Times New Roman" w:eastAsia="Times New Roman" w:hAnsi="Times New Roman" w:cs="Times New Roman"/>
          <w:sz w:val="24"/>
          <w:szCs w:val="24"/>
        </w:rPr>
        <w:fldChar w:fldCharType="end"/>
      </w:r>
      <w:r w:rsidR="00F32076">
        <w:rPr>
          <w:rFonts w:ascii="Times New Roman" w:eastAsia="Times New Roman" w:hAnsi="Times New Roman" w:cs="Times New Roman"/>
          <w:sz w:val="24"/>
          <w:szCs w:val="24"/>
        </w:rPr>
        <w:t>.</w:t>
      </w:r>
    </w:p>
    <w:p w14:paraId="175525B0" w14:textId="77777777" w:rsidR="00F32076" w:rsidRDefault="00F32076">
      <w:pPr>
        <w:spacing w:after="0" w:line="240" w:lineRule="auto"/>
        <w:rPr>
          <w:rFonts w:ascii="Times New Roman" w:eastAsia="Times New Roman" w:hAnsi="Times New Roman" w:cs="Times New Roman"/>
          <w:sz w:val="24"/>
          <w:szCs w:val="24"/>
        </w:rPr>
      </w:pPr>
    </w:p>
    <w:p w14:paraId="26F205B0" w14:textId="36CDFC4F" w:rsidR="0023710A" w:rsidRDefault="00243F74">
      <w:pPr>
        <w:spacing w:after="0" w:line="240" w:lineRule="auto"/>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Contingencies</w:t>
      </w:r>
      <w:commentRangeEnd w:id="2"/>
      <w:r w:rsidR="00194AC3">
        <w:rPr>
          <w:rStyle w:val="CommentReference"/>
        </w:rPr>
        <w:commentReference w:id="2"/>
      </w:r>
      <w:r>
        <w:rPr>
          <w:rFonts w:ascii="Times New Roman" w:eastAsia="Times New Roman" w:hAnsi="Times New Roman" w:cs="Times New Roman"/>
          <w:sz w:val="24"/>
          <w:szCs w:val="24"/>
        </w:rPr>
        <w:t xml:space="preserve"> in community assembly </w:t>
      </w:r>
      <w:r w:rsidR="009D5625">
        <w:rPr>
          <w:rFonts w:ascii="Times New Roman" w:eastAsia="Times New Roman" w:hAnsi="Times New Roman" w:cs="Times New Roman"/>
          <w:sz w:val="24"/>
          <w:szCs w:val="24"/>
        </w:rPr>
        <w:t>appear particularly important in capturing climate change effects</w:t>
      </w:r>
      <w:r w:rsidR="005F36D1">
        <w:rPr>
          <w:rFonts w:ascii="Times New Roman" w:eastAsia="Times New Roman" w:hAnsi="Times New Roman" w:cs="Times New Roman"/>
          <w:sz w:val="24"/>
          <w:szCs w:val="24"/>
        </w:rPr>
        <w:t xml:space="preserve"> </w:t>
      </w:r>
      <w:r w:rsidR="009D5625">
        <w:rPr>
          <w:rFonts w:ascii="Times New Roman" w:eastAsia="Times New Roman" w:hAnsi="Times New Roman" w:cs="Times New Roman"/>
          <w:sz w:val="24"/>
          <w:szCs w:val="24"/>
        </w:rPr>
        <w:t>on</w:t>
      </w:r>
      <w:r w:rsidR="00A44D5D">
        <w:rPr>
          <w:rFonts w:ascii="Times New Roman" w:eastAsia="Times New Roman" w:hAnsi="Times New Roman" w:cs="Times New Roman"/>
          <w:sz w:val="24"/>
          <w:szCs w:val="24"/>
        </w:rPr>
        <w:t xml:space="preserve"> arid- and semi-arid systems where vegetation naturally fluctuates between multiple distinct types. </w:t>
      </w:r>
      <w:r w:rsidR="007339E7">
        <w:rPr>
          <w:rFonts w:ascii="Times New Roman" w:eastAsia="Times New Roman" w:hAnsi="Times New Roman" w:cs="Times New Roman"/>
          <w:sz w:val="24"/>
          <w:szCs w:val="24"/>
        </w:rPr>
        <w:t>In these systems, applied ecologists have long characterized pathways of vegetation turnover b</w:t>
      </w:r>
      <w:r w:rsidR="00574D2E">
        <w:rPr>
          <w:rFonts w:ascii="Times New Roman" w:eastAsia="Times New Roman" w:hAnsi="Times New Roman" w:cs="Times New Roman"/>
          <w:sz w:val="24"/>
          <w:szCs w:val="24"/>
        </w:rPr>
        <w:t xml:space="preserve">y organizing communities into groups made on the </w:t>
      </w:r>
      <w:r w:rsidR="003770D1">
        <w:rPr>
          <w:rFonts w:ascii="Times New Roman" w:eastAsia="Times New Roman" w:hAnsi="Times New Roman" w:cs="Times New Roman"/>
          <w:sz w:val="24"/>
          <w:szCs w:val="24"/>
        </w:rPr>
        <w:t>basis of correlated abundance, shared functional characteristics, or other physiological traits</w:t>
      </w:r>
      <w:r w:rsidR="00FA76F5">
        <w:rPr>
          <w:rFonts w:ascii="Times New Roman" w:eastAsia="Times New Roman" w:hAnsi="Times New Roman" w:cs="Times New Roman"/>
          <w:sz w:val="24"/>
          <w:szCs w:val="24"/>
        </w:rPr>
        <w:t xml:space="preserve"> </w:t>
      </w:r>
      <w:r w:rsidR="00FA76F5">
        <w:rPr>
          <w:rFonts w:ascii="Times New Roman" w:eastAsia="Times New Roman" w:hAnsi="Times New Roman" w:cs="Times New Roman"/>
          <w:sz w:val="24"/>
          <w:szCs w:val="24"/>
        </w:rPr>
        <w:fldChar w:fldCharType="begin" w:fldLock="1"/>
      </w:r>
      <w:r w:rsidR="009A32E9">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id":"ITEM-2","itemData":{"DOI":"10.1111/j.1469-8137.2008.02650.x","ISSN":"0028646X","author":[{"dropping-particle":"","family":"Suding","given":"Katharine N.","non-dropping-particle":"","parse-names":false,"suffix":""},{"dropping-particle":"","family":"Goldstein","given":"Leah J.","non-dropping-particle":"","parse-names":false,"suffix":""}],"container-title":"New Phytologist","id":"ITEM-2","issue":"3","issued":{"date-parts":[["2008"]]},"page":"559-562","title":"Testing the Holy Grail framework: Using functional traits to predict ecosystem change","type":"article-journal","volume":"180"},"uris":["http://www.mendeley.com/documents/?uuid=bb645c93-5990-4d57-b15c-a15c667da328"]},{"id":"ITEM-3","itemData":{"author":[{"dropping-particle":"","family":"Lavorel","given":"S.","non-dropping-particle":"","parse-names":false,"suffix":""},{"dropping-particle":"","family":"McIntyre","given":"S.","non-dropping-particle":"","parse-names":false,"suffix":""},{"dropping-particle":"","family":"Landsberg","given":"J.","non-dropping-particle":"","parse-names":false,"suffix":""},{"dropping-particle":"","family":"Forbes","given":"T.D.A","non-dropping-particle":"","parse-names":false,"suffix":""}],"container-title":"Trends in Ecology and Evolution","id":"ITEM-3","issue":"11","issued":{"date-parts":[["1997"]]},"title":"Plant functional classifications: from general groups to specific groups based on response to disturbance","type":"article-journal","volume":"5347"},"uris":["http://www.mendeley.com/documents/?uuid=55338ad4-9c9b-4cc8-b775-861a8f1c97dd"]}],"mendeley":{"formattedCitation":"(Lavorel et al. 1997, Bestelmeyer et al. 2003, Suding and Goldstein 2008)","plainTextFormattedCitation":"(Lavorel et al. 1997, Bestelmeyer et al. 2003, Suding and Goldstein 2008)","previouslyFormattedCitation":"(Lavorel et al. 1997, Bestelmeyer et al. 2003, Suding and Goldstein 2008)"},"properties":{"noteIndex":0},"schema":"https://github.com/citation-style-language/schema/raw/master/csl-citation.json"}</w:instrText>
      </w:r>
      <w:r w:rsidR="00FA76F5">
        <w:rPr>
          <w:rFonts w:ascii="Times New Roman" w:eastAsia="Times New Roman" w:hAnsi="Times New Roman" w:cs="Times New Roman"/>
          <w:sz w:val="24"/>
          <w:szCs w:val="24"/>
        </w:rPr>
        <w:fldChar w:fldCharType="separate"/>
      </w:r>
      <w:r w:rsidR="00FA76F5" w:rsidRPr="00FA76F5">
        <w:rPr>
          <w:rFonts w:ascii="Times New Roman" w:eastAsia="Times New Roman" w:hAnsi="Times New Roman" w:cs="Times New Roman"/>
          <w:noProof/>
          <w:sz w:val="24"/>
          <w:szCs w:val="24"/>
        </w:rPr>
        <w:t>(Lavorel et al. 1997, Bestelmeyer et al. 2003, Suding and Goldstein 2008)</w:t>
      </w:r>
      <w:r w:rsidR="00FA76F5">
        <w:rPr>
          <w:rFonts w:ascii="Times New Roman" w:eastAsia="Times New Roman" w:hAnsi="Times New Roman" w:cs="Times New Roman"/>
          <w:sz w:val="24"/>
          <w:szCs w:val="24"/>
        </w:rPr>
        <w:fldChar w:fldCharType="end"/>
      </w:r>
      <w:r w:rsidR="007339E7">
        <w:rPr>
          <w:rFonts w:ascii="Times New Roman" w:eastAsia="Times New Roman" w:hAnsi="Times New Roman" w:cs="Times New Roman"/>
          <w:sz w:val="24"/>
          <w:szCs w:val="24"/>
        </w:rPr>
        <w:t xml:space="preserve">. </w:t>
      </w:r>
      <w:r w:rsidR="003770D1">
        <w:rPr>
          <w:rFonts w:ascii="Times New Roman" w:eastAsia="Times New Roman" w:hAnsi="Times New Roman" w:cs="Times New Roman"/>
          <w:sz w:val="24"/>
          <w:szCs w:val="24"/>
        </w:rPr>
        <w:t xml:space="preserve">When effective, </w:t>
      </w:r>
      <w:r w:rsidR="00104AF8">
        <w:rPr>
          <w:rFonts w:ascii="Times New Roman" w:eastAsia="Times New Roman" w:hAnsi="Times New Roman" w:cs="Times New Roman"/>
          <w:sz w:val="24"/>
          <w:szCs w:val="24"/>
        </w:rPr>
        <w:t>distillation of community dynamics into variation between different community types</w:t>
      </w:r>
      <w:r w:rsidR="00D05DAF">
        <w:rPr>
          <w:rFonts w:ascii="Times New Roman" w:eastAsia="Times New Roman" w:hAnsi="Times New Roman" w:cs="Times New Roman"/>
          <w:sz w:val="24"/>
          <w:szCs w:val="24"/>
        </w:rPr>
        <w:t xml:space="preserve"> </w:t>
      </w:r>
      <w:r w:rsidR="000F5992">
        <w:rPr>
          <w:rFonts w:ascii="Times New Roman" w:eastAsia="Times New Roman" w:hAnsi="Times New Roman" w:cs="Times New Roman"/>
          <w:sz w:val="24"/>
          <w:szCs w:val="24"/>
        </w:rPr>
        <w:t xml:space="preserve">captures major gradients of change, </w:t>
      </w:r>
      <w:r w:rsidR="00D05DAF">
        <w:rPr>
          <w:rFonts w:ascii="Times New Roman" w:eastAsia="Times New Roman" w:hAnsi="Times New Roman" w:cs="Times New Roman"/>
          <w:sz w:val="24"/>
          <w:szCs w:val="24"/>
        </w:rPr>
        <w:t>simplify</w:t>
      </w:r>
      <w:r w:rsidR="000F5992">
        <w:rPr>
          <w:rFonts w:ascii="Times New Roman" w:eastAsia="Times New Roman" w:hAnsi="Times New Roman" w:cs="Times New Roman"/>
          <w:sz w:val="24"/>
          <w:szCs w:val="24"/>
        </w:rPr>
        <w:t>ing</w:t>
      </w:r>
      <w:r w:rsidR="00D05DAF">
        <w:rPr>
          <w:rFonts w:ascii="Times New Roman" w:eastAsia="Times New Roman" w:hAnsi="Times New Roman" w:cs="Times New Roman"/>
          <w:sz w:val="24"/>
          <w:szCs w:val="24"/>
        </w:rPr>
        <w:t xml:space="preserve"> </w:t>
      </w:r>
      <w:r w:rsidR="00DD3DE4">
        <w:rPr>
          <w:rFonts w:ascii="Times New Roman" w:eastAsia="Times New Roman" w:hAnsi="Times New Roman" w:cs="Times New Roman"/>
          <w:sz w:val="24"/>
          <w:szCs w:val="24"/>
        </w:rPr>
        <w:t>complex dynamics</w:t>
      </w:r>
      <w:r w:rsidR="009A3ACC">
        <w:rPr>
          <w:rFonts w:ascii="Times New Roman" w:eastAsia="Times New Roman" w:hAnsi="Times New Roman" w:cs="Times New Roman"/>
          <w:sz w:val="24"/>
          <w:szCs w:val="24"/>
        </w:rPr>
        <w:t xml:space="preserve">. </w:t>
      </w:r>
    </w:p>
    <w:p w14:paraId="32EA8AEA" w14:textId="3ED1C551" w:rsidR="0008691A" w:rsidRDefault="00FA76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2B5B">
        <w:rPr>
          <w:rFonts w:ascii="Times New Roman" w:eastAsia="Times New Roman" w:hAnsi="Times New Roman" w:cs="Times New Roman"/>
          <w:sz w:val="24"/>
          <w:szCs w:val="24"/>
        </w:rPr>
        <w:t>Grouping schemes, in turn, often form the basis for</w:t>
      </w:r>
      <w:r w:rsidR="001E114D">
        <w:rPr>
          <w:rFonts w:ascii="Times New Roman" w:eastAsia="Times New Roman" w:hAnsi="Times New Roman" w:cs="Times New Roman"/>
          <w:sz w:val="24"/>
          <w:szCs w:val="24"/>
        </w:rPr>
        <w:t xml:space="preserve"> ecosystem</w:t>
      </w:r>
      <w:r w:rsidR="00722B5B">
        <w:rPr>
          <w:rFonts w:ascii="Times New Roman" w:eastAsia="Times New Roman" w:hAnsi="Times New Roman" w:cs="Times New Roman"/>
          <w:sz w:val="24"/>
          <w:szCs w:val="24"/>
        </w:rPr>
        <w:t xml:space="preserve"> management. </w:t>
      </w:r>
      <w:r w:rsidR="0008691A">
        <w:rPr>
          <w:rFonts w:ascii="Times New Roman" w:eastAsia="Times New Roman" w:hAnsi="Times New Roman" w:cs="Times New Roman"/>
          <w:sz w:val="24"/>
          <w:szCs w:val="24"/>
        </w:rPr>
        <w:t xml:space="preserve">In response to changing climate patterns, managers </w:t>
      </w:r>
      <w:r w:rsidR="00E55AA7">
        <w:rPr>
          <w:rFonts w:ascii="Times New Roman" w:eastAsia="Times New Roman" w:hAnsi="Times New Roman" w:cs="Times New Roman"/>
          <w:sz w:val="24"/>
          <w:szCs w:val="24"/>
        </w:rPr>
        <w:t xml:space="preserve">may use these models to predict which community states are likely to persist under climate extremes or reduce incursion of unfavorable </w:t>
      </w:r>
      <w:r w:rsidR="0091462C">
        <w:rPr>
          <w:rFonts w:ascii="Times New Roman" w:eastAsia="Times New Roman" w:hAnsi="Times New Roman" w:cs="Times New Roman"/>
          <w:sz w:val="24"/>
          <w:szCs w:val="24"/>
        </w:rPr>
        <w:t xml:space="preserve">vegetation types. However, novel climatic conditions are expected to complicate their application, as </w:t>
      </w:r>
      <w:r w:rsidR="0023272F">
        <w:rPr>
          <w:rFonts w:ascii="Times New Roman" w:eastAsia="Times New Roman" w:hAnsi="Times New Roman" w:cs="Times New Roman"/>
          <w:sz w:val="24"/>
          <w:szCs w:val="24"/>
        </w:rPr>
        <w:t>the validity of vegetation groups</w:t>
      </w:r>
      <w:r w:rsidR="0080174A">
        <w:rPr>
          <w:rFonts w:ascii="Times New Roman" w:eastAsia="Times New Roman" w:hAnsi="Times New Roman" w:cs="Times New Roman"/>
          <w:sz w:val="24"/>
          <w:szCs w:val="24"/>
        </w:rPr>
        <w:t xml:space="preserve"> </w:t>
      </w:r>
      <w:r w:rsidR="007339E7">
        <w:rPr>
          <w:rFonts w:ascii="Times New Roman" w:eastAsia="Times New Roman" w:hAnsi="Times New Roman" w:cs="Times New Roman"/>
          <w:sz w:val="24"/>
          <w:szCs w:val="24"/>
        </w:rPr>
        <w:t>is</w:t>
      </w:r>
      <w:r w:rsidR="00F36DDE">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t xml:space="preserve">limited by both the total species pool and range of compositional drivers considered during their construction </w:t>
      </w:r>
      <w:r w:rsidR="0091462C">
        <w:rPr>
          <w:rFonts w:ascii="Times New Roman" w:eastAsia="Times New Roman" w:hAnsi="Times New Roman" w:cs="Times New Roman"/>
          <w:sz w:val="24"/>
          <w:szCs w:val="24"/>
        </w:rPr>
        <w:fldChar w:fldCharType="begin" w:fldLock="1"/>
      </w:r>
      <w:r w:rsidR="0091462C">
        <w:rPr>
          <w:rFonts w:ascii="Times New Roman" w:eastAsia="Times New Roman" w:hAnsi="Times New Roman" w:cs="Times New Roman"/>
          <w:sz w:val="24"/>
          <w:szCs w:val="24"/>
        </w:rPr>
        <w:instrText>ADDIN CSL_CITATION {"citationItems":[{"id":"ITEM-1","itemData":{"DOI":"10.2307/3237198","ISSN":"11009233","abstract":"Plant functional types (PFTs) bridge the gap between plant physiology\\nand community and ecosystem processes, thus providing a powerful\\ntool in climate change research. We aimed at identifying PFTs within\\nthe flora of central-western Argentina, and to explore their possible\\nconsequences for ecosystem function. We analyzed 24 vegetative and\\nregenerative traits of the 100 most abundant species along a steep\\nclimatic gradient. Based on plant traits and standard multivariate\\ntechniques, we identified eight PFTs. Our results confirmed, over\\na wide range of climatic conditions, the occurrence of broad recurrent\\npatterns of association among plant traits reported for other floras;\\nnamely trade-offs between high investment in photosynthesis and growth\\non the one hand, and preferential allocation to storage and defence\\non the other. Regenerative traits were only partially coupled with\\nvegetative traits. Using easily-measured plant traits and individual\\nspecies cover in 63 sites, we predicted main community-ecosystem\\nprocesses along the regional gradient. We hypothesized likely impacts\\nof global climatic change on PFTs and ecosystems in situ, and analysed\\ntheir probabilities of migrating in response to changing climatic\\nconditions. Finally, we discuss the advantages and limitations of\\nthis kind of approach in predicting changes in plant distribution\\nand in ecosystem processes over the next century.","author":[{"dropping-particle":"","family":"Diaz","given":"Sandra","non-dropping-particle":"","parse-names":false,"suffix":""},{"dropping-particle":"","family":"Cabido","given":"Marcelo","non-dropping-particle":"","parse-names":false,"suffix":""}],"container-title":"Journal of Vegetation Science","id":"ITEM-1","issue":"4","issued":{"date-parts":[["1997"]]},"page":"463-474","title":"Plant functional types and ecosystem function in relation to global change","type":"article-journal","volume":"8"},"uris":["http://www.mendeley.com/documents/?uuid=a4195c40-90a7-4163-913e-05cbbf4e1928"]}],"mendeley":{"formattedCitation":"(Diaz and Cabido 1997)","plainTextFormattedCitation":"(Diaz and Cabido 1997)","previouslyFormattedCitation":"(Diaz and Cabido 1997)"},"properties":{"noteIndex":0},"schema":"https://github.com/citation-style-language/schema/raw/master/csl-citation.json"}</w:instrText>
      </w:r>
      <w:r w:rsidR="0091462C">
        <w:rPr>
          <w:rFonts w:ascii="Times New Roman" w:eastAsia="Times New Roman" w:hAnsi="Times New Roman" w:cs="Times New Roman"/>
          <w:sz w:val="24"/>
          <w:szCs w:val="24"/>
        </w:rPr>
        <w:fldChar w:fldCharType="separate"/>
      </w:r>
      <w:r w:rsidR="0091462C" w:rsidRPr="00C735D1">
        <w:rPr>
          <w:rFonts w:ascii="Times New Roman" w:eastAsia="Times New Roman" w:hAnsi="Times New Roman" w:cs="Times New Roman"/>
          <w:noProof/>
          <w:sz w:val="24"/>
          <w:szCs w:val="24"/>
        </w:rPr>
        <w:t>(Diaz and Cabido 1997)</w:t>
      </w:r>
      <w:r w:rsidR="0091462C">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w:t>
      </w:r>
    </w:p>
    <w:p w14:paraId="7D68506E" w14:textId="0B92269C" w:rsidR="0091462C" w:rsidRDefault="0091462C" w:rsidP="00914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climate change effects continue to mount, management efforts are expected to </w:t>
      </w:r>
      <w:r w:rsidR="007339E7">
        <w:rPr>
          <w:rFonts w:ascii="Times New Roman" w:eastAsia="Times New Roman" w:hAnsi="Times New Roman" w:cs="Times New Roman"/>
          <w:sz w:val="24"/>
          <w:szCs w:val="24"/>
        </w:rPr>
        <w:t>increasingly rely on models</w:t>
      </w:r>
      <w:r>
        <w:rPr>
          <w:rFonts w:ascii="Times New Roman" w:eastAsia="Times New Roman" w:hAnsi="Times New Roman" w:cs="Times New Roman"/>
          <w:sz w:val="24"/>
          <w:szCs w:val="24"/>
        </w:rPr>
        <w:t xml:space="preserve"> that capture </w:t>
      </w:r>
      <w:r w:rsidR="008C265F">
        <w:rPr>
          <w:rFonts w:ascii="Times New Roman" w:eastAsia="Times New Roman" w:hAnsi="Times New Roman" w:cs="Times New Roman"/>
          <w:sz w:val="24"/>
          <w:szCs w:val="24"/>
        </w:rPr>
        <w:t xml:space="preserve">vegetation dynamics under “no-analog” conditions </w:t>
      </w:r>
      <w:r w:rsidR="000859C8">
        <w:rPr>
          <w:rFonts w:ascii="Times New Roman" w:eastAsia="Times New Roman" w:hAnsi="Times New Roman" w:cs="Times New Roman"/>
          <w:sz w:val="24"/>
          <w:szCs w:val="24"/>
        </w:rPr>
        <w:fldChar w:fldCharType="begin" w:fldLock="1"/>
      </w:r>
      <w:r w:rsidR="00D52409">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restoration","type":"article-journal","volume":"24"},"uris":["http://www.mendeley.com/documents/?uuid=3e05b792-71cb-45e4-aa5d-2e38be3879dd"]},{"id":"ITEM-2","itemData":{"DOI":"10.1890/070037","ISSN":"15409309","abstract":"No-analog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Environment","id":"ITEM-2","issue":"9","issued":{"date-parts":[["2007"]]},"page":"475-482","title":"Novel climates, no-analog communities, and ecological surprises","type":"article-journal","volume":"5"},"uris":["http://www.mendeley.com/documents/?uuid=c58922d9-8bfa-41b7-bcb3-19469aea8b30"]}],"mendeley":{"formattedCitation":"(Williams and Jackson 2007, Hobbs et al. 2009)","plainTextFormattedCitation":"(Williams and Jackson 2007, Hobbs et al. 2009)","previouslyFormattedCitation":"(Williams and Jackson 2007, Hobbs et al. 2009)"},"properties":{"noteIndex":0},"schema":"https://github.com/citation-style-language/schema/raw/master/csl-citation.json"}</w:instrText>
      </w:r>
      <w:r w:rsidR="000859C8">
        <w:rPr>
          <w:rFonts w:ascii="Times New Roman" w:eastAsia="Times New Roman" w:hAnsi="Times New Roman" w:cs="Times New Roman"/>
          <w:sz w:val="24"/>
          <w:szCs w:val="24"/>
        </w:rPr>
        <w:fldChar w:fldCharType="separate"/>
      </w:r>
      <w:r w:rsidR="000859C8" w:rsidRPr="000859C8">
        <w:rPr>
          <w:rFonts w:ascii="Times New Roman" w:eastAsia="Times New Roman" w:hAnsi="Times New Roman" w:cs="Times New Roman"/>
          <w:noProof/>
          <w:sz w:val="24"/>
          <w:szCs w:val="24"/>
        </w:rPr>
        <w:t>(Williams and Jackson 2007, Hobbs et al. 2009)</w:t>
      </w:r>
      <w:r w:rsidR="000859C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While classic </w:t>
      </w:r>
      <w:r w:rsidR="00CE29A6">
        <w:rPr>
          <w:rFonts w:ascii="Times New Roman" w:eastAsia="Times New Roman" w:hAnsi="Times New Roman" w:cs="Times New Roman"/>
          <w:sz w:val="24"/>
          <w:szCs w:val="24"/>
        </w:rPr>
        <w:t xml:space="preserve">state-transition </w:t>
      </w:r>
      <w:r>
        <w:rPr>
          <w:rFonts w:ascii="Times New Roman" w:eastAsia="Times New Roman" w:hAnsi="Times New Roman" w:cs="Times New Roman"/>
          <w:sz w:val="24"/>
          <w:szCs w:val="24"/>
        </w:rPr>
        <w:t xml:space="preserve">models have often been based on expert opinion, challenges associated with management </w:t>
      </w:r>
      <w:r w:rsidR="00380866">
        <w:rPr>
          <w:rFonts w:ascii="Times New Roman" w:eastAsia="Times New Roman" w:hAnsi="Times New Roman" w:cs="Times New Roman"/>
          <w:sz w:val="24"/>
          <w:szCs w:val="24"/>
        </w:rPr>
        <w:t>in a novel environment</w:t>
      </w:r>
      <w:r>
        <w:rPr>
          <w:rFonts w:ascii="Times New Roman" w:eastAsia="Times New Roman" w:hAnsi="Times New Roman" w:cs="Times New Roman"/>
          <w:sz w:val="24"/>
          <w:szCs w:val="24"/>
        </w:rPr>
        <w:t xml:space="preserve"> have increased </w:t>
      </w:r>
      <w:r w:rsidR="00B544B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demand for data-driven approaches</w:t>
      </w:r>
      <w:r w:rsidR="006752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{"citationItems":[{"id":"ITEM-1","itemData":{"author":[{"dropping-particle":"","family":"Allen-Diaz","given":"Barbara","non-dropping-particle":"","parse-names":false,"suffix":""},{"dropping-particle":"","family":"Bartolome","given":"James W.","non-dropping-particle":"","parse-names":false,"suffix":""}],"container-title":"Ecological Applications","id":"ITEM-1","issue":"3","issued":{"date-parts":[["1998"]]},"page":"795-804","title":"Sagebrush – Grass Vegetation Dynamics : Comparing Classical and State-Transition Models","type":"article-journal","volume":"8"},"uris":["http://www.mendeley.com/documents/?uuid=6354e2e2-5c05-4d7b-873a-d4803f3874a2"]},{"id":"ITEM-2","itemData":{"author":[{"dropping-particle":"","family":"Bartolome","given":"James W.","non-dropping-particle":"","parse-names":false,"suffix":""},{"dropping-particle":"","family":"Allen-Diaz","given":"Barbara","non-dropping-particle":"","parse-names":false,"suffix":""},{"dropping-particle":"","family":"Jackson","given":"Randall D.","non-dropping-particle":"","parse-names":false,"suffix":""}],"container-title":"New Models for Ecosystem Dynamics and Restoration","edition":"1","editor":[{"dropping-particle":"","family":"Hobbs","given":"Richard J.","non-dropping-particle":"","parse-names":false,"suffix":""},{"dropping-particle":"","family":"Suding","given":"Katherine N.","non-dropping-particle":"","parse-names":false,"suffix":""}],"id":"ITEM-2","issued":{"date-parts":[["2008"]]},"page":"124-135","publisher":"Island Press","publisher-place":"Washington, D.C.","title":"Developing Data-Driven Descriptive Models for Californian Grasslands","type":"chapter"},"uris":["http://www.mendeley.com/documents/?uuid=3df7a06a-9d6b-40c4-b6b9-accf593c8cbf"]}],"mendeley":{"formattedCitation":"(Allen-Diaz and Bartolome 1998, Bartolome et al. 2008)","plainTextFormattedCitation":"(Allen-Diaz and Bartolome 1998, Bartolome et al. 2008)","previouslyFormattedCitation":"(Allen-Diaz and Bartolome 1998, Bartolome et al.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423A7">
        <w:rPr>
          <w:rFonts w:ascii="Times New Roman" w:eastAsia="Times New Roman" w:hAnsi="Times New Roman" w:cs="Times New Roman"/>
          <w:noProof/>
          <w:sz w:val="24"/>
          <w:szCs w:val="24"/>
        </w:rPr>
        <w:t>(Allen-Diaz and Bartolome 1998, Bartolome et al.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Though still limited by available data, </w:t>
      </w:r>
      <w:r w:rsidR="009B0EC0">
        <w:rPr>
          <w:rFonts w:ascii="Times New Roman" w:eastAsia="Times New Roman" w:hAnsi="Times New Roman" w:cs="Times New Roman"/>
          <w:sz w:val="24"/>
          <w:szCs w:val="24"/>
        </w:rPr>
        <w:t xml:space="preserve">these </w:t>
      </w:r>
      <w:r w:rsidR="00675218">
        <w:rPr>
          <w:rFonts w:ascii="Times New Roman" w:eastAsia="Times New Roman" w:hAnsi="Times New Roman" w:cs="Times New Roman"/>
          <w:sz w:val="24"/>
          <w:szCs w:val="24"/>
        </w:rPr>
        <w:t xml:space="preserve">computational methods </w:t>
      </w:r>
      <w:r>
        <w:rPr>
          <w:rFonts w:ascii="Times New Roman" w:eastAsia="Times New Roman" w:hAnsi="Times New Roman" w:cs="Times New Roman"/>
          <w:sz w:val="24"/>
          <w:szCs w:val="24"/>
        </w:rPr>
        <w:t xml:space="preserve">may </w:t>
      </w:r>
      <w:commentRangeStart w:id="3"/>
      <w:r w:rsidR="00702250">
        <w:rPr>
          <w:rFonts w:ascii="Times New Roman" w:eastAsia="Times New Roman" w:hAnsi="Times New Roman" w:cs="Times New Roman"/>
          <w:sz w:val="24"/>
          <w:szCs w:val="24"/>
        </w:rPr>
        <w:t xml:space="preserve">better </w:t>
      </w:r>
      <w:r w:rsidR="00675218">
        <w:rPr>
          <w:rFonts w:ascii="Times New Roman" w:eastAsia="Times New Roman" w:hAnsi="Times New Roman" w:cs="Times New Roman"/>
          <w:sz w:val="24"/>
          <w:szCs w:val="24"/>
        </w:rPr>
        <w:t xml:space="preserve">capture causal mechanisms of change and rapidly update predictions as new information </w:t>
      </w:r>
      <w:commentRangeEnd w:id="3"/>
      <w:r w:rsidR="000F3F4F">
        <w:rPr>
          <w:rStyle w:val="CommentReference"/>
        </w:rPr>
        <w:commentReference w:id="3"/>
      </w:r>
      <w:r w:rsidR="00675218">
        <w:rPr>
          <w:rFonts w:ascii="Times New Roman" w:eastAsia="Times New Roman" w:hAnsi="Times New Roman" w:cs="Times New Roman"/>
          <w:sz w:val="24"/>
          <w:szCs w:val="24"/>
        </w:rPr>
        <w:t>becomes available</w:t>
      </w:r>
      <w:r w:rsidR="00B33F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grassland systems, clustering algorithms have shown promise in tests of expert models and in the tracking of community responses to variable grazing regimes and species invasions (e.g.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Ecology","id":"ITEM-1","issue":"1","issued":{"date-parts":[["2002"]]},"page":"49-65","title":"A state-transition approach to understanding nonequilibrium plant community dynamics in Californian grasslands","type":"article-journal","volume":"162"},"uris":["http://www.mendeley.com/documents/?uuid=3feeb776-5994-4ba0-9c1e-bbc928b1d882"]},{"id":"ITEM-2","itemData":{"DOI":"10.2307/4003893","ISSN":"0022409X","author":[{"dropping-particle":"","family":"Stringham","given":"Tamzen K","non-dropping-particle":"","parse-names":false,"suffix":""},{"dropping-particle":"","family":"Krueger","given":"William C","non-dropping-particle":"","parse-names":false,"suffix":""},{"dropping-particle":"","family":"Shaver","given":"Patrick L","non-dropping-particle":"","parse-names":false,"suffix":""}],"container-title":"Journal of Range Management","id":"ITEM-2","issue":"2","issued":{"date-parts":[["2003","3"]]},"page":"106","title":"State and Transition Modeling: An Ecological Process Approach","type":"article-journal","volume":"56"},"uris":["http://www.mendeley.com/documents/?uuid=545ede47-4edb-4a3f-aa94-03dd59c91697"]},{"id":"ITEM-3","itemData":{"DOI":"10.1890/11-0704.1","ISBN":"1051-0761","ISSN":"10510761","PMID":"22611843","abstract":"Resilience-based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Applications","id":"ITEM-3","issue":"2","issued":{"date-parts":[["2012"]]},"page":"400-411","title":"Empirical assessment of state-and-transition models with a long-term vegetation record from the Sonoran Desert","type":"article-journal","volume":"22"},"uris":["http://www.mendeley.com/documents/?uuid=a1f71a70-50cc-4b82-9267-b1324a156420"]},{"id":"ITEM-4","itemData":{"DOI":"10.1002/ecy.1478","ISBN":"1939-9170","ISSN":"00129658","abstract":"Resilience-based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N.","non-dropping-particle":"","parse-names":false,"suffix":""}],"container-title":"Ecology","id":"ITEM-4","issue":"9","issued":{"date-parts":[["2016"]]},"page":"2319-2330","title":"Transitions and invasion along a grazing gradient in experimental California grasslands","type":"article-journal","volume":"97"},"uris":["http://www.mendeley.com/documents/?uuid=7196c2a8-e610-465c-a76f-55622d43178d"]}],"mendeley":{"formattedCitation":"(Jackson and Bartolome 2002, Stringham et al. 2003, Bagchi et al. 2012, Stein et al. 2016)","manualFormatting":"Jackson and Bartolome 2002, Stringham et al. 2003, Bagchi et al. 2012, Stein et al. 2016)","plainTextFormattedCitation":"(Jackson and Bartolome 2002, Stringham et al. 2003, Bagchi et al. 2012, Stein et al. 2016)","previouslyFormattedCitation":"(Jackson and Bartolome 2002, Stringham et al. 2003, Bagchi et al. 2012, Stein et al.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051F3">
        <w:rPr>
          <w:rFonts w:ascii="Times New Roman" w:eastAsia="Times New Roman" w:hAnsi="Times New Roman" w:cs="Times New Roman"/>
          <w:noProof/>
          <w:sz w:val="24"/>
          <w:szCs w:val="24"/>
        </w:rPr>
        <w:t>Jackson and Bartolome 2002, Stringham et al. 2003, Bagchi et al. 2012, Stein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Start w:id="4"/>
      <w:commentRangeStart w:id="5"/>
      <w:r>
        <w:rPr>
          <w:rFonts w:ascii="Times New Roman" w:eastAsia="Times New Roman" w:hAnsi="Times New Roman" w:cs="Times New Roman"/>
          <w:sz w:val="24"/>
          <w:szCs w:val="24"/>
        </w:rPr>
        <w:t>However, there appear to be few tests of their application to climate-driven vegetation turnover.</w:t>
      </w:r>
      <w:commentRangeEnd w:id="4"/>
      <w:r>
        <w:commentReference w:id="4"/>
      </w:r>
      <w:commentRangeEnd w:id="5"/>
    </w:p>
    <w:p w14:paraId="25E294EF" w14:textId="77777777" w:rsidR="0091462C" w:rsidRDefault="0091462C" w:rsidP="0091462C">
      <w:pPr>
        <w:spacing w:after="0" w:line="240" w:lineRule="auto"/>
        <w:ind w:firstLine="720"/>
        <w:rPr>
          <w:rFonts w:ascii="Times New Roman" w:eastAsia="Times New Roman" w:hAnsi="Times New Roman" w:cs="Times New Roman"/>
          <w:sz w:val="24"/>
          <w:szCs w:val="24"/>
        </w:rPr>
      </w:pPr>
      <w:r>
        <w:rPr>
          <w:rStyle w:val="CommentReference"/>
        </w:rPr>
        <w:commentReference w:id="5"/>
      </w:r>
    </w:p>
    <w:p w14:paraId="5F0089AB" w14:textId="6FE260EE" w:rsidR="00C00901" w:rsidRDefault="002D21C3" w:rsidP="00D62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80725">
        <w:rPr>
          <w:rFonts w:ascii="Times New Roman" w:eastAsia="Times New Roman" w:hAnsi="Times New Roman" w:cs="Times New Roman"/>
          <w:sz w:val="24"/>
          <w:szCs w:val="24"/>
        </w:rPr>
        <w:t>In California</w:t>
      </w:r>
      <w:r w:rsidR="00E534C6">
        <w:rPr>
          <w:rFonts w:ascii="Times New Roman" w:eastAsia="Times New Roman" w:hAnsi="Times New Roman" w:cs="Times New Roman"/>
          <w:sz w:val="24"/>
          <w:szCs w:val="24"/>
        </w:rPr>
        <w:t xml:space="preserve">, </w:t>
      </w:r>
      <w:r w:rsidR="00391F60">
        <w:rPr>
          <w:rFonts w:ascii="Times New Roman" w:eastAsia="Times New Roman" w:hAnsi="Times New Roman" w:cs="Times New Roman"/>
          <w:sz w:val="24"/>
          <w:szCs w:val="24"/>
        </w:rPr>
        <w:t>climate change is predicted to produce a 50% increase in the frequency of extreme events by the end of the 21</w:t>
      </w:r>
      <w:r w:rsidR="00391F60" w:rsidRPr="00073F46">
        <w:rPr>
          <w:rFonts w:ascii="Times New Roman" w:eastAsia="Times New Roman" w:hAnsi="Times New Roman" w:cs="Times New Roman"/>
          <w:sz w:val="24"/>
          <w:szCs w:val="24"/>
          <w:vertAlign w:val="superscript"/>
        </w:rPr>
        <w:t>st</w:t>
      </w:r>
      <w:r w:rsidR="00391F60">
        <w:rPr>
          <w:rFonts w:ascii="Times New Roman" w:eastAsia="Times New Roman" w:hAnsi="Times New Roman" w:cs="Times New Roman"/>
          <w:sz w:val="24"/>
          <w:szCs w:val="24"/>
        </w:rPr>
        <w:t xml:space="preserve"> century</w:t>
      </w:r>
      <w:r w:rsidR="004B6278">
        <w:rPr>
          <w:rFonts w:ascii="Times New Roman" w:eastAsia="Times New Roman" w:hAnsi="Times New Roman" w:cs="Times New Roman"/>
          <w:sz w:val="24"/>
          <w:szCs w:val="24"/>
        </w:rPr>
        <w:t xml:space="preserve"> </w:t>
      </w:r>
      <w:r w:rsidR="004B6278">
        <w:rPr>
          <w:rFonts w:ascii="Times New Roman" w:eastAsia="Times New Roman" w:hAnsi="Times New Roman" w:cs="Times New Roman"/>
          <w:sz w:val="24"/>
          <w:szCs w:val="24"/>
        </w:rPr>
        <w:fldChar w:fldCharType="begin" w:fldLock="1"/>
      </w:r>
      <w:r w:rsidR="004373CE">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4B6278">
        <w:rPr>
          <w:rFonts w:ascii="Times New Roman" w:eastAsia="Times New Roman" w:hAnsi="Times New Roman" w:cs="Times New Roman"/>
          <w:sz w:val="24"/>
          <w:szCs w:val="24"/>
        </w:rPr>
        <w:fldChar w:fldCharType="separate"/>
      </w:r>
      <w:r w:rsidR="004B6278" w:rsidRPr="004B6278">
        <w:rPr>
          <w:rFonts w:ascii="Times New Roman" w:eastAsia="Times New Roman" w:hAnsi="Times New Roman" w:cs="Times New Roman"/>
          <w:noProof/>
          <w:sz w:val="24"/>
          <w:szCs w:val="24"/>
        </w:rPr>
        <w:t>(Yoon et al. 2015)</w:t>
      </w:r>
      <w:r w:rsidR="004B6278">
        <w:rPr>
          <w:rFonts w:ascii="Times New Roman" w:eastAsia="Times New Roman" w:hAnsi="Times New Roman" w:cs="Times New Roman"/>
          <w:sz w:val="24"/>
          <w:szCs w:val="24"/>
        </w:rPr>
        <w:fldChar w:fldCharType="end"/>
      </w:r>
      <w:r w:rsidR="00391F60">
        <w:rPr>
          <w:rFonts w:ascii="Times New Roman" w:eastAsia="Times New Roman" w:hAnsi="Times New Roman" w:cs="Times New Roman"/>
          <w:sz w:val="24"/>
          <w:szCs w:val="24"/>
        </w:rPr>
        <w:t>.</w:t>
      </w:r>
      <w:r w:rsidR="006F39A6">
        <w:rPr>
          <w:rFonts w:ascii="Times New Roman" w:eastAsia="Times New Roman" w:hAnsi="Times New Roman" w:cs="Times New Roman"/>
          <w:sz w:val="24"/>
          <w:szCs w:val="24"/>
        </w:rPr>
        <w:t xml:space="preserve"> </w:t>
      </w:r>
      <w:r w:rsidR="00195629">
        <w:rPr>
          <w:rFonts w:ascii="Times New Roman" w:eastAsia="Times New Roman" w:hAnsi="Times New Roman" w:cs="Times New Roman"/>
          <w:sz w:val="24"/>
          <w:szCs w:val="24"/>
        </w:rPr>
        <w:t>California grasslands</w:t>
      </w:r>
      <w:r w:rsidR="000F7B9E">
        <w:rPr>
          <w:rFonts w:ascii="Times New Roman" w:eastAsia="Times New Roman" w:hAnsi="Times New Roman" w:cs="Times New Roman"/>
          <w:sz w:val="24"/>
          <w:szCs w:val="24"/>
        </w:rPr>
        <w:t xml:space="preserve"> are expected to be particularly sensitive to climatic extremes, given compositional </w:t>
      </w:r>
      <w:r w:rsidR="001A5000">
        <w:rPr>
          <w:rFonts w:ascii="Times New Roman" w:eastAsia="Times New Roman" w:hAnsi="Times New Roman" w:cs="Times New Roman"/>
          <w:sz w:val="24"/>
          <w:szCs w:val="24"/>
        </w:rPr>
        <w:t xml:space="preserve">dynamics </w:t>
      </w:r>
      <w:r w:rsidR="000F7B9E">
        <w:rPr>
          <w:rFonts w:ascii="Times New Roman" w:eastAsia="Times New Roman" w:hAnsi="Times New Roman" w:cs="Times New Roman"/>
          <w:sz w:val="24"/>
          <w:szCs w:val="24"/>
        </w:rPr>
        <w:t xml:space="preserve">defined by </w:t>
      </w:r>
      <w:r w:rsidR="00ED7941">
        <w:rPr>
          <w:rFonts w:ascii="Times New Roman" w:eastAsia="Times New Roman" w:hAnsi="Times New Roman" w:cs="Times New Roman"/>
          <w:sz w:val="24"/>
          <w:szCs w:val="24"/>
        </w:rPr>
        <w:t xml:space="preserve">a </w:t>
      </w:r>
      <w:r w:rsidR="00722B5B">
        <w:rPr>
          <w:rFonts w:ascii="Times New Roman" w:eastAsia="Times New Roman" w:hAnsi="Times New Roman" w:cs="Times New Roman"/>
          <w:sz w:val="24"/>
          <w:szCs w:val="24"/>
        </w:rPr>
        <w:t>predominantly annual life history,</w:t>
      </w:r>
      <w:r w:rsidR="005C3D80">
        <w:rPr>
          <w:rFonts w:ascii="Times New Roman" w:eastAsia="Times New Roman" w:hAnsi="Times New Roman" w:cs="Times New Roman"/>
          <w:sz w:val="24"/>
          <w:szCs w:val="24"/>
        </w:rPr>
        <w:t xml:space="preserve"> climate sensitivity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Monographs","id":"ITEM-1","issue":"4","issued":{"date-parts":[["2007"]]},"page":"545-568","title":"LONG-TERM DATA REVEAL COMPLEX DYNAMICS IN GRASSLAND IN RELATION TO CLIMATE AND DISTURBANCE","type":"article-journal","volume":"77"},"uris":["http://www.mendeley.com/documents/?uuid=15581d85-18ae-4906-8aaf-fd98022b9272"]}],"mendeley":{"formattedCitation":"(Hobbs et al. 2007)","plainTextFormattedCitation":"(Hobbs et al. 2007)","previouslyFormattedCitation":"(Hobbs et al. 2007)"},"properties":{"noteIndex":0},"schema":"https://github.com/citation-style-language/schema/raw/master/csl-citation.json"}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(Hobbs et al. 2007)</w:t>
      </w:r>
      <w:r w:rsidR="00C051F3">
        <w:rPr>
          <w:rFonts w:ascii="Times New Roman" w:eastAsia="Times New Roman" w:hAnsi="Times New Roman" w:cs="Times New Roman"/>
          <w:sz w:val="24"/>
          <w:szCs w:val="24"/>
        </w:rPr>
        <w:fldChar w:fldCharType="end"/>
      </w:r>
      <w:r w:rsidR="00C051F3">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non-hierarchical competitive </w:t>
      </w:r>
      <w:r w:rsidR="002A452E">
        <w:rPr>
          <w:rFonts w:ascii="Times New Roman" w:eastAsia="Times New Roman" w:hAnsi="Times New Roman" w:cs="Times New Roman"/>
          <w:sz w:val="24"/>
          <w:szCs w:val="24"/>
        </w:rPr>
        <w:t>relationships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Naturalist","id":"ITEM-1","issue":"2","issued":{"date-parts":[["2019"]]},"page":"213-226","title":"Priority Effects and Nonhierarchical Competition Shape Species Composition in a Complex Grassland Community","type":"article-journal","volume":"193"},"uris":["http://www.mendeley.com/documents/?uuid=4c237a33-5cdf-40b6-afc2-64177248084a"]}],"mendeley":{"formattedCitation":"(Uricchio et al. 2019)","plainTextFormattedCitation":"(Uricchio et al. 2019)","previouslyFormattedCitation":"(Uricchio et al. 2019)"},"properties":{"noteIndex":0},"schema":"https://github.com/citation-style-language/schema/raw/master/csl-citation.json"}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(Uricchio et al. 2019)</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and strong priority effects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PLANTS","id":"ITEM-1","issue":"0","issued":{"date-parts":[["2014"]]},"page":"plu081-plu081","title":"Initial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effects","type":"article-journal","volume":"7"},"uris":["http://www.mendeley.com/documents/?uuid=7a47c59e-e4ed-41af-81e1-d0de685e870d"]}],"mendeley":{"formattedCitation":"(Young et al. 2014)","plainTextFormattedCitation":"(Young et al. 2014)","previouslyFormattedCitation":"(Young et al. 2014)"},"properties":{"noteIndex":0},"schema":"https://github.com/citation-style-language/schema/raw/master/csl-citation.json"}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(Young et al. 2014)</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w:t>
      </w:r>
      <w:r w:rsidR="00037BD4">
        <w:rPr>
          <w:rFonts w:ascii="Times New Roman" w:eastAsia="Times New Roman" w:hAnsi="Times New Roman" w:cs="Times New Roman"/>
          <w:sz w:val="24"/>
          <w:szCs w:val="24"/>
        </w:rPr>
        <w:t xml:space="preserve"> </w:t>
      </w:r>
      <w:r w:rsidR="000F63F9">
        <w:rPr>
          <w:rFonts w:ascii="Times New Roman" w:eastAsia="Times New Roman" w:hAnsi="Times New Roman" w:cs="Times New Roman"/>
          <w:sz w:val="24"/>
          <w:szCs w:val="24"/>
        </w:rPr>
        <w:t>In this system</w:t>
      </w:r>
      <w:r w:rsidR="005C3D80">
        <w:rPr>
          <w:rFonts w:ascii="Times New Roman" w:eastAsia="Times New Roman" w:hAnsi="Times New Roman" w:cs="Times New Roman"/>
          <w:sz w:val="24"/>
          <w:szCs w:val="24"/>
        </w:rPr>
        <w:t>,</w:t>
      </w:r>
      <w:r w:rsidR="00BE2E8F">
        <w:rPr>
          <w:rFonts w:ascii="Times New Roman" w:eastAsia="Times New Roman" w:hAnsi="Times New Roman" w:cs="Times New Roman"/>
          <w:sz w:val="24"/>
          <w:szCs w:val="24"/>
        </w:rPr>
        <w:t xml:space="preserve"> state-transition models often decompose compositional turnover </w:t>
      </w:r>
      <w:r w:rsidR="005C3D80">
        <w:rPr>
          <w:rFonts w:ascii="Times New Roman" w:eastAsia="Times New Roman" w:hAnsi="Times New Roman" w:cs="Times New Roman"/>
          <w:sz w:val="24"/>
          <w:szCs w:val="24"/>
        </w:rPr>
        <w:t xml:space="preserve">into variation between three species groups defined by shared life history strategy and history of colonization: </w:t>
      </w:r>
      <w:r w:rsidR="00037BD4">
        <w:rPr>
          <w:rFonts w:ascii="Times New Roman" w:eastAsia="Times New Roman" w:hAnsi="Times New Roman" w:cs="Times New Roman"/>
          <w:sz w:val="24"/>
          <w:szCs w:val="24"/>
        </w:rPr>
        <w:t xml:space="preserve">(1) </w:t>
      </w:r>
      <w:r w:rsidR="005C3D80">
        <w:rPr>
          <w:rFonts w:ascii="Times New Roman" w:eastAsia="Times New Roman" w:hAnsi="Times New Roman" w:cs="Times New Roman"/>
          <w:sz w:val="24"/>
          <w:szCs w:val="24"/>
        </w:rPr>
        <w:t>naturalized exotic annual grasses and forbs,</w:t>
      </w:r>
      <w:r w:rsidR="00037BD4">
        <w:rPr>
          <w:rFonts w:ascii="Times New Roman" w:eastAsia="Times New Roman" w:hAnsi="Times New Roman" w:cs="Times New Roman"/>
          <w:sz w:val="24"/>
          <w:szCs w:val="24"/>
        </w:rPr>
        <w:t xml:space="preserve"> (2)</w:t>
      </w:r>
      <w:r w:rsidR="005C3D80">
        <w:rPr>
          <w:rFonts w:ascii="Times New Roman" w:eastAsia="Times New Roman" w:hAnsi="Times New Roman" w:cs="Times New Roman"/>
          <w:sz w:val="24"/>
          <w:szCs w:val="24"/>
        </w:rPr>
        <w:t xml:space="preserve"> native perennial grasses and forbs, and </w:t>
      </w:r>
      <w:r w:rsidR="00037BD4">
        <w:rPr>
          <w:rFonts w:ascii="Times New Roman" w:eastAsia="Times New Roman" w:hAnsi="Times New Roman" w:cs="Times New Roman"/>
          <w:sz w:val="24"/>
          <w:szCs w:val="24"/>
        </w:rPr>
        <w:t xml:space="preserve">(3) </w:t>
      </w:r>
      <w:r w:rsidR="005C3D80">
        <w:rPr>
          <w:rFonts w:ascii="Times New Roman" w:eastAsia="Times New Roman" w:hAnsi="Times New Roman" w:cs="Times New Roman"/>
          <w:sz w:val="24"/>
          <w:szCs w:val="24"/>
        </w:rPr>
        <w:t xml:space="preserve">recently invasive exotic annual grasses. </w:t>
      </w:r>
    </w:p>
    <w:p w14:paraId="23B6BE61" w14:textId="6FB30841" w:rsidR="00391F60" w:rsidRDefault="00212682" w:rsidP="000C63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D370CA">
        <w:rPr>
          <w:rFonts w:ascii="Times New Roman" w:eastAsia="Times New Roman" w:hAnsi="Times New Roman" w:cs="Times New Roman"/>
          <w:sz w:val="24"/>
          <w:szCs w:val="24"/>
        </w:rPr>
        <w:t>Compositional shifts in California grasslands are thought to be governed by d</w:t>
      </w:r>
      <w:r w:rsidR="005C3D80">
        <w:rPr>
          <w:rFonts w:ascii="Times New Roman" w:eastAsia="Times New Roman" w:hAnsi="Times New Roman" w:cs="Times New Roman"/>
          <w:sz w:val="24"/>
          <w:szCs w:val="24"/>
        </w:rPr>
        <w:t>ifferences in fecundity, phenology, and plant-soil feedbacks</w:t>
      </w:r>
      <w:r w:rsidR="00D370CA">
        <w:rPr>
          <w:rFonts w:ascii="Times New Roman" w:eastAsia="Times New Roman" w:hAnsi="Times New Roman" w:cs="Times New Roman"/>
          <w:sz w:val="24"/>
          <w:szCs w:val="24"/>
        </w:rPr>
        <w:t xml:space="preserve"> </w:t>
      </w:r>
      <w:r w:rsidR="003F5B11">
        <w:rPr>
          <w:rFonts w:ascii="Times New Roman" w:eastAsia="Times New Roman" w:hAnsi="Times New Roman" w:cs="Times New Roman"/>
          <w:sz w:val="24"/>
          <w:szCs w:val="24"/>
        </w:rPr>
        <w:t xml:space="preserve">that characterize </w:t>
      </w:r>
      <w:r w:rsidR="00237806">
        <w:rPr>
          <w:rFonts w:ascii="Times New Roman" w:eastAsia="Times New Roman" w:hAnsi="Times New Roman" w:cs="Times New Roman"/>
          <w:sz w:val="24"/>
          <w:szCs w:val="24"/>
        </w:rPr>
        <w:t xml:space="preserve">these </w:t>
      </w:r>
      <w:r w:rsidR="003F5B11">
        <w:rPr>
          <w:rFonts w:ascii="Times New Roman" w:eastAsia="Times New Roman" w:hAnsi="Times New Roman" w:cs="Times New Roman"/>
          <w:sz w:val="24"/>
          <w:szCs w:val="24"/>
        </w:rPr>
        <w:t>species groups</w:t>
      </w:r>
      <w:r w:rsidR="00CE5CEC">
        <w:rPr>
          <w:rFonts w:ascii="Times New Roman" w:eastAsia="Times New Roman" w:hAnsi="Times New Roman" w:cs="Times New Roman"/>
          <w:sz w:val="24"/>
          <w:szCs w:val="24"/>
        </w:rPr>
        <w:t xml:space="preserve"> </w:t>
      </w:r>
      <w:r w:rsidR="00EC0C66">
        <w:rPr>
          <w:rFonts w:ascii="Times New Roman" w:eastAsia="Times New Roman" w:hAnsi="Times New Roman" w:cs="Times New Roman"/>
          <w:sz w:val="24"/>
          <w:szCs w:val="24"/>
        </w:rPr>
        <w:fldChar w:fldCharType="begin" w:fldLock="1"/>
      </w:r>
      <w:r w:rsidR="00D70A97">
        <w:rPr>
          <w:rFonts w:ascii="Times New Roman" w:eastAsia="Times New Roman" w:hAnsi="Times New Roman" w:cs="Times New Roman"/>
          <w:sz w:val="24"/>
          <w:szCs w:val="24"/>
        </w:rPr>
        <w:instrText>ADDIN CSL_CITATION {"citationItems":[{"id":"ITEM-1","itemData":{"author":[{"dropping-particle":"","family":"Corbin","given":"Jeffrey D","non-dropping-particle":"","parse-names":false,"suffix":""},{"dropping-particle":"","family":"Dyer","given":"Andrew R.","non-dropping-particle":"","parse-names":false,"suffix":""},{"dropping-particle":"","family":"Seabloom","given":"Eric W.","non-dropping-particle":"","parse-names":false,"suffix":""}],"container-title":"California Grasslands: Ecology and Management","editor":[{"dropping-particle":"","family":"Corbin","given":"Jeffrey D","non-dropping-particle":"","parse-names":false,"suffix":""},{"dropping-particle":"","family":"Stromberg","given":"Mark R.","non-dropping-particle":"","parse-names":false,"suffix":""},{"dropping-particle":"","family":"D'Antonio","given":"Carla M.","non-dropping-particle":"","parse-names":false,"suffix":""}],"id":"ITEM-1","issued":{"date-parts":[["2007"]]},"title":"Competitive Interactions","type":"chapter"},"uris":["http://www.mendeley.com/documents/?uuid=6dafe0a8-7e07-46e2-9c24-91d78adaa5cc"]}],"mendeley":{"formattedCitation":"(Corbin et al. 2007)","plainTextFormattedCitation":"(Corbin et al. 2007)","previouslyFormattedCitation":"(Corbin et al. 2007)"},"properties":{"noteIndex":0},"schema":"https://github.com/citation-style-language/schema/raw/master/csl-citation.json"}</w:instrText>
      </w:r>
      <w:r w:rsidR="00EC0C66">
        <w:rPr>
          <w:rFonts w:ascii="Times New Roman" w:eastAsia="Times New Roman" w:hAnsi="Times New Roman" w:cs="Times New Roman"/>
          <w:sz w:val="24"/>
          <w:szCs w:val="24"/>
        </w:rPr>
        <w:fldChar w:fldCharType="separate"/>
      </w:r>
      <w:r w:rsidR="00EC0C66" w:rsidRPr="00EC0C66">
        <w:rPr>
          <w:rFonts w:ascii="Times New Roman" w:eastAsia="Times New Roman" w:hAnsi="Times New Roman" w:cs="Times New Roman"/>
          <w:noProof/>
          <w:sz w:val="24"/>
          <w:szCs w:val="24"/>
        </w:rPr>
        <w:t>(Corbin et al. 2007)</w:t>
      </w:r>
      <w:r w:rsidR="00EC0C66">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 xml:space="preserve">While </w:t>
      </w:r>
      <w:r w:rsidR="00A061B9">
        <w:rPr>
          <w:rFonts w:ascii="Times New Roman" w:eastAsia="Times New Roman" w:hAnsi="Times New Roman" w:cs="Times New Roman"/>
          <w:sz w:val="24"/>
          <w:szCs w:val="24"/>
        </w:rPr>
        <w:t xml:space="preserve">this </w:t>
      </w:r>
      <w:r w:rsidR="000915AD">
        <w:rPr>
          <w:rFonts w:ascii="Times New Roman" w:eastAsia="Times New Roman" w:hAnsi="Times New Roman" w:cs="Times New Roman"/>
          <w:sz w:val="24"/>
          <w:szCs w:val="24"/>
        </w:rPr>
        <w:t xml:space="preserve">functional </w:t>
      </w:r>
      <w:r w:rsidR="00A061B9">
        <w:rPr>
          <w:rFonts w:ascii="Times New Roman" w:eastAsia="Times New Roman" w:hAnsi="Times New Roman" w:cs="Times New Roman"/>
          <w:sz w:val="24"/>
          <w:szCs w:val="24"/>
        </w:rPr>
        <w:t xml:space="preserve">variation </w:t>
      </w:r>
      <w:r w:rsidR="00771E07">
        <w:rPr>
          <w:rFonts w:ascii="Times New Roman" w:eastAsia="Times New Roman" w:hAnsi="Times New Roman" w:cs="Times New Roman"/>
          <w:sz w:val="24"/>
          <w:szCs w:val="24"/>
        </w:rPr>
        <w:t xml:space="preserve">may </w:t>
      </w:r>
      <w:r w:rsidR="00FE3759">
        <w:rPr>
          <w:rFonts w:ascii="Times New Roman" w:eastAsia="Times New Roman" w:hAnsi="Times New Roman" w:cs="Times New Roman"/>
          <w:sz w:val="24"/>
          <w:szCs w:val="24"/>
        </w:rPr>
        <w:t>govern</w:t>
      </w:r>
      <w:r w:rsidR="00912DEC">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responses to interannual climate variation</w:t>
      </w:r>
      <w:r w:rsidR="006B24E4">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fldChar w:fldCharType="begin" w:fldLock="1"/>
      </w:r>
      <w:r w:rsidR="00D13574">
        <w:rPr>
          <w:rFonts w:ascii="Times New Roman" w:eastAsia="Times New Roman" w:hAnsi="Times New Roman" w:cs="Times New Roman"/>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59"},"uris":["http://www.mendeley.com/documents/?uuid=bec88bc7-e1c7-4aee-be8f-3fe13346c23b"]}],"mendeley":{"formattedCitation":"(Pitt and Heady 1978)","plainTextFormattedCitation":"(Pitt and Heady 1978)","previouslyFormattedCitation":"(Pitt and Heady 1978)"},"properties":{"noteIndex":0},"schema":"https://github.com/citation-style-language/schema/raw/master/csl-citation.json"}</w:instrText>
      </w:r>
      <w:r w:rsidR="006B24E4">
        <w:rPr>
          <w:rFonts w:ascii="Times New Roman" w:eastAsia="Times New Roman" w:hAnsi="Times New Roman" w:cs="Times New Roman"/>
          <w:sz w:val="24"/>
          <w:szCs w:val="24"/>
        </w:rPr>
        <w:fldChar w:fldCharType="separate"/>
      </w:r>
      <w:r w:rsidR="006B24E4" w:rsidRPr="006F0B59">
        <w:rPr>
          <w:rFonts w:ascii="Times New Roman" w:eastAsia="Times New Roman" w:hAnsi="Times New Roman" w:cs="Times New Roman"/>
          <w:noProof/>
          <w:sz w:val="24"/>
          <w:szCs w:val="24"/>
        </w:rPr>
        <w:t>(Pitt and Heady 1978)</w:t>
      </w:r>
      <w:r w:rsidR="006B24E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771E07">
        <w:rPr>
          <w:rFonts w:ascii="Times New Roman" w:eastAsia="Times New Roman" w:hAnsi="Times New Roman" w:cs="Times New Roman"/>
          <w:sz w:val="24"/>
          <w:szCs w:val="24"/>
        </w:rPr>
        <w:t xml:space="preserve"> </w:t>
      </w:r>
      <w:r w:rsidR="00A061B9">
        <w:rPr>
          <w:rFonts w:ascii="Times New Roman" w:eastAsia="Times New Roman" w:hAnsi="Times New Roman" w:cs="Times New Roman"/>
          <w:sz w:val="24"/>
          <w:szCs w:val="24"/>
        </w:rPr>
        <w:t>communities composed of different</w:t>
      </w:r>
      <w:r w:rsidR="0092780A">
        <w:rPr>
          <w:rFonts w:ascii="Times New Roman" w:eastAsia="Times New Roman" w:hAnsi="Times New Roman" w:cs="Times New Roman"/>
          <w:sz w:val="24"/>
          <w:szCs w:val="24"/>
        </w:rPr>
        <w:t xml:space="preserve"> dominant species may </w:t>
      </w:r>
      <w:r w:rsidR="00341659">
        <w:rPr>
          <w:rFonts w:ascii="Times New Roman" w:eastAsia="Times New Roman" w:hAnsi="Times New Roman" w:cs="Times New Roman"/>
          <w:sz w:val="24"/>
          <w:szCs w:val="24"/>
        </w:rPr>
        <w:t xml:space="preserve">also </w:t>
      </w:r>
      <w:r w:rsidR="0092780A">
        <w:rPr>
          <w:rFonts w:ascii="Times New Roman" w:eastAsia="Times New Roman" w:hAnsi="Times New Roman" w:cs="Times New Roman"/>
          <w:sz w:val="24"/>
          <w:szCs w:val="24"/>
        </w:rPr>
        <w:t xml:space="preserve">exhibit emergent properties that constrain </w:t>
      </w:r>
      <w:r w:rsidR="00C86222">
        <w:rPr>
          <w:rFonts w:ascii="Times New Roman" w:eastAsia="Times New Roman" w:hAnsi="Times New Roman" w:cs="Times New Roman"/>
          <w:sz w:val="24"/>
          <w:szCs w:val="24"/>
        </w:rPr>
        <w:t>subsequent compositional change.</w:t>
      </w:r>
      <w:r w:rsidR="00833F95">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t>Invasive annual grasses, for example, produce thick litter layers that suppress competitor growth (</w:t>
      </w:r>
      <w:proofErr w:type="spellStart"/>
      <w:r w:rsidR="006B24E4">
        <w:rPr>
          <w:rFonts w:ascii="Times New Roman" w:eastAsia="Times New Roman" w:hAnsi="Times New Roman" w:cs="Times New Roman"/>
          <w:sz w:val="24"/>
          <w:szCs w:val="24"/>
        </w:rPr>
        <w:t>DiTomaso</w:t>
      </w:r>
      <w:proofErr w:type="spellEnd"/>
      <w:r w:rsidR="006B24E4">
        <w:rPr>
          <w:rFonts w:ascii="Times New Roman" w:eastAsia="Times New Roman" w:hAnsi="Times New Roman" w:cs="Times New Roman"/>
          <w:sz w:val="24"/>
          <w:szCs w:val="24"/>
        </w:rPr>
        <w:t xml:space="preserve"> et al. 2008). </w:t>
      </w:r>
      <w:r w:rsidR="00A768C7">
        <w:rPr>
          <w:rFonts w:ascii="Times New Roman" w:eastAsia="Times New Roman" w:hAnsi="Times New Roman" w:cs="Times New Roman"/>
          <w:sz w:val="24"/>
          <w:szCs w:val="24"/>
        </w:rPr>
        <w:t>These l</w:t>
      </w:r>
      <w:r w:rsidR="006B24E4">
        <w:rPr>
          <w:rFonts w:ascii="Times New Roman" w:eastAsia="Times New Roman" w:hAnsi="Times New Roman" w:cs="Times New Roman"/>
          <w:sz w:val="24"/>
          <w:szCs w:val="24"/>
        </w:rPr>
        <w:t xml:space="preserve">itter feedbacks may enhance invasive grass persistence when </w:t>
      </w:r>
      <w:r w:rsidR="00341659">
        <w:rPr>
          <w:rFonts w:ascii="Times New Roman" w:eastAsia="Times New Roman" w:hAnsi="Times New Roman" w:cs="Times New Roman"/>
          <w:sz w:val="24"/>
          <w:szCs w:val="24"/>
        </w:rPr>
        <w:t xml:space="preserve">future </w:t>
      </w:r>
      <w:r w:rsidR="006B24E4">
        <w:rPr>
          <w:rFonts w:ascii="Times New Roman" w:eastAsia="Times New Roman" w:hAnsi="Times New Roman" w:cs="Times New Roman"/>
          <w:sz w:val="24"/>
          <w:szCs w:val="24"/>
        </w:rPr>
        <w:t xml:space="preserve">climatic conditions favor other species groups, particularly those that may exhibit limited recruitment capacity, such as native perennial grasses </w:t>
      </w:r>
      <w:r w:rsidR="00D13574">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forbs","type":"article-journal","volume":"13"},"uris":["http://www.mendeley.com/documents/?uuid=20a0d1a3-d604-4563-a0e9-e48328045a87"]}],"mendeley":{"formattedCitation":"(Seabloom et al. 2003a)","plainTextFormattedCitation":"(Seabloom et al. 2003a)","previouslyFormattedCitation":"(Seabloom et al. 2003a)"},"properties":{"noteIndex":0},"schema":"https://github.com/citation-style-language/schema/raw/master/csl-citation.json"}</w:instrText>
      </w:r>
      <w:r w:rsidR="00D13574">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(Seabloom et al. 2003a)</w:t>
      </w:r>
      <w:r w:rsidR="00D1357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6B24E4">
        <w:rPr>
          <w:rFonts w:ascii="Times New Roman" w:eastAsia="Times New Roman" w:hAnsi="Times New Roman" w:cs="Times New Roman"/>
          <w:sz w:val="24"/>
          <w:szCs w:val="24"/>
        </w:rPr>
        <w:tab/>
      </w:r>
    </w:p>
    <w:p w14:paraId="26B045D8" w14:textId="5649791D" w:rsidR="002F3F80" w:rsidRDefault="000C6356" w:rsidP="009C603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warming average temperatures in </w:t>
      </w:r>
      <w:r w:rsidR="009000B4">
        <w:rPr>
          <w:rFonts w:ascii="Times New Roman" w:eastAsia="Times New Roman" w:hAnsi="Times New Roman" w:cs="Times New Roman"/>
          <w:sz w:val="24"/>
          <w:szCs w:val="24"/>
        </w:rPr>
        <w:t>California are forecast to produce increases in the distribution and abundance of annual grasses across the state</w:t>
      </w:r>
      <w:r w:rsidR="00073F46">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(Sandel and Dangremond 2012)</w:t>
      </w:r>
      <w:r w:rsidR="00C051F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effects of changing climate variance are less understood. </w:t>
      </w:r>
      <w:r w:rsidR="002F3F80">
        <w:rPr>
          <w:rFonts w:ascii="Times New Roman" w:eastAsia="Times New Roman" w:hAnsi="Times New Roman" w:cs="Times New Roman"/>
          <w:sz w:val="24"/>
          <w:szCs w:val="24"/>
        </w:rPr>
        <w:t xml:space="preserve">Recent </w:t>
      </w:r>
      <w:r w:rsidR="00CB2F81">
        <w:rPr>
          <w:rFonts w:ascii="Times New Roman" w:eastAsia="Times New Roman" w:hAnsi="Times New Roman" w:cs="Times New Roman"/>
          <w:sz w:val="24"/>
          <w:szCs w:val="24"/>
        </w:rPr>
        <w:t>extreme climatic events</w:t>
      </w:r>
      <w:r w:rsidR="002F3F80">
        <w:rPr>
          <w:rFonts w:ascii="Times New Roman" w:eastAsia="Times New Roman" w:hAnsi="Times New Roman" w:cs="Times New Roman"/>
          <w:sz w:val="24"/>
          <w:szCs w:val="24"/>
        </w:rPr>
        <w:t>, however, may provide insight into future vegetation dynamics</w:t>
      </w:r>
      <w:r w:rsidR="00F015E7">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A drought from 2011-2015</w:t>
      </w:r>
      <w:r w:rsidR="006D0D81">
        <w:rPr>
          <w:rFonts w:ascii="Times New Roman" w:eastAsia="Times New Roman" w:hAnsi="Times New Roman" w:cs="Times New Roman"/>
          <w:sz w:val="24"/>
          <w:szCs w:val="24"/>
        </w:rPr>
        <w:t xml:space="preserve">, which </w:t>
      </w:r>
      <w:r w:rsidR="006149DB">
        <w:rPr>
          <w:rFonts w:ascii="Times New Roman" w:eastAsia="Times New Roman" w:hAnsi="Times New Roman" w:cs="Times New Roman"/>
          <w:sz w:val="24"/>
          <w:szCs w:val="24"/>
        </w:rPr>
        <w:t>included the driest period in recorded history</w:t>
      </w:r>
      <w:r w:rsidR="006D0D81">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 xml:space="preserve">was observed to produce </w:t>
      </w:r>
      <w:r w:rsidR="009D4920">
        <w:rPr>
          <w:rFonts w:ascii="Times New Roman" w:eastAsia="Times New Roman" w:hAnsi="Times New Roman" w:cs="Times New Roman"/>
          <w:sz w:val="24"/>
          <w:szCs w:val="24"/>
        </w:rPr>
        <w:t xml:space="preserve">significant changes </w:t>
      </w:r>
      <w:r w:rsidR="007629D7">
        <w:rPr>
          <w:rFonts w:ascii="Times New Roman" w:eastAsia="Times New Roman" w:hAnsi="Times New Roman" w:cs="Times New Roman"/>
          <w:sz w:val="24"/>
          <w:szCs w:val="24"/>
        </w:rPr>
        <w:t xml:space="preserve">in the composition and diversity of </w:t>
      </w:r>
      <w:r w:rsidR="005C625A">
        <w:rPr>
          <w:rFonts w:ascii="Times New Roman" w:eastAsia="Times New Roman" w:hAnsi="Times New Roman" w:cs="Times New Roman"/>
          <w:sz w:val="24"/>
          <w:szCs w:val="24"/>
        </w:rPr>
        <w:t xml:space="preserve">many </w:t>
      </w:r>
      <w:r w:rsidR="007629D7">
        <w:rPr>
          <w:rFonts w:ascii="Times New Roman" w:eastAsia="Times New Roman" w:hAnsi="Times New Roman" w:cs="Times New Roman"/>
          <w:sz w:val="24"/>
          <w:szCs w:val="24"/>
        </w:rPr>
        <w:t>grassland communities</w:t>
      </w:r>
      <w:r w:rsidR="00C55EA5">
        <w:rPr>
          <w:rFonts w:ascii="Times New Roman" w:eastAsia="Times New Roman" w:hAnsi="Times New Roman" w:cs="Times New Roman"/>
          <w:sz w:val="24"/>
          <w:szCs w:val="24"/>
        </w:rPr>
        <w:t xml:space="preserve"> </w:t>
      </w:r>
      <w:r w:rsidR="008641B6">
        <w:rPr>
          <w:rFonts w:ascii="Times New Roman" w:eastAsia="Times New Roman" w:hAnsi="Times New Roman" w:cs="Times New Roman"/>
          <w:sz w:val="24"/>
          <w:szCs w:val="24"/>
        </w:rPr>
        <w:fldChar w:fldCharType="begin" w:fldLock="1"/>
      </w:r>
      <w:r w:rsidR="000C1CC9">
        <w:rPr>
          <w:rFonts w:ascii="Times New Roman" w:eastAsia="Times New Roman" w:hAnsi="Times New Roman" w:cs="Times New Roman"/>
          <w:sz w:val="24"/>
          <w:szCs w:val="24"/>
        </w:rPr>
        <w:instrText>ADDIN CSL_CITATION {"citationItems":[{"id":"ITEM-1","itemData":{"DOI":"10.1073/pnas.1502074112","ISSN":"10916490","abstract":"Local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productivity.","author":[{"dropping-particle":"","family":"Harrison","given":"Susan P.","non-dropping-particle":"","parse-names":false,"suffix":""},{"dropping-particle":"","family":"Gornish","given":"Elise S.","non-dropping-particle":"","parse-names":false,"suffix":""},{"dropping-particle":"","family":"Copeland","given":"Stella","non-dropping-particle":"","parse-names":false,"suffix":""}],"container-title":"Proceedings of the National Academy of Sciences of the United States of America","id":"ITEM-1","issue":"28","issued":{"date-parts":[["2015"]]},"page":"8672-8677","title":"Climate-driven diversity loss in a grassland community","type":"article-journal","volume":"112"},"uris":["http://www.mendeley.com/documents/?uuid=2f8625af-d746-4f72-85bd-d934761ad13b"]},{"id":"ITEM-2","itemData":{"DOI":"10.1038/s41558-018-0255-1","ISBN":"1758-678X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Change","id":"ITEM-2","issue":"9","issued":{"date-parts":[["2018"]]},"page":"819-824","publisher":"Springer US","title":"Ecological winners and losers of extreme drought in California","type":"article-journal","volume":"8"},"uris":["http://www.mendeley.com/documents/?uuid=2b3f06c7-a2d6-4314-9130-fe243fa82505"]}],"mendeley":{"formattedCitation":"(Harrison et al. 2015, Prugh et al. 2018)","plainTextFormattedCitation":"(Harrison et al. 2015, Prugh et al. 2018)","previouslyFormattedCitation":"(Harrison et al. 2015, Prugh et al. 2018)"},"properties":{"noteIndex":0},"schema":"https://github.com/citation-style-language/schema/raw/master/csl-citation.json"}</w:instrText>
      </w:r>
      <w:r w:rsidR="008641B6">
        <w:rPr>
          <w:rFonts w:ascii="Times New Roman" w:eastAsia="Times New Roman" w:hAnsi="Times New Roman" w:cs="Times New Roman"/>
          <w:sz w:val="24"/>
          <w:szCs w:val="24"/>
        </w:rPr>
        <w:fldChar w:fldCharType="separate"/>
      </w:r>
      <w:r w:rsidR="008641B6" w:rsidRPr="008641B6">
        <w:rPr>
          <w:rFonts w:ascii="Times New Roman" w:eastAsia="Times New Roman" w:hAnsi="Times New Roman" w:cs="Times New Roman"/>
          <w:noProof/>
          <w:sz w:val="24"/>
          <w:szCs w:val="24"/>
        </w:rPr>
        <w:t>(Harrison et al. 2015, Prugh et al. 2018)</w:t>
      </w:r>
      <w:r w:rsidR="008641B6">
        <w:rPr>
          <w:rFonts w:ascii="Times New Roman" w:eastAsia="Times New Roman" w:hAnsi="Times New Roman" w:cs="Times New Roman"/>
          <w:sz w:val="24"/>
          <w:szCs w:val="24"/>
        </w:rPr>
        <w:fldChar w:fldCharType="end"/>
      </w:r>
      <w:r w:rsidR="00A73510">
        <w:rPr>
          <w:rFonts w:ascii="Times New Roman" w:eastAsia="Times New Roman" w:hAnsi="Times New Roman" w:cs="Times New Roman"/>
          <w:sz w:val="24"/>
          <w:szCs w:val="24"/>
        </w:rPr>
        <w:t>.</w:t>
      </w:r>
      <w:r w:rsidR="00B055BF">
        <w:rPr>
          <w:rFonts w:ascii="Times New Roman" w:eastAsia="Times New Roman" w:hAnsi="Times New Roman" w:cs="Times New Roman"/>
          <w:sz w:val="24"/>
          <w:szCs w:val="24"/>
        </w:rPr>
        <w:t xml:space="preserve"> </w:t>
      </w:r>
      <w:commentRangeStart w:id="6"/>
      <w:r w:rsidR="009C0611">
        <w:rPr>
          <w:rFonts w:ascii="Times New Roman" w:eastAsia="Times New Roman" w:hAnsi="Times New Roman" w:cs="Times New Roman"/>
          <w:sz w:val="24"/>
          <w:szCs w:val="24"/>
        </w:rPr>
        <w:t xml:space="preserve">Provided variation </w:t>
      </w:r>
      <w:commentRangeEnd w:id="6"/>
      <w:r w:rsidR="00EE583C">
        <w:rPr>
          <w:rStyle w:val="CommentReference"/>
        </w:rPr>
        <w:commentReference w:id="6"/>
      </w:r>
      <w:r w:rsidR="009C0611">
        <w:rPr>
          <w:rFonts w:ascii="Times New Roman" w:eastAsia="Times New Roman" w:hAnsi="Times New Roman" w:cs="Times New Roman"/>
          <w:sz w:val="24"/>
          <w:szCs w:val="24"/>
        </w:rPr>
        <w:t xml:space="preserve">in community assembly prior to this event, tracking species abundance changes </w:t>
      </w:r>
      <w:r w:rsidR="00CC3B03">
        <w:rPr>
          <w:rFonts w:ascii="Times New Roman" w:eastAsia="Times New Roman" w:hAnsi="Times New Roman" w:cs="Times New Roman"/>
          <w:sz w:val="24"/>
          <w:szCs w:val="24"/>
        </w:rPr>
        <w:t xml:space="preserve">across </w:t>
      </w:r>
      <w:r w:rsidR="0075679B">
        <w:rPr>
          <w:rFonts w:ascii="Times New Roman" w:eastAsia="Times New Roman" w:hAnsi="Times New Roman" w:cs="Times New Roman"/>
          <w:sz w:val="24"/>
          <w:szCs w:val="24"/>
        </w:rPr>
        <w:t xml:space="preserve">different </w:t>
      </w:r>
      <w:r w:rsidR="009C0611">
        <w:rPr>
          <w:rFonts w:ascii="Times New Roman" w:eastAsia="Times New Roman" w:hAnsi="Times New Roman" w:cs="Times New Roman"/>
          <w:sz w:val="24"/>
          <w:szCs w:val="24"/>
        </w:rPr>
        <w:t xml:space="preserve">vegetation types </w:t>
      </w:r>
      <w:r w:rsidR="00AB434A">
        <w:rPr>
          <w:rFonts w:ascii="Times New Roman" w:eastAsia="Times New Roman" w:hAnsi="Times New Roman" w:cs="Times New Roman"/>
          <w:sz w:val="24"/>
          <w:szCs w:val="24"/>
        </w:rPr>
        <w:t xml:space="preserve">may </w:t>
      </w:r>
      <w:r w:rsidR="00B055BF">
        <w:rPr>
          <w:rFonts w:ascii="Times New Roman" w:eastAsia="Times New Roman" w:hAnsi="Times New Roman" w:cs="Times New Roman"/>
          <w:sz w:val="24"/>
          <w:szCs w:val="24"/>
        </w:rPr>
        <w:t xml:space="preserve">effectively characterize </w:t>
      </w:r>
      <w:r w:rsidR="008959D7">
        <w:rPr>
          <w:rFonts w:ascii="Times New Roman" w:eastAsia="Times New Roman" w:hAnsi="Times New Roman" w:cs="Times New Roman"/>
          <w:sz w:val="24"/>
          <w:szCs w:val="24"/>
        </w:rPr>
        <w:t xml:space="preserve">the validity of previously defined grouping </w:t>
      </w:r>
      <w:r w:rsidR="009D2EF8">
        <w:rPr>
          <w:rFonts w:ascii="Times New Roman" w:eastAsia="Times New Roman" w:hAnsi="Times New Roman" w:cs="Times New Roman"/>
          <w:sz w:val="24"/>
          <w:szCs w:val="24"/>
        </w:rPr>
        <w:t>schemes</w:t>
      </w:r>
      <w:r w:rsidR="006648DC">
        <w:rPr>
          <w:rFonts w:ascii="Times New Roman" w:eastAsia="Times New Roman" w:hAnsi="Times New Roman" w:cs="Times New Roman"/>
          <w:sz w:val="24"/>
          <w:szCs w:val="24"/>
        </w:rPr>
        <w:t xml:space="preserve"> and</w:t>
      </w:r>
      <w:r w:rsidR="006A5CC9">
        <w:rPr>
          <w:rFonts w:ascii="Times New Roman" w:eastAsia="Times New Roman" w:hAnsi="Times New Roman" w:cs="Times New Roman"/>
          <w:sz w:val="24"/>
          <w:szCs w:val="24"/>
        </w:rPr>
        <w:t xml:space="preserve"> </w:t>
      </w:r>
      <w:r w:rsidR="008C2673">
        <w:rPr>
          <w:rFonts w:ascii="Times New Roman" w:eastAsia="Times New Roman" w:hAnsi="Times New Roman" w:cs="Times New Roman"/>
          <w:sz w:val="24"/>
          <w:szCs w:val="24"/>
        </w:rPr>
        <w:t xml:space="preserve">the </w:t>
      </w:r>
      <w:r w:rsidR="00B055BF">
        <w:rPr>
          <w:rFonts w:ascii="Times New Roman" w:eastAsia="Times New Roman" w:hAnsi="Times New Roman" w:cs="Times New Roman"/>
          <w:sz w:val="24"/>
          <w:szCs w:val="24"/>
        </w:rPr>
        <w:t>interaction between climatic drivers and the properties of</w:t>
      </w:r>
      <w:r w:rsidR="008959D7">
        <w:rPr>
          <w:rFonts w:ascii="Times New Roman" w:eastAsia="Times New Roman" w:hAnsi="Times New Roman" w:cs="Times New Roman"/>
          <w:sz w:val="24"/>
          <w:szCs w:val="24"/>
        </w:rPr>
        <w:t xml:space="preserve"> these groups</w:t>
      </w:r>
      <w:r w:rsidR="009C6035">
        <w:rPr>
          <w:rFonts w:ascii="Times New Roman" w:eastAsia="Times New Roman" w:hAnsi="Times New Roman" w:cs="Times New Roman"/>
          <w:sz w:val="24"/>
          <w:szCs w:val="24"/>
        </w:rPr>
        <w:t>.</w:t>
      </w:r>
    </w:p>
    <w:p w14:paraId="125E4638" w14:textId="0BDED69F" w:rsidR="00C00901" w:rsidRDefault="008349E6" w:rsidP="00DA5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0DA7">
        <w:rPr>
          <w:rFonts w:ascii="Times New Roman" w:eastAsia="Times New Roman" w:hAnsi="Times New Roman" w:cs="Times New Roman"/>
          <w:sz w:val="24"/>
          <w:szCs w:val="24"/>
        </w:rPr>
        <w:t>In turn, t</w:t>
      </w:r>
      <w:r w:rsidR="00877034">
        <w:rPr>
          <w:rFonts w:ascii="Times New Roman" w:eastAsia="Times New Roman" w:hAnsi="Times New Roman" w:cs="Times New Roman"/>
          <w:sz w:val="24"/>
          <w:szCs w:val="24"/>
        </w:rPr>
        <w:t xml:space="preserve">he capture of these contingencies may actively inform </w:t>
      </w:r>
      <w:r w:rsidR="005C734B">
        <w:rPr>
          <w:rFonts w:ascii="Times New Roman" w:eastAsia="Times New Roman" w:hAnsi="Times New Roman" w:cs="Times New Roman"/>
          <w:sz w:val="24"/>
          <w:szCs w:val="24"/>
        </w:rPr>
        <w:t>ecosystem management</w:t>
      </w:r>
      <w:r w:rsidR="00FE25EC">
        <w:rPr>
          <w:rFonts w:ascii="Times New Roman" w:eastAsia="Times New Roman" w:hAnsi="Times New Roman" w:cs="Times New Roman"/>
          <w:sz w:val="24"/>
          <w:szCs w:val="24"/>
        </w:rPr>
        <w:t>.</w:t>
      </w:r>
      <w:r w:rsidR="00DA519E">
        <w:rPr>
          <w:rFonts w:ascii="Times New Roman" w:eastAsia="Times New Roman" w:hAnsi="Times New Roman" w:cs="Times New Roman"/>
          <w:sz w:val="24"/>
          <w:szCs w:val="24"/>
        </w:rPr>
        <w:t xml:space="preserve"> </w:t>
      </w:r>
      <w:r w:rsidR="00FE25EC">
        <w:rPr>
          <w:rFonts w:ascii="Times New Roman" w:eastAsia="Times New Roman" w:hAnsi="Times New Roman" w:cs="Times New Roman"/>
          <w:sz w:val="24"/>
          <w:szCs w:val="24"/>
        </w:rPr>
        <w:t>O</w:t>
      </w:r>
      <w:r w:rsidR="00DA519E">
        <w:rPr>
          <w:rFonts w:ascii="Times New Roman" w:eastAsia="Times New Roman" w:hAnsi="Times New Roman" w:cs="Times New Roman"/>
          <w:sz w:val="24"/>
          <w:szCs w:val="24"/>
        </w:rPr>
        <w:t xml:space="preserve">ften focused on the establishment of native species and reduction in </w:t>
      </w:r>
      <w:r w:rsidR="00463F0C">
        <w:rPr>
          <w:rFonts w:ascii="Times New Roman" w:eastAsia="Times New Roman" w:hAnsi="Times New Roman" w:cs="Times New Roman"/>
          <w:sz w:val="24"/>
          <w:szCs w:val="24"/>
        </w:rPr>
        <w:t>invasive</w:t>
      </w:r>
      <w:r w:rsidR="00DA519E">
        <w:rPr>
          <w:rFonts w:ascii="Times New Roman" w:eastAsia="Times New Roman" w:hAnsi="Times New Roman" w:cs="Times New Roman"/>
          <w:sz w:val="24"/>
          <w:szCs w:val="24"/>
        </w:rPr>
        <w:t xml:space="preserve"> species abundances</w:t>
      </w:r>
      <w:r w:rsidR="00FE25EC">
        <w:rPr>
          <w:rFonts w:ascii="Times New Roman" w:eastAsia="Times New Roman" w:hAnsi="Times New Roman" w:cs="Times New Roman"/>
          <w:sz w:val="24"/>
          <w:szCs w:val="24"/>
        </w:rPr>
        <w:t xml:space="preserve">, management </w:t>
      </w:r>
      <w:r w:rsidR="00D908B6">
        <w:rPr>
          <w:rFonts w:ascii="Times New Roman" w:eastAsia="Times New Roman" w:hAnsi="Times New Roman" w:cs="Times New Roman"/>
          <w:sz w:val="24"/>
          <w:szCs w:val="24"/>
        </w:rPr>
        <w:t xml:space="preserve">of California’s grasslands </w:t>
      </w:r>
      <w:r w:rsidR="00FE25EC">
        <w:rPr>
          <w:rFonts w:ascii="Times New Roman" w:eastAsia="Times New Roman" w:hAnsi="Times New Roman" w:cs="Times New Roman"/>
          <w:sz w:val="24"/>
          <w:szCs w:val="24"/>
        </w:rPr>
        <w:t xml:space="preserve">under novel climatic conditions is likely to benefit from the application of modern computational tools to </w:t>
      </w:r>
      <w:r w:rsidR="004F079E">
        <w:rPr>
          <w:rFonts w:ascii="Times New Roman" w:eastAsia="Times New Roman" w:hAnsi="Times New Roman" w:cs="Times New Roman"/>
          <w:sz w:val="24"/>
          <w:szCs w:val="24"/>
        </w:rPr>
        <w:t>characterize vegetation change</w:t>
      </w:r>
      <w:r w:rsidR="003C0A41">
        <w:rPr>
          <w:rFonts w:ascii="Times New Roman" w:eastAsia="Times New Roman" w:hAnsi="Times New Roman" w:cs="Times New Roman"/>
          <w:sz w:val="24"/>
          <w:szCs w:val="24"/>
        </w:rPr>
        <w:t>. Q</w:t>
      </w:r>
      <w:r w:rsidR="005F79D7">
        <w:rPr>
          <w:rFonts w:ascii="Times New Roman" w:eastAsia="Times New Roman" w:hAnsi="Times New Roman" w:cs="Times New Roman"/>
          <w:sz w:val="24"/>
          <w:szCs w:val="24"/>
        </w:rPr>
        <w:t xml:space="preserve">uantitative description of </w:t>
      </w:r>
      <w:r w:rsidR="00DA5E2A">
        <w:rPr>
          <w:rFonts w:ascii="Times New Roman" w:eastAsia="Times New Roman" w:hAnsi="Times New Roman" w:cs="Times New Roman"/>
          <w:sz w:val="24"/>
          <w:szCs w:val="24"/>
        </w:rPr>
        <w:t xml:space="preserve">community transitions between dominant species groups </w:t>
      </w:r>
      <w:r w:rsidR="0077732D">
        <w:rPr>
          <w:rFonts w:ascii="Times New Roman" w:eastAsia="Times New Roman" w:hAnsi="Times New Roman" w:cs="Times New Roman"/>
          <w:sz w:val="24"/>
          <w:szCs w:val="24"/>
        </w:rPr>
        <w:t xml:space="preserve">may </w:t>
      </w:r>
      <w:r w:rsidR="00223962">
        <w:rPr>
          <w:rFonts w:ascii="Times New Roman" w:eastAsia="Times New Roman" w:hAnsi="Times New Roman" w:cs="Times New Roman"/>
          <w:sz w:val="24"/>
          <w:szCs w:val="24"/>
        </w:rPr>
        <w:t xml:space="preserve">supplement largely qualitative models </w:t>
      </w:r>
      <w:r w:rsidR="00023577">
        <w:rPr>
          <w:rFonts w:ascii="Times New Roman" w:eastAsia="Times New Roman" w:hAnsi="Times New Roman" w:cs="Times New Roman"/>
          <w:sz w:val="24"/>
          <w:szCs w:val="24"/>
        </w:rPr>
        <w:t>generated</w:t>
      </w:r>
      <w:r w:rsidR="007776FF">
        <w:rPr>
          <w:rFonts w:ascii="Times New Roman" w:eastAsia="Times New Roman" w:hAnsi="Times New Roman" w:cs="Times New Roman"/>
          <w:sz w:val="24"/>
          <w:szCs w:val="24"/>
        </w:rPr>
        <w:t xml:space="preserve"> </w:t>
      </w:r>
      <w:r w:rsidR="00B05568">
        <w:rPr>
          <w:rFonts w:ascii="Times New Roman" w:eastAsia="Times New Roman" w:hAnsi="Times New Roman" w:cs="Times New Roman"/>
          <w:sz w:val="24"/>
          <w:szCs w:val="24"/>
        </w:rPr>
        <w:t xml:space="preserve">during </w:t>
      </w:r>
      <w:r w:rsidR="007776FF">
        <w:rPr>
          <w:rFonts w:ascii="Times New Roman" w:eastAsia="Times New Roman" w:hAnsi="Times New Roman" w:cs="Times New Roman"/>
          <w:sz w:val="24"/>
          <w:szCs w:val="24"/>
        </w:rPr>
        <w:t>climatic norms</w:t>
      </w:r>
      <w:r w:rsidR="00056A73">
        <w:rPr>
          <w:rFonts w:ascii="Times New Roman" w:eastAsia="Times New Roman" w:hAnsi="Times New Roman" w:cs="Times New Roman"/>
          <w:sz w:val="24"/>
          <w:szCs w:val="24"/>
        </w:rPr>
        <w:t>. Are certain desirable species groups more resistant to variable climatic conditions than others? Can extreme climatic events provide opportunities for targeted management action?</w:t>
      </w:r>
      <w:r w:rsidR="005C3D80">
        <w:rPr>
          <w:rFonts w:ascii="Times New Roman" w:eastAsia="Times New Roman" w:hAnsi="Times New Roman" w:cs="Times New Roman"/>
          <w:sz w:val="24"/>
          <w:szCs w:val="24"/>
        </w:rPr>
        <w:t xml:space="preserve"> </w:t>
      </w:r>
    </w:p>
    <w:p w14:paraId="45B87C4E" w14:textId="0A3AE2F2"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we assess interactions between community assembly and climatic variation on vegetation composition in California annual grasslands across a 10-year period encompassing extreme drought.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w:t>
      </w:r>
      <w:commentRangeStart w:id="7"/>
      <w:r>
        <w:rPr>
          <w:rFonts w:ascii="Times New Roman" w:eastAsia="Times New Roman" w:hAnsi="Times New Roman" w:cs="Times New Roman"/>
          <w:sz w:val="24"/>
          <w:szCs w:val="24"/>
        </w:rPr>
        <w:t>assembly order and biotic resistance — to affect community composition.</w:t>
      </w:r>
      <w:commentRangeEnd w:id="7"/>
      <w:r>
        <w:commentReference w:id="7"/>
      </w:r>
    </w:p>
    <w:p w14:paraId="51858B62" w14:textId="77777777" w:rsidR="00C00901" w:rsidRDefault="00C00901">
      <w:pPr>
        <w:spacing w:after="0" w:line="240" w:lineRule="auto"/>
        <w:rPr>
          <w:rFonts w:ascii="Times New Roman" w:eastAsia="Times New Roman" w:hAnsi="Times New Roman" w:cs="Times New Roman"/>
          <w:sz w:val="24"/>
          <w:szCs w:val="24"/>
        </w:rPr>
      </w:pPr>
    </w:p>
    <w:p w14:paraId="0B4120A5"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5C8E1EF3" w14:textId="77777777" w:rsidR="00C00901" w:rsidRDefault="00C00901">
      <w:pPr>
        <w:spacing w:after="0" w:line="240" w:lineRule="auto"/>
        <w:rPr>
          <w:rFonts w:ascii="Times New Roman" w:eastAsia="Times New Roman" w:hAnsi="Times New Roman" w:cs="Times New Roman"/>
          <w:b/>
          <w:sz w:val="24"/>
          <w:szCs w:val="24"/>
        </w:rPr>
      </w:pPr>
    </w:p>
    <w:p w14:paraId="53463548"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4776DF4D"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w:t>
      </w:r>
      <w:commentRangeStart w:id="8"/>
      <w:r>
        <w:rPr>
          <w:rFonts w:ascii="Times New Roman" w:eastAsia="Times New Roman" w:hAnsi="Times New Roman" w:cs="Times New Roman"/>
          <w:sz w:val="24"/>
          <w:szCs w:val="24"/>
        </w:rPr>
        <w:t>start</w:t>
      </w:r>
      <w:commentRangeEnd w:id="8"/>
      <w:r w:rsidR="00CE7B76">
        <w:rPr>
          <w:rStyle w:val="CommentReference"/>
        </w:rPr>
        <w:commentReference w:id="8"/>
      </w:r>
      <w:r>
        <w:rPr>
          <w:rFonts w:ascii="Times New Roman" w:eastAsia="Times New Roman" w:hAnsi="Times New Roman" w:cs="Times New Roman"/>
          <w:sz w:val="24"/>
          <w:szCs w:val="24"/>
        </w:rPr>
        <w:t xml:space="preserve"> of experimental plantings in 2007. 75% of the experiment was set on </w:t>
      </w:r>
      <w:proofErr w:type="spellStart"/>
      <w:r>
        <w:rPr>
          <w:rFonts w:ascii="Times New Roman" w:eastAsia="Times New Roman" w:hAnsi="Times New Roman" w:cs="Times New Roman"/>
          <w:sz w:val="24"/>
          <w:szCs w:val="24"/>
        </w:rPr>
        <w:t>Reiff</w:t>
      </w:r>
      <w:proofErr w:type="spellEnd"/>
      <w:r>
        <w:rPr>
          <w:rFonts w:ascii="Times New Roman" w:eastAsia="Times New Roman" w:hAnsi="Times New Roman" w:cs="Times New Roman"/>
          <w:sz w:val="24"/>
          <w:szCs w:val="24"/>
        </w:rPr>
        <w:t xml:space="preserve"> series soil (coarse-loamy, mixed, </w:t>
      </w:r>
      <w:proofErr w:type="spellStart"/>
      <w:r>
        <w:rPr>
          <w:rFonts w:ascii="Times New Roman" w:eastAsia="Times New Roman" w:hAnsi="Times New Roman" w:cs="Times New Roman"/>
          <w:sz w:val="24"/>
          <w:szCs w:val="24"/>
        </w:rPr>
        <w:t>superactive</w:t>
      </w:r>
      <w:proofErr w:type="spellEnd"/>
      <w:r>
        <w:rPr>
          <w:rFonts w:ascii="Times New Roman" w:eastAsia="Times New Roman" w:hAnsi="Times New Roman" w:cs="Times New Roman"/>
          <w:sz w:val="24"/>
          <w:szCs w:val="24"/>
        </w:rPr>
        <w:t xml:space="preserve">, nonacid, thermic </w:t>
      </w:r>
      <w:proofErr w:type="spellStart"/>
      <w:r>
        <w:rPr>
          <w:rFonts w:ascii="Times New Roman" w:eastAsia="Times New Roman" w:hAnsi="Times New Roman" w:cs="Times New Roman"/>
          <w:sz w:val="24"/>
          <w:szCs w:val="24"/>
        </w:rPr>
        <w:t>Mollic</w:t>
      </w:r>
      <w:proofErr w:type="spellEnd"/>
      <w:r>
        <w:rPr>
          <w:rFonts w:ascii="Times New Roman" w:eastAsia="Times New Roman" w:hAnsi="Times New Roman" w:cs="Times New Roman"/>
          <w:sz w:val="24"/>
          <w:szCs w:val="24"/>
        </w:rPr>
        <w:t xml:space="preserve"> Xerofluvents); with the rest on Brentwood soil series (fine, </w:t>
      </w:r>
      <w:proofErr w:type="spellStart"/>
      <w:r>
        <w:rPr>
          <w:rFonts w:ascii="Times New Roman" w:eastAsia="Times New Roman" w:hAnsi="Times New Roman" w:cs="Times New Roman"/>
          <w:sz w:val="24"/>
          <w:szCs w:val="24"/>
        </w:rPr>
        <w:t>smectitic</w:t>
      </w:r>
      <w:proofErr w:type="spellEnd"/>
      <w:r>
        <w:rPr>
          <w:rFonts w:ascii="Times New Roman" w:eastAsia="Times New Roman" w:hAnsi="Times New Roman" w:cs="Times New Roman"/>
          <w:sz w:val="24"/>
          <w:szCs w:val="24"/>
        </w:rPr>
        <w:t xml:space="preserve">, thermic Typic </w:t>
      </w:r>
      <w:proofErr w:type="spellStart"/>
      <w:r>
        <w:rPr>
          <w:rFonts w:ascii="Times New Roman" w:eastAsia="Times New Roman" w:hAnsi="Times New Roman" w:cs="Times New Roman"/>
          <w:sz w:val="24"/>
          <w:szCs w:val="24"/>
        </w:rPr>
        <w:t>Haploxerepts</w:t>
      </w:r>
      <w:proofErr w:type="spellEnd"/>
      <w:r>
        <w:rPr>
          <w:rFonts w:ascii="Times New Roman" w:eastAsia="Times New Roman" w:hAnsi="Times New Roman" w:cs="Times New Roman"/>
          <w:sz w:val="24"/>
          <w:szCs w:val="24"/>
        </w:rPr>
        <w:t xml:space="preserve">) with a 0-2% slope (USDA Web Soil Survey). </w:t>
      </w:r>
    </w:p>
    <w:p w14:paraId="36616623"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order to minimize the previously established seedbank, soil was disked, irrigated to stimulate germination, and sprayed with a broad-spectrum herbicide (glyphosate). Irrigation and herbicide treatments occurred twice in the early fall of 2007. </w:t>
      </w:r>
    </w:p>
    <w:p w14:paraId="51982C66" w14:textId="57EFFC69"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Seeds were planted to establish vegetation treatments representing commonly used </w:t>
      </w:r>
      <w:del w:id="9" w:author="Valerie Eviner" w:date="2020-03-28T10:20:00Z">
        <w:r w:rsidDel="00001E7E">
          <w:rPr>
            <w:rFonts w:ascii="Times New Roman" w:eastAsia="Times New Roman" w:hAnsi="Times New Roman" w:cs="Times New Roman"/>
            <w:sz w:val="24"/>
            <w:szCs w:val="24"/>
          </w:rPr>
          <w:delText xml:space="preserve">grassland </w:delText>
        </w:r>
      </w:del>
      <w:r>
        <w:rPr>
          <w:rFonts w:ascii="Times New Roman" w:eastAsia="Times New Roman" w:hAnsi="Times New Roman" w:cs="Times New Roman"/>
          <w:sz w:val="24"/>
          <w:szCs w:val="24"/>
        </w:rPr>
        <w:t>species groups</w:t>
      </w:r>
      <w:ins w:id="10" w:author="Valerie Eviner" w:date="2020-03-28T10:20:00Z">
        <w:r w:rsidR="00001E7E">
          <w:rPr>
            <w:rFonts w:ascii="Times New Roman" w:eastAsia="Times New Roman" w:hAnsi="Times New Roman" w:cs="Times New Roman"/>
            <w:sz w:val="24"/>
            <w:szCs w:val="24"/>
          </w:rPr>
          <w:t xml:space="preserve"> in California’s grasslands</w:t>
        </w:r>
      </w:ins>
      <w:r>
        <w:rPr>
          <w:rFonts w:ascii="Times New Roman" w:eastAsia="Times New Roman" w:hAnsi="Times New Roman" w:cs="Times New Roman"/>
          <w:sz w:val="24"/>
          <w:szCs w:val="24"/>
        </w:rPr>
        <w:t xml:space="preserve"> — native perennial grasses and forbs (“native”), naturalized annual grasses and forbs (“naturalized”), and invasive annual </w:t>
      </w:r>
      <w:commentRangeStart w:id="11"/>
      <w:r>
        <w:rPr>
          <w:rFonts w:ascii="Times New Roman" w:eastAsia="Times New Roman" w:hAnsi="Times New Roman" w:cs="Times New Roman"/>
          <w:sz w:val="24"/>
          <w:szCs w:val="24"/>
        </w:rPr>
        <w:t>grasses (“invasive”; Appendix 1)</w:t>
      </w:r>
      <w:commentRangeEnd w:id="11"/>
      <w:r w:rsidR="00520D6F">
        <w:rPr>
          <w:rStyle w:val="CommentReference"/>
        </w:rPr>
        <w:commentReference w:id="11"/>
      </w:r>
      <w:r>
        <w:rPr>
          <w:rFonts w:ascii="Times New Roman" w:eastAsia="Times New Roman" w:hAnsi="Times New Roman" w:cs="Times New Roman"/>
          <w:sz w:val="24"/>
          <w:szCs w:val="24"/>
        </w:rPr>
        <w:t>. Each group was planted alone, in all possible 2-group combinations, and all together in a 3-group combination. Plots were 1.5m x 1.5m (2.25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with 1m buffer between plots, and 8 replicates per treatment (56 plots total) laid out in a randomized block design. In each plot, a total of 139 grams of seed was added, reflecting an average of 8,000 plants/m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 typical mature plant density in this system (Heady 1958). For each monotypic community (e.g. native vs. invasive vs. naturalized), an equal proportion of seeds of each species were added. For community mixtures, an equal proportion of community type seed was added (e.g. in invasive + naturalized, 50% invasive, 50% naturalized seed), with equal proportion of individual species within each community type.</w:t>
      </w:r>
    </w:p>
    <w:p w14:paraId="55EC1D2B"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to the nearest 10%. Cover observations for each species were performed in early and late spring to capture maximum percent cover for each species when varying in phenology. The highest percent cover value in each year for each species was used in analysis. </w:t>
      </w:r>
    </w:p>
    <w:p w14:paraId="5E27EBD6" w14:textId="77777777" w:rsidR="00C00901" w:rsidRDefault="00C00901">
      <w:pPr>
        <w:spacing w:after="0" w:line="240" w:lineRule="auto"/>
        <w:ind w:left="360"/>
        <w:rPr>
          <w:rFonts w:ascii="Times New Roman" w:eastAsia="Times New Roman" w:hAnsi="Times New Roman" w:cs="Times New Roman"/>
          <w:b/>
          <w:sz w:val="24"/>
          <w:szCs w:val="24"/>
        </w:rPr>
      </w:pPr>
    </w:p>
    <w:p w14:paraId="3C8F5C31"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62D08968" w14:textId="6C907730"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w:t>
      </w:r>
      <w:ins w:id="12" w:author="Valerie Eviner" w:date="2020-03-28T10:27:00Z">
        <w:r w:rsidR="00364DA3">
          <w:rPr>
            <w:rFonts w:ascii="Times New Roman" w:eastAsia="Times New Roman" w:hAnsi="Times New Roman" w:cs="Times New Roman"/>
            <w:sz w:val="24"/>
            <w:szCs w:val="24"/>
          </w:rPr>
          <w:t xml:space="preserve">include only </w:t>
        </w:r>
      </w:ins>
      <w:r>
        <w:rPr>
          <w:rFonts w:ascii="Times New Roman" w:eastAsia="Times New Roman" w:hAnsi="Times New Roman" w:cs="Times New Roman"/>
          <w:sz w:val="24"/>
          <w:szCs w:val="24"/>
        </w:rPr>
        <w:t xml:space="preserve">those species present within initial seeding mixtures and </w:t>
      </w:r>
      <w:proofErr w:type="spellStart"/>
      <w:r>
        <w:rPr>
          <w:rFonts w:ascii="Times New Roman" w:eastAsia="Times New Roman" w:hAnsi="Times New Roman" w:cs="Times New Roman"/>
          <w:i/>
          <w:sz w:val="24"/>
          <w:szCs w:val="24"/>
        </w:rPr>
        <w:t>Bromus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a locally abundant annual grass that self-recruited into the experiment and is an important component of the California grassland</w:t>
      </w:r>
      <w:r w:rsidR="00FD38FB">
        <w:rPr>
          <w:rFonts w:ascii="Times New Roman" w:eastAsia="Times New Roman" w:hAnsi="Times New Roman" w:cs="Times New Roman"/>
          <w:sz w:val="24"/>
          <w:szCs w:val="24"/>
        </w:rPr>
        <w:t xml:space="preserve"> type</w:t>
      </w:r>
      <w:r>
        <w:rPr>
          <w:rFonts w:ascii="Times New Roman" w:eastAsia="Times New Roman" w:hAnsi="Times New Roman" w:cs="Times New Roman"/>
          <w:sz w:val="24"/>
          <w:szCs w:val="24"/>
        </w:rPr>
        <w:t xml:space="preserve">. Despite regular weeding, a number of agricultural weeds </w:t>
      </w:r>
      <w:ins w:id="13" w:author="Valerie Eviner" w:date="2020-03-28T10:28:00Z">
        <w:r w:rsidR="00B236DE">
          <w:rPr>
            <w:rFonts w:ascii="Times New Roman" w:eastAsia="Times New Roman" w:hAnsi="Times New Roman" w:cs="Times New Roman"/>
            <w:sz w:val="24"/>
            <w:szCs w:val="24"/>
          </w:rPr>
          <w:t xml:space="preserve">(largely </w:t>
        </w:r>
      </w:ins>
      <w:ins w:id="14" w:author="Valerie Eviner" w:date="2020-03-28T10:29:00Z">
        <w:r w:rsidR="00B236DE">
          <w:rPr>
            <w:rFonts w:ascii="Verdana" w:hAnsi="Verdana"/>
            <w:i/>
            <w:iCs/>
            <w:color w:val="333333"/>
            <w:sz w:val="19"/>
            <w:szCs w:val="19"/>
          </w:rPr>
          <w:t xml:space="preserve">Convolvulus arvensis) </w:t>
        </w:r>
      </w:ins>
      <w:r>
        <w:rPr>
          <w:rFonts w:ascii="Times New Roman" w:eastAsia="Times New Roman" w:hAnsi="Times New Roman" w:cs="Times New Roman"/>
          <w:sz w:val="24"/>
          <w:szCs w:val="24"/>
        </w:rPr>
        <w:t xml:space="preserve">occasionally recruited into plots from the seedbank and nearby fields and roadways over the course of our experiment. Due to potential effects of weeding and rare occurrence in California annual grasslands at large, these species were removed from community analysis. The resulting dataset captured 93% of the total vegetation abundance observed over the course of the experiment. </w:t>
      </w:r>
    </w:p>
    <w:p w14:paraId="7534512A" w14:textId="7BE49DBA"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w:t>
      </w:r>
      <w:proofErr w:type="spellStart"/>
      <w:r>
        <w:rPr>
          <w:rFonts w:ascii="Times New Roman" w:eastAsia="Times New Roman" w:hAnsi="Times New Roman" w:cs="Times New Roman"/>
          <w:sz w:val="24"/>
          <w:szCs w:val="24"/>
        </w:rPr>
        <w:t>plot:year</w:t>
      </w:r>
      <w:proofErr w:type="spellEnd"/>
      <w:r>
        <w:rPr>
          <w:rFonts w:ascii="Times New Roman" w:eastAsia="Times New Roman" w:hAnsi="Times New Roman" w:cs="Times New Roman"/>
          <w:sz w:val="24"/>
          <w:szCs w:val="24"/>
        </w:rPr>
        <w:t xml:space="preserve"> combinations. This period includes a historic drought (2011-2015) and significantly wet year (2017), </w:t>
      </w:r>
      <w:r w:rsidR="00387D68">
        <w:rPr>
          <w:rFonts w:ascii="Times New Roman" w:eastAsia="Times New Roman" w:hAnsi="Times New Roman" w:cs="Times New Roman"/>
          <w:sz w:val="24"/>
          <w:szCs w:val="24"/>
        </w:rPr>
        <w:t xml:space="preserve">resulting in </w:t>
      </w:r>
      <w:commentRangeStart w:id="15"/>
      <w:commentRangeStart w:id="16"/>
      <w:r>
        <w:rPr>
          <w:rFonts w:ascii="Times New Roman" w:eastAsia="Times New Roman" w:hAnsi="Times New Roman" w:cs="Times New Roman"/>
          <w:sz w:val="24"/>
          <w:szCs w:val="24"/>
        </w:rPr>
        <w:t xml:space="preserve">statistical groupings </w:t>
      </w:r>
      <w:r w:rsidR="00387D6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contingent upon the climatic regime and starting conditions imposed </w:t>
      </w:r>
      <w:r w:rsidR="00FD0C2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experimental design. </w:t>
      </w:r>
      <w:commentRangeEnd w:id="15"/>
      <w:r>
        <w:commentReference w:id="15"/>
      </w:r>
      <w:commentRangeEnd w:id="16"/>
      <w:r>
        <w:commentReference w:id="16"/>
      </w:r>
    </w:p>
    <w:p w14:paraId="731AB828"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The K-medoids algorithm clusters data into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unique groups by identifying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medoid samples that best partition the total distance-based inertia of all observations. Distance between observations was calculated using Bray-Curtis dissimilarity.  </w:t>
      </w:r>
    </w:p>
    <w:p w14:paraId="6317D921" w14:textId="77777777" w:rsidR="00C00901" w:rsidRDefault="005C3D80">
      <w:pPr>
        <w:spacing w:after="0" w:line="240" w:lineRule="auto"/>
        <w:ind w:firstLine="720"/>
      </w:pPr>
      <w:r>
        <w:rPr>
          <w:rFonts w:ascii="Times New Roman" w:eastAsia="Times New Roman" w:hAnsi="Times New Roman" w:cs="Times New Roman"/>
          <w:sz w:val="24"/>
          <w:szCs w:val="24"/>
        </w:rPr>
        <w:t xml:space="preserve">Because the number of relevant clusters in our study was not pre-defined,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from 2-10, yielding a number of clustering solutions.</w:t>
      </w:r>
      <w:r>
        <w:t xml:space="preserve"> </w:t>
      </w:r>
      <w:r>
        <w:rPr>
          <w:rFonts w:ascii="Times New Roman" w:eastAsia="Times New Roman" w:hAnsi="Times New Roman" w:cs="Times New Roman"/>
          <w:sz w:val="24"/>
          <w:szCs w:val="24"/>
        </w:rPr>
        <w:t xml:space="preserve">We then subjected the output of each of these clustering solutions to a battery of tests—Hartigan, CH, Beale, KL, </w:t>
      </w:r>
      <w:proofErr w:type="spellStart"/>
      <w:r>
        <w:rPr>
          <w:rFonts w:ascii="Times New Roman" w:eastAsia="Times New Roman" w:hAnsi="Times New Roman" w:cs="Times New Roman"/>
          <w:sz w:val="24"/>
          <w:szCs w:val="24"/>
        </w:rPr>
        <w:t>Cindex</w:t>
      </w:r>
      <w:proofErr w:type="spellEnd"/>
      <w:r>
        <w:rPr>
          <w:rFonts w:ascii="Times New Roman" w:eastAsia="Times New Roman" w:hAnsi="Times New Roman" w:cs="Times New Roman"/>
          <w:sz w:val="24"/>
          <w:szCs w:val="24"/>
        </w:rPr>
        <w:t xml:space="preserve">, DB, Silhouette, and </w:t>
      </w:r>
      <w:proofErr w:type="spellStart"/>
      <w:r>
        <w:rPr>
          <w:rFonts w:ascii="Times New Roman" w:eastAsia="Times New Roman" w:hAnsi="Times New Roman" w:cs="Times New Roman"/>
          <w:sz w:val="24"/>
          <w:szCs w:val="24"/>
        </w:rPr>
        <w:t>Duda</w:t>
      </w:r>
      <w:proofErr w:type="spellEnd"/>
      <w:r>
        <w:rPr>
          <w:rFonts w:ascii="Times New Roman" w:eastAsia="Times New Roman" w:hAnsi="Times New Roman" w:cs="Times New Roman"/>
          <w:sz w:val="24"/>
          <w:szCs w:val="24"/>
        </w:rPr>
        <w:t xml:space="preserve"> indices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was chosen as the number of clusters that best represented vegetation partitions within this dataset. </w:t>
      </w:r>
    </w:p>
    <w:p w14:paraId="24F1B7E8" w14:textId="77777777"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Following the partition of states, we then conducted indicator species analysis to establish which species are associated with each state. Indicator species analysis was performed using 9999 random permutations of state assignments to quantify statistical significance. Clustering and diagnostics were generated using “cluster”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et al. 2019) and “</w:t>
      </w:r>
      <w:proofErr w:type="spellStart"/>
      <w:r>
        <w:rPr>
          <w:rFonts w:ascii="Times New Roman" w:eastAsia="Times New Roman" w:hAnsi="Times New Roman" w:cs="Times New Roman"/>
          <w:sz w:val="24"/>
          <w:szCs w:val="24"/>
        </w:rPr>
        <w:t>nbclust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Community analyses were performed using “vegan” (Oksanen et al. 2019).</w:t>
      </w:r>
    </w:p>
    <w:p w14:paraId="68290EDA" w14:textId="77777777" w:rsidR="00C00901" w:rsidRDefault="00C00901">
      <w:pPr>
        <w:spacing w:after="0" w:line="240" w:lineRule="auto"/>
        <w:rPr>
          <w:rFonts w:ascii="Times New Roman" w:eastAsia="Times New Roman" w:hAnsi="Times New Roman" w:cs="Times New Roman"/>
          <w:sz w:val="24"/>
          <w:szCs w:val="24"/>
        </w:rPr>
      </w:pPr>
    </w:p>
    <w:p w14:paraId="0A2BBDA8" w14:textId="77777777" w:rsidR="00C00901" w:rsidRDefault="005C3D80">
      <w:pPr>
        <w:spacing w:after="0" w:line="240" w:lineRule="auto"/>
        <w:rPr>
          <w:rFonts w:ascii="Times New Roman" w:eastAsia="Times New Roman" w:hAnsi="Times New Roman" w:cs="Times New Roman"/>
          <w:b/>
          <w:sz w:val="24"/>
          <w:szCs w:val="24"/>
        </w:rPr>
      </w:pPr>
      <w:bookmarkStart w:id="17" w:name="_gjdgxs" w:colFirst="0" w:colLast="0"/>
      <w:bookmarkEnd w:id="17"/>
      <w:r>
        <w:rPr>
          <w:rFonts w:ascii="Times New Roman" w:eastAsia="Times New Roman" w:hAnsi="Times New Roman" w:cs="Times New Roman"/>
          <w:b/>
          <w:sz w:val="24"/>
          <w:szCs w:val="24"/>
        </w:rPr>
        <w:t>Weather data</w:t>
      </w:r>
    </w:p>
    <w:p w14:paraId="4B177E31" w14:textId="454F5A4D"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contextualize drought stress observed during our experiment, we quantified precipitation and evapotranspiration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 a metric that can be used to quantify the magnitude of drought str</w:t>
      </w:r>
      <w:r w:rsidR="00D52409">
        <w:rPr>
          <w:rFonts w:ascii="Times New Roman" w:eastAsia="Times New Roman" w:hAnsi="Times New Roman" w:cs="Times New Roman"/>
          <w:sz w:val="24"/>
          <w:szCs w:val="24"/>
        </w:rPr>
        <w:t xml:space="preserve">ess relative to historic norms </w:t>
      </w:r>
      <w:r w:rsidR="00D52409">
        <w:rPr>
          <w:rFonts w:ascii="Times New Roman" w:eastAsia="Times New Roman" w:hAnsi="Times New Roman" w:cs="Times New Roman"/>
          <w:sz w:val="24"/>
          <w:szCs w:val="24"/>
        </w:rPr>
        <w:fldChar w:fldCharType="begin" w:fldLock="1"/>
      </w:r>
      <w:r w:rsidR="00D52409">
        <w:rPr>
          <w:rFonts w:ascii="Times New Roman" w:eastAsia="Times New Roman" w:hAnsi="Times New Roman" w:cs="Times New Roman"/>
          <w:sz w:val="24"/>
          <w:szCs w:val="24"/>
        </w:rPr>
        <w:instrText>ADDIN CSL_CITATION {"citationItems":[{"id":"ITEM-1","itemData":{"DOI":"10.1111/gcb.14747","ISSN":"1354-1013","abstract":"Drought, widely studied as an important driver of ecosystem dynamics, is predicted to increase in frequency and severity globally. To study drought, ecologists must de‐ fine or at least operationalize what constitutes a drought. How this is accomplished in practice is unclear, particularly given that climatologists have long struggled to agree on definitions of drought, beyond general variants of “an abnormal deficiency of water.” We conducted a literature review of ecological drought studies (564 pa‐ pers) to assess how ecologists describe and study drought. We found that ecolo‐ gists characterize drought in a wide variety of ways (reduced precipitation, low soil moisture, reduced streamflow, etc.), but relatively few publications (~32%) explicitly define what are, and are not, drought conditions. More troubling, a surprising number of papers (~30%) simply equated “dry conditions” with “drought” and provided little characterization of the drought conditions studied. For a subset of these, we calcu‐ lated Standardized Precipitation Evapotranspiration Index values for the reported drought periods. We found that while almost 90% of the studies were conducted under conditions quantifiable as slightly to extremely drier than average, ~50% were within the range of normal climatic variability. We conclude that the current state of the ecological drought literature hinders synthesis and our ability to draw broad ecological inferences because drought is often declared but is not explicitly defined or well characterized. We suggest that future drought publications provide at least one of the following: (a) the climatic context of the drought period based on long‐term records; (b) standardized climatic index values; (c) published metrics from drought‐monitoring organizations; (d) a quantitative definition of what the authors consider to be drought conditions for their system. With more detailed and consistent quantification of drought conditions, comparisons among studies can be more rigorous, increasing our understanding of the ecological effects of drought.","author":[{"dropping-particle":"","family":"Slette","given":"Ingrid J.","non-dropping-particle":"","parse-names":false,"suffix":""},{"dropping-particle":"","family":"Post","given":"Alison K.","non-dropping-particle":"","parse-names":false,"suffix":""},{"dropping-particle":"","family":"Awad","given":"Mai","non-dropping-particle":"","parse-names":false,"suffix":""},{"dropping-particle":"","family":"Even","given":"Trevor","non-dropping-particle":"","parse-names":false,"suffix":""},{"dropping-particle":"","family":"Punzalan","given":"Arianna","non-dropping-particle":"","parse-names":false,"suffix":""},{"dropping-particle":"","family":"Williams","given":"Sere","non-dropping-particle":"","parse-names":false,"suffix":""},{"dropping-particle":"","family":"Smith","given":"Melinda D.","non-dropping-particle":"","parse-names":false,"suffix":""},{"dropping-particle":"","family":"Knapp","given":"Alan K.","non-dropping-particle":"","parse-names":false,"suffix":""}],"container-title":"Global Change Biology","id":"ITEM-1","issue":"10","issued":{"date-parts":[["2019"]]},"page":"3193-3200","title":"How ecologists define drought, and why we should do better","type":"article-journal","volume":"25"},"uris":["http://www.mendeley.com/documents/?uuid=0b2208c5-25e7-4d17-b74f-3c7d09e82133"]}],"mendeley":{"formattedCitation":"(Slette et al. 2019)","plainTextFormattedCitation":"(Slette et al. 2019)","previouslyFormattedCitation":"(Slette et al. 2019)"},"properties":{"noteIndex":0},"schema":"https://github.com/citation-style-language/schema/raw/master/csl-citation.json"}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D52409" w:rsidRPr="00D52409">
        <w:rPr>
          <w:rFonts w:ascii="Times New Roman" w:eastAsia="Times New Roman" w:hAnsi="Times New Roman" w:cs="Times New Roman"/>
          <w:noProof/>
          <w:sz w:val="24"/>
          <w:szCs w:val="24"/>
        </w:rPr>
        <w:t>(Slette et al. 2019)</w:t>
      </w:r>
      <w:r w:rsidR="00D5240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F51056D" w14:textId="77777777" w:rsidR="00C00901" w:rsidRDefault="00C00901">
      <w:pPr>
        <w:spacing w:after="0" w:line="240" w:lineRule="auto"/>
        <w:rPr>
          <w:rFonts w:ascii="Times New Roman" w:eastAsia="Times New Roman" w:hAnsi="Times New Roman" w:cs="Times New Roman"/>
          <w:sz w:val="24"/>
          <w:szCs w:val="24"/>
        </w:rPr>
      </w:pPr>
    </w:p>
    <w:p w14:paraId="424A0874"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SPEI defines 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2D332C86" w14:textId="77777777" w:rsidR="00C00901" w:rsidRDefault="00C00901">
      <w:pPr>
        <w:spacing w:after="0" w:line="240" w:lineRule="auto"/>
        <w:ind w:firstLine="720"/>
        <w:rPr>
          <w:rFonts w:ascii="Times New Roman" w:eastAsia="Times New Roman" w:hAnsi="Times New Roman" w:cs="Times New Roman"/>
          <w:sz w:val="24"/>
          <w:szCs w:val="24"/>
        </w:rPr>
      </w:pPr>
    </w:p>
    <w:p w14:paraId="1F3FD71D"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34C53B5D" wp14:editId="0D832D9D">
            <wp:extent cx="1448731" cy="3449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731" cy="34493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F2C437B" w14:textId="77777777" w:rsidR="00C00901" w:rsidRDefault="00C00901">
      <w:pPr>
        <w:spacing w:after="0" w:line="240" w:lineRule="auto"/>
        <w:jc w:val="center"/>
        <w:rPr>
          <w:rFonts w:ascii="Times New Roman" w:eastAsia="Times New Roman" w:hAnsi="Times New Roman" w:cs="Times New Roman"/>
          <w:sz w:val="24"/>
          <w:szCs w:val="24"/>
        </w:rPr>
      </w:pPr>
    </w:p>
    <w:p w14:paraId="1025BE9F"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proofErr w:type="spellStart"/>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ETo</w:t>
      </w:r>
      <w:proofErr w:type="spellEnd"/>
      <w:r>
        <w:rPr>
          <w:rFonts w:ascii="Times New Roman" w:eastAsia="Times New Roman" w:hAnsi="Times New Roman" w:cs="Times New Roman"/>
          <w:sz w:val="24"/>
          <w:szCs w:val="24"/>
        </w:rPr>
        <w:t xml:space="preserve"> was calculated using the Penman-Monteith equation, defined as:</w:t>
      </w:r>
    </w:p>
    <w:p w14:paraId="130E93D6"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7C7996CE" wp14:editId="5F9B5492">
            <wp:extent cx="2982449" cy="9158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82449" cy="915801"/>
                    </a:xfrm>
                    <a:prstGeom prst="rect">
                      <a:avLst/>
                    </a:prstGeom>
                    <a:ln/>
                  </pic:spPr>
                </pic:pic>
              </a:graphicData>
            </a:graphic>
          </wp:inline>
        </w:drawing>
      </w:r>
    </w:p>
    <w:p w14:paraId="314A2374" w14:textId="77777777" w:rsidR="00C00901" w:rsidRDefault="00C00901">
      <w:pPr>
        <w:spacing w:after="0" w:line="240" w:lineRule="auto"/>
        <w:jc w:val="center"/>
        <w:rPr>
          <w:rFonts w:ascii="Times New Roman" w:eastAsia="Times New Roman" w:hAnsi="Times New Roman" w:cs="Times New Roman"/>
          <w:sz w:val="24"/>
          <w:szCs w:val="24"/>
        </w:rPr>
      </w:pPr>
    </w:p>
    <w:p w14:paraId="043EE127"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proofErr w:type="spellStart"/>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is the mean air density at constant pressure,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are the surface and aerodynamic resistances (FAO). </w:t>
      </w:r>
    </w:p>
    <w:p w14:paraId="46083284" w14:textId="0FB55B82" w:rsidR="00CE6A26"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contextualize observed climate patterns relative to long-term variation, we calculated SPEI for a 35-year span between 2018 and 1983, the first year sufficient climate data was collected by the CIMIS system. To account for potential temporal lag in the effects of climate variation on grassland species abundance</w:t>
      </w:r>
      <w:r w:rsidR="00D52409">
        <w:rPr>
          <w:rFonts w:ascii="Times New Roman" w:eastAsia="Times New Roman" w:hAnsi="Times New Roman" w:cs="Times New Roman"/>
          <w:sz w:val="24"/>
          <w:szCs w:val="24"/>
        </w:rPr>
        <w:t xml:space="preserve"> </w:t>
      </w:r>
      <w:r w:rsidR="00D52409">
        <w:rPr>
          <w:rFonts w:ascii="Times New Roman" w:eastAsia="Times New Roman" w:hAnsi="Times New Roman" w:cs="Times New Roman"/>
          <w:sz w:val="24"/>
          <w:szCs w:val="24"/>
        </w:rPr>
        <w:fldChar w:fldCharType="begin" w:fldLock="1"/>
      </w:r>
      <w:r w:rsidR="00D52409">
        <w:rPr>
          <w:rFonts w:ascii="Times New Roman" w:eastAsia="Times New Roman" w:hAnsi="Times New Roman" w:cs="Times New Roman"/>
          <w:sz w:val="24"/>
          <w:szCs w:val="24"/>
        </w:rPr>
        <w:instrText>ADDIN CSL_CITATION {"citationItems":[{"id":"ITEM-1","itemData":{"DOI":"10.1098/rstb.2011.0347","ISSN":"14712970","abstract":"Variability of above-ground net primary production (ANPP) of arid to sub-humid ecosystems displays a closer association with precipitation when considered across space (based on multiyear averages for different locations) than through time (based on year-to-year change at single locations). Here, we propose a theory of controls of ANPP based on four hypotheses about legacies of wet and dry years that explains space versus time differences in ANPP-precipitation relationships. We tested the hypotheses using 16 long-term series of ANPP. We found that legacies revealed by the association of current- versus previous-year conditions through the temporal series occur across all ecosystem types from deserts to mesic grasslands. Therefore, previous-year precipitation and ANPP control a significant fraction of current-year production. We developed unified models for the controls of ANPP through space and time. The relative importance of current-versus previous-year precipitation changes along a gradient of mean annual precipitation with the importance of current-year PPT decreasing, whereas the importance of previous-year PPT remains constant as mean annual precipitation increases. Finally, our results suggest that ANPP will respond to climate-change-driven alterations in water availability and, more importantly, that the magnitude of the response will increase with time. © 2012 The Royal Society.","author":[{"dropping-particle":"","family":"Sala","given":"Osvaldo E.","non-dropping-particle":"","parse-names":false,"suffix":""},{"dropping-particle":"","family":"Gherardi","given":"Laureano A.","non-dropping-particle":"","parse-names":false,"suffix":""},{"dropping-particle":"","family":"Reichmann","given":"Lara","non-dropping-particle":"","parse-names":false,"suffix":""},{"dropping-particle":"","family":"Jobbágy","given":"Esteban","non-dropping-particle":"","parse-names":false,"suffix":""},{"dropping-particle":"","family":"Peters","given":"Debra","non-dropping-particle":"","parse-names":false,"suffix":""}],"container-title":"Philosophical Transactions of the Royal Society B: Biological Sciences","id":"ITEM-1","issue":"1606","issued":{"date-parts":[["2012"]]},"page":"3135-3144","title":"Legacies of precipitation fluctuations on primary production: Theory and data synthesis","type":"article-journal","volume":"367"},"uris":["http://www.mendeley.com/documents/?uuid=991b1f20-acb1-464b-b5e6-f0ace8dc1aca"]},{"id":"ITEM-2","itemData":{"DOI":"10.1111/1365-2745.12671","author":[{"dropping-particle":"","family":"Dudney","given":"Joan","non-dropping-particle":"","parse-names":false,"suffix":""},{"dropping-particle":"","family":"Hallett","given":"Lauren M","non-dropping-particle":"","parse-names":false,"suffix":""},{"dropping-particle":"","family":"Larios","given":"Loralee","non-dropping-particle":"","parse-names":false,"suffix":""},{"dropping-particle":"","family":"Farrer","given":"Emily C","non-dropping-particle":"","parse-names":false,"suffix":""},{"dropping-particle":"","family":"Erica","given":"N","non-dropping-particle":"","parse-names":false,"suffix":""}],"container-title":"Journal of Ecology","id":"ITEM-2","issue":"2","issued":{"date-parts":[["2017"]]},"title":"Lagging behind: Have we overlooked previous-year rainfall effects in annual grasslands?","type":"article-journal","volume":"105"},"uris":["http://www.mendeley.com/documents/?uuid=5e2eeff4-be1d-49f4-bf1e-948183574559"]}],"mendeley":{"formattedCitation":"(Sala et al. 2012, Dudney et al. 2017)","plainTextFormattedCitation":"(Sala et al. 2012, Dudney et al. 2017)"},"properties":{"noteIndex":0},"schema":"https://github.com/citation-style-language/schema/raw/master/csl-citation.json"}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D52409" w:rsidRPr="00D52409">
        <w:rPr>
          <w:rFonts w:ascii="Times New Roman" w:eastAsia="Times New Roman" w:hAnsi="Times New Roman" w:cs="Times New Roman"/>
          <w:noProof/>
          <w:sz w:val="24"/>
          <w:szCs w:val="24"/>
        </w:rPr>
        <w:t>(Sala et al. 2012, Dudney et al. 2017)</w:t>
      </w:r>
      <w:r w:rsidR="00D52409">
        <w:rPr>
          <w:rFonts w:ascii="Times New Roman" w:eastAsia="Times New Roman" w:hAnsi="Times New Roman" w:cs="Times New Roman"/>
          <w:sz w:val="24"/>
          <w:szCs w:val="24"/>
        </w:rPr>
        <w:fldChar w:fldCharType="end"/>
      </w:r>
      <w:r w:rsidR="00D524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created drought indices across several cumulative water year durations. For each year of available data, we calculated SPEI for a single water year (October – May; 8 months), two consecutive water years (20 months), and three consecutive water years (32 months). We then standardized these values by fitting the drought index series to a log-logistic distribution. Resulting values of SPEI were centered at the mean drought stress across overall observations (D = 0), and individual years range between extreme droughts (D &lt; -2) and significant water surplus (D &gt; +2). </w:t>
      </w:r>
    </w:p>
    <w:p w14:paraId="7B5037A2" w14:textId="77DBCB0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SPEI calculations were performed with the “SPEI” package (</w:t>
      </w:r>
      <w:proofErr w:type="spellStart"/>
      <w:r>
        <w:rPr>
          <w:rFonts w:ascii="Times New Roman" w:eastAsia="Times New Roman" w:hAnsi="Times New Roman" w:cs="Times New Roman"/>
          <w:sz w:val="24"/>
          <w:szCs w:val="24"/>
        </w:rPr>
        <w:t>Beguirea</w:t>
      </w:r>
      <w:proofErr w:type="spellEnd"/>
      <w:r>
        <w:rPr>
          <w:rFonts w:ascii="Times New Roman" w:eastAsia="Times New Roman" w:hAnsi="Times New Roman" w:cs="Times New Roman"/>
          <w:sz w:val="24"/>
          <w:szCs w:val="24"/>
        </w:rPr>
        <w:t xml:space="preserve"> and Vicente-Serrano 2017).</w:t>
      </w:r>
    </w:p>
    <w:p w14:paraId="4F7330F8" w14:textId="77777777" w:rsidR="00C00901" w:rsidRDefault="00C00901">
      <w:pPr>
        <w:spacing w:after="0" w:line="240" w:lineRule="auto"/>
        <w:rPr>
          <w:rFonts w:ascii="Times New Roman" w:eastAsia="Times New Roman" w:hAnsi="Times New Roman" w:cs="Times New Roman"/>
          <w:sz w:val="24"/>
          <w:szCs w:val="24"/>
        </w:rPr>
      </w:pPr>
    </w:p>
    <w:p w14:paraId="112A8252"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Construction of Multistate Models</w:t>
      </w:r>
    </w:p>
    <w:p w14:paraId="26D650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probability of vegetation transitions, we fit a multistate model (syn. Markov model) to community state assignments over time. In this model, the probability that a given plot transitions from one vegetation state to another is estimated by a transition matrix, whose terms may also interact with different covariates. </w:t>
      </w:r>
    </w:p>
    <w:p w14:paraId="06E1718A"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8 candidate multi-state models to our data, beginning with a baseline model consisting of a transition matrix without influence of any covariates. This base model was then further modified through inclusion of additional terms reflecting the influence of drought stress calculated over 1-, 2-, and 3-year intervals (SPEI), in addition initial planting composition (temporal priority effects). Temporal priority was defined as a binary (1/0) variable describing whether indicator species of a given state were a component of the seeded species mixture. We fit models consisting of only drought effects as covariates, temporal priority as a covariate, and models containing both drought and temporal priority as additive effects. </w:t>
      </w:r>
    </w:p>
    <w:p w14:paraId="11CD5E34" w14:textId="6D2E37FF"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AIC scores were used to compare the relative fit of all potential candidate models. We selected the model with the lowest AIC score as our best fit model. A table consisting of model descriptions and AIC scores is presented in</w:t>
      </w:r>
      <w:r w:rsidR="00271EF5">
        <w:rPr>
          <w:rFonts w:ascii="Times New Roman" w:eastAsia="Times New Roman" w:hAnsi="Times New Roman" w:cs="Times New Roman"/>
          <w:sz w:val="24"/>
          <w:szCs w:val="24"/>
        </w:rPr>
        <w:t xml:space="preserve"> Appendix 7</w:t>
      </w:r>
      <w:r>
        <w:rPr>
          <w:rFonts w:ascii="Times New Roman" w:eastAsia="Times New Roman" w:hAnsi="Times New Roman" w:cs="Times New Roman"/>
          <w:sz w:val="24"/>
          <w:szCs w:val="24"/>
        </w:rPr>
        <w:t>. Multistate model fitting and model selection was performed using the “</w:t>
      </w:r>
      <w:proofErr w:type="spellStart"/>
      <w:r>
        <w:rPr>
          <w:rFonts w:ascii="Times New Roman" w:eastAsia="Times New Roman" w:hAnsi="Times New Roman" w:cs="Times New Roman"/>
          <w:sz w:val="24"/>
          <w:szCs w:val="24"/>
        </w:rPr>
        <w:t>msm</w:t>
      </w:r>
      <w:proofErr w:type="spellEnd"/>
      <w:r>
        <w:rPr>
          <w:rFonts w:ascii="Times New Roman" w:eastAsia="Times New Roman" w:hAnsi="Times New Roman" w:cs="Times New Roman"/>
          <w:sz w:val="24"/>
          <w:szCs w:val="24"/>
        </w:rPr>
        <w:t>”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p>
    <w:p w14:paraId="0EA3A4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3.06 (R Development Core Team). </w:t>
      </w:r>
    </w:p>
    <w:p w14:paraId="36F0FB4E" w14:textId="77777777" w:rsidR="00C00901" w:rsidRDefault="005C3D8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55E5A83D"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674223F" w14:textId="72EF2B02" w:rsidR="00C00901" w:rsidRDefault="00C00901">
      <w:pPr>
        <w:spacing w:after="0" w:line="240" w:lineRule="auto"/>
        <w:rPr>
          <w:rFonts w:ascii="Times New Roman" w:eastAsia="Times New Roman" w:hAnsi="Times New Roman" w:cs="Times New Roman"/>
          <w:b/>
          <w:sz w:val="24"/>
          <w:szCs w:val="24"/>
        </w:rPr>
      </w:pPr>
    </w:p>
    <w:p w14:paraId="7CA36FF7" w14:textId="6A8A156A" w:rsidR="00CC62C5" w:rsidRPr="00CC62C5" w:rsidRDefault="00CC62C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Seeding treatment effects on community composition </w:t>
      </w:r>
    </w:p>
    <w:p w14:paraId="1052AEEB" w14:textId="14A77BA3"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xml:space="preserve">= 32.815, P &lt; 0.001; Appendix </w:t>
      </w:r>
      <w:r w:rsidR="00C9681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CC62C5">
        <w:rPr>
          <w:rFonts w:ascii="Times New Roman" w:eastAsia="Times New Roman" w:hAnsi="Times New Roman" w:cs="Times New Roman"/>
          <w:sz w:val="24"/>
          <w:szCs w:val="24"/>
        </w:rPr>
        <w:t xml:space="preserve"> </w:t>
      </w:r>
      <w:commentRangeStart w:id="18"/>
      <w:commentRangeStart w:id="19"/>
      <w:commentRangeStart w:id="20"/>
      <w:r>
        <w:rPr>
          <w:rFonts w:ascii="Times New Roman" w:eastAsia="Times New Roman" w:hAnsi="Times New Roman" w:cs="Times New Roman"/>
          <w:sz w:val="24"/>
          <w:szCs w:val="24"/>
        </w:rPr>
        <w:t xml:space="preserve">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 group “native species” treatment composition was also segregated from others  </w:t>
      </w:r>
      <w:commentRangeEnd w:id="18"/>
      <w:r>
        <w:commentReference w:id="18"/>
      </w:r>
      <w:commentRangeEnd w:id="19"/>
      <w:r>
        <w:commentReference w:id="19"/>
      </w:r>
      <w:commentRangeEnd w:id="20"/>
      <w:r>
        <w:commentReference w:id="20"/>
      </w:r>
    </w:p>
    <w:p w14:paraId="4F0D33A7" w14:textId="77777777" w:rsidR="00C00901" w:rsidRDefault="00C00901">
      <w:pPr>
        <w:spacing w:after="0" w:line="240" w:lineRule="auto"/>
        <w:rPr>
          <w:rFonts w:ascii="Times New Roman" w:eastAsia="Times New Roman" w:hAnsi="Times New Roman" w:cs="Times New Roman"/>
          <w:b/>
          <w:sz w:val="24"/>
          <w:szCs w:val="24"/>
        </w:rPr>
      </w:pPr>
    </w:p>
    <w:p w14:paraId="4883760B"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76545ECE" w14:textId="63BCC2AA"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w:t>
      </w:r>
      <w:r w:rsidR="00CC62C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2008 - 2018 was highly dynamic. On </w:t>
      </w:r>
      <w:commentRangeStart w:id="21"/>
      <w:r>
        <w:rPr>
          <w:rFonts w:ascii="Times New Roman" w:eastAsia="Times New Roman" w:hAnsi="Times New Roman" w:cs="Times New Roman"/>
          <w:sz w:val="24"/>
          <w:szCs w:val="24"/>
        </w:rPr>
        <w:t xml:space="preserve">average, a plot compared between two consecutive years displayed </w:t>
      </w:r>
      <w:r w:rsidR="00CC62C5">
        <w:rPr>
          <w:rFonts w:ascii="Times New Roman" w:eastAsia="Times New Roman" w:hAnsi="Times New Roman" w:cs="Times New Roman"/>
          <w:sz w:val="24"/>
          <w:szCs w:val="24"/>
        </w:rPr>
        <w:t>roughly 50</w:t>
      </w:r>
      <w:r>
        <w:rPr>
          <w:rFonts w:ascii="Times New Roman" w:eastAsia="Times New Roman" w:hAnsi="Times New Roman" w:cs="Times New Roman"/>
          <w:sz w:val="24"/>
          <w:szCs w:val="24"/>
        </w:rPr>
        <w:t>% of species’ relative abundances that changed, and 50% that remained the same (mean Bray-Curtis dissimilarity = 0.52 +/- 0.01 standard error</w:t>
      </w:r>
      <w:commentRangeStart w:id="22"/>
      <w:r>
        <w:rPr>
          <w:rFonts w:ascii="Times New Roman" w:eastAsia="Times New Roman" w:hAnsi="Times New Roman" w:cs="Times New Roman"/>
          <w:sz w:val="24"/>
          <w:szCs w:val="24"/>
        </w:rPr>
        <w:t xml:space="preserve">). Clustering captured a substantial proportion of total compositional </w:t>
      </w:r>
      <w:r w:rsidR="000A29A0">
        <w:rPr>
          <w:rFonts w:ascii="Times New Roman" w:eastAsia="Times New Roman" w:hAnsi="Times New Roman" w:cs="Times New Roman"/>
          <w:sz w:val="24"/>
          <w:szCs w:val="24"/>
        </w:rPr>
        <w:t xml:space="preserve">change </w:t>
      </w:r>
      <w:r>
        <w:rPr>
          <w:rFonts w:ascii="Times New Roman" w:eastAsia="Times New Roman" w:hAnsi="Times New Roman" w:cs="Times New Roman"/>
          <w:sz w:val="24"/>
          <w:szCs w:val="24"/>
        </w:rPr>
        <w:t>(Pseudo-R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sidR="000A29A0">
        <w:rPr>
          <w:rFonts w:ascii="Times New Roman" w:eastAsia="Times New Roman" w:hAnsi="Times New Roman" w:cs="Times New Roman"/>
          <w:sz w:val="24"/>
          <w:szCs w:val="24"/>
        </w:rPr>
        <w:t xml:space="preserve">Figure 1). </w:t>
      </w:r>
      <w:commentRangeEnd w:id="22"/>
      <w:r w:rsidR="009E3909">
        <w:rPr>
          <w:rStyle w:val="CommentReference"/>
        </w:rPr>
        <w:commentReference w:id="22"/>
      </w:r>
      <w:commentRangeStart w:id="23"/>
      <w:r w:rsidR="000A29A0">
        <w:rPr>
          <w:rFonts w:ascii="Times New Roman" w:eastAsia="Times New Roman" w:hAnsi="Times New Roman" w:cs="Times New Roman"/>
          <w:sz w:val="24"/>
          <w:szCs w:val="24"/>
        </w:rPr>
        <w:t xml:space="preserve">Residual variation suggests that </w:t>
      </w:r>
      <w:r w:rsidR="00D32B36">
        <w:rPr>
          <w:rFonts w:ascii="Times New Roman" w:eastAsia="Times New Roman" w:hAnsi="Times New Roman" w:cs="Times New Roman"/>
          <w:sz w:val="24"/>
          <w:szCs w:val="24"/>
        </w:rPr>
        <w:t xml:space="preserve">fluctuations in cover </w:t>
      </w:r>
      <w:r w:rsidR="000A29A0">
        <w:rPr>
          <w:rFonts w:ascii="Times New Roman" w:eastAsia="Times New Roman" w:hAnsi="Times New Roman" w:cs="Times New Roman"/>
          <w:sz w:val="24"/>
          <w:szCs w:val="24"/>
        </w:rPr>
        <w:t xml:space="preserve">within clusters were still common, however, </w:t>
      </w:r>
      <w:r w:rsidR="00D32B36">
        <w:rPr>
          <w:rFonts w:ascii="Times New Roman" w:eastAsia="Times New Roman" w:hAnsi="Times New Roman" w:cs="Times New Roman"/>
          <w:sz w:val="24"/>
          <w:szCs w:val="24"/>
        </w:rPr>
        <w:t>indicating that our method best capture</w:t>
      </w:r>
      <w:r w:rsidR="00922E65">
        <w:rPr>
          <w:rFonts w:ascii="Times New Roman" w:eastAsia="Times New Roman" w:hAnsi="Times New Roman" w:cs="Times New Roman"/>
          <w:sz w:val="24"/>
          <w:szCs w:val="24"/>
        </w:rPr>
        <w:t>d</w:t>
      </w:r>
      <w:r w:rsidR="00D32B36">
        <w:rPr>
          <w:rFonts w:ascii="Times New Roman" w:eastAsia="Times New Roman" w:hAnsi="Times New Roman" w:cs="Times New Roman"/>
          <w:sz w:val="24"/>
          <w:szCs w:val="24"/>
        </w:rPr>
        <w:t xml:space="preserve"> broad changes in </w:t>
      </w:r>
      <w:r w:rsidR="00922E65">
        <w:rPr>
          <w:rFonts w:ascii="Times New Roman" w:eastAsia="Times New Roman" w:hAnsi="Times New Roman" w:cs="Times New Roman"/>
          <w:sz w:val="24"/>
          <w:szCs w:val="24"/>
        </w:rPr>
        <w:t xml:space="preserve">the </w:t>
      </w:r>
      <w:r w:rsidR="00E27763">
        <w:rPr>
          <w:rFonts w:ascii="Times New Roman" w:eastAsia="Times New Roman" w:hAnsi="Times New Roman" w:cs="Times New Roman"/>
          <w:sz w:val="24"/>
          <w:szCs w:val="24"/>
        </w:rPr>
        <w:t xml:space="preserve">dominance </w:t>
      </w:r>
      <w:r w:rsidR="00922E65">
        <w:rPr>
          <w:rFonts w:ascii="Times New Roman" w:eastAsia="Times New Roman" w:hAnsi="Times New Roman" w:cs="Times New Roman"/>
          <w:sz w:val="24"/>
          <w:szCs w:val="24"/>
        </w:rPr>
        <w:t>of correlated groups of species, rather than</w:t>
      </w:r>
      <w:r w:rsidR="00DB1B98">
        <w:rPr>
          <w:rFonts w:ascii="Times New Roman" w:eastAsia="Times New Roman" w:hAnsi="Times New Roman" w:cs="Times New Roman"/>
          <w:sz w:val="24"/>
          <w:szCs w:val="24"/>
        </w:rPr>
        <w:t xml:space="preserve"> the varying abundance of individual species</w:t>
      </w:r>
      <w:r w:rsidR="00AF136F">
        <w:rPr>
          <w:rFonts w:ascii="Times New Roman" w:eastAsia="Times New Roman" w:hAnsi="Times New Roman" w:cs="Times New Roman"/>
          <w:sz w:val="24"/>
          <w:szCs w:val="24"/>
        </w:rPr>
        <w:t>.</w:t>
      </w:r>
      <w:r w:rsidR="00F5607B">
        <w:rPr>
          <w:rFonts w:ascii="Times New Roman" w:eastAsia="Times New Roman" w:hAnsi="Times New Roman" w:cs="Times New Roman"/>
          <w:sz w:val="24"/>
          <w:szCs w:val="24"/>
        </w:rPr>
        <w:t xml:space="preserve"> </w:t>
      </w:r>
      <w:commentRangeEnd w:id="21"/>
      <w:r w:rsidR="00F10D04">
        <w:rPr>
          <w:rStyle w:val="CommentReference"/>
        </w:rPr>
        <w:commentReference w:id="21"/>
      </w:r>
      <w:commentRangeEnd w:id="23"/>
      <w:r w:rsidR="001734B4">
        <w:rPr>
          <w:rStyle w:val="CommentReference"/>
        </w:rPr>
        <w:commentReference w:id="23"/>
      </w:r>
    </w:p>
    <w:p w14:paraId="1DC60ABC" w14:textId="32AC292B"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Contrary to classic approaches in California grasslands that classify vegetation in three discrete types (as included in our experimental design and displayed in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of the experiment) partitioning community variance into vegetation states indicated that vegetation was best charact</w:t>
      </w:r>
      <w:r w:rsidR="009D25DD">
        <w:rPr>
          <w:rFonts w:ascii="Times New Roman" w:eastAsia="Times New Roman" w:hAnsi="Times New Roman" w:cs="Times New Roman"/>
          <w:sz w:val="24"/>
          <w:szCs w:val="24"/>
        </w:rPr>
        <w:t>erized by 4 discrete clusters</w:t>
      </w:r>
      <w:r w:rsidR="004B798D">
        <w:rPr>
          <w:rFonts w:ascii="Times New Roman" w:eastAsia="Times New Roman" w:hAnsi="Times New Roman" w:cs="Times New Roman"/>
          <w:sz w:val="24"/>
          <w:szCs w:val="24"/>
        </w:rPr>
        <w:t xml:space="preserve"> (Appendix 2</w:t>
      </w:r>
      <w:r w:rsidR="00EC26AD">
        <w:rPr>
          <w:rFonts w:ascii="Times New Roman" w:eastAsia="Times New Roman" w:hAnsi="Times New Roman" w:cs="Times New Roman"/>
          <w:sz w:val="24"/>
          <w:szCs w:val="24"/>
        </w:rPr>
        <w:t>-</w:t>
      </w:r>
      <w:r w:rsidR="0089723F">
        <w:rPr>
          <w:rFonts w:ascii="Times New Roman" w:eastAsia="Times New Roman" w:hAnsi="Times New Roman" w:cs="Times New Roman"/>
          <w:sz w:val="24"/>
          <w:szCs w:val="24"/>
        </w:rPr>
        <w:t>3</w:t>
      </w:r>
      <w:r w:rsidR="004B798D">
        <w:rPr>
          <w:rFonts w:ascii="Times New Roman" w:eastAsia="Times New Roman" w:hAnsi="Times New Roman" w:cs="Times New Roman"/>
          <w:sz w:val="24"/>
          <w:szCs w:val="24"/>
        </w:rPr>
        <w:t>)</w:t>
      </w:r>
      <w:r w:rsidR="009D25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Indicator species analysis of these assignments demonstrated that 2 of 4 vegetation states largely followed established conceptions of vegetation types within this system (</w:t>
      </w:r>
      <w:commentRangeStart w:id="24"/>
      <w:r>
        <w:rPr>
          <w:rFonts w:ascii="Times New Roman" w:eastAsia="Times New Roman" w:hAnsi="Times New Roman" w:cs="Times New Roman"/>
          <w:sz w:val="24"/>
          <w:szCs w:val="24"/>
        </w:rPr>
        <w:t xml:space="preserve">Table 1). </w:t>
      </w:r>
      <w:commentRangeEnd w:id="24"/>
      <w:r w:rsidR="000427CB">
        <w:rPr>
          <w:rStyle w:val="CommentReference"/>
        </w:rPr>
        <w:commentReference w:id="24"/>
      </w:r>
      <w:r>
        <w:rPr>
          <w:rFonts w:ascii="Times New Roman" w:eastAsia="Times New Roman" w:hAnsi="Times New Roman" w:cs="Times New Roman"/>
          <w:sz w:val="24"/>
          <w:szCs w:val="24"/>
        </w:rPr>
        <w:t>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(hereafter,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Invasive 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lastRenderedPageBreak/>
        <w:t>composed of the two planted invasive annual species. However, State 2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hordeaceus</w:t>
      </w:r>
      <w:proofErr w:type="spellEnd"/>
      <w:r>
        <w:rPr>
          <w:rFonts w:ascii="Times New Roman" w:eastAsia="Times New Roman" w:hAnsi="Times New Roman" w:cs="Times New Roman"/>
          <w:i/>
          <w:sz w:val="24"/>
          <w:szCs w:val="24"/>
        </w:rPr>
        <w:t>.-Festuca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Avena</w:t>
      </w:r>
      <w:proofErr w:type="spellEnd"/>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p>
    <w:p w14:paraId="5196988D" w14:textId="4ACCA45D" w:rsidR="00C00901" w:rsidRDefault="005C3D80">
      <w:pPr>
        <w:spacing w:after="0" w:line="240" w:lineRule="auto"/>
        <w:ind w:firstLine="720"/>
        <w:rPr>
          <w:rFonts w:ascii="Times New Roman" w:eastAsia="Times New Roman" w:hAnsi="Times New Roman" w:cs="Times New Roman"/>
          <w:sz w:val="24"/>
          <w:szCs w:val="24"/>
        </w:rPr>
      </w:pPr>
      <w:commentRangeStart w:id="25"/>
      <w:r>
        <w:rPr>
          <w:rFonts w:ascii="Times New Roman" w:eastAsia="Times New Roman" w:hAnsi="Times New Roman" w:cs="Times New Roman"/>
          <w:sz w:val="24"/>
          <w:szCs w:val="24"/>
        </w:rPr>
        <w:t>Cluster assignments reflected a 75% relative abundance of associated indicator species</w:t>
      </w:r>
      <w:commentRangeEnd w:id="25"/>
      <w:r w:rsidR="00B67BA0">
        <w:rPr>
          <w:rStyle w:val="CommentReference"/>
        </w:rPr>
        <w:commentReference w:id="25"/>
      </w:r>
      <w:r>
        <w:rPr>
          <w:rFonts w:ascii="Times New Roman" w:eastAsia="Times New Roman" w:hAnsi="Times New Roman" w:cs="Times New Roman"/>
          <w:sz w:val="24"/>
          <w:szCs w:val="24"/>
        </w:rPr>
        <w:t>, on average. Less than one tenth of cluster assignments had indicator species relative abundances of less than 40%</w:t>
      </w:r>
      <w:ins w:id="26" w:author="Valerie Eviner" w:date="2020-03-29T11:10:00Z">
        <w:r w:rsidR="00B67BA0">
          <w:rPr>
            <w:rFonts w:ascii="Times New Roman" w:eastAsia="Times New Roman" w:hAnsi="Times New Roman" w:cs="Times New Roman"/>
            <w:sz w:val="24"/>
            <w:szCs w:val="24"/>
          </w:rPr>
          <w:t xml:space="preserve"> (</w:t>
        </w:r>
      </w:ins>
      <w:del w:id="27" w:author="Valerie Eviner" w:date="2020-03-29T11:10:00Z">
        <w:r w:rsidDel="00B67BA0">
          <w:rPr>
            <w:rFonts w:ascii="Times New Roman" w:eastAsia="Times New Roman" w:hAnsi="Times New Roman" w:cs="Times New Roman"/>
            <w:sz w:val="24"/>
            <w:szCs w:val="24"/>
          </w:rPr>
          <w:delText>. Relative abundance of species by vegetation group is presented in</w:delText>
        </w:r>
      </w:del>
      <w:r>
        <w:rPr>
          <w:rFonts w:ascii="Times New Roman" w:eastAsia="Times New Roman" w:hAnsi="Times New Roman" w:cs="Times New Roman"/>
          <w:sz w:val="24"/>
          <w:szCs w:val="24"/>
        </w:rPr>
        <w:t xml:space="preserve"> Appendix 4</w:t>
      </w:r>
      <w:ins w:id="28" w:author="Valerie Eviner" w:date="2020-03-29T11:10:00Z">
        <w:r w:rsidR="00B67BA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p>
    <w:p w14:paraId="1967334A" w14:textId="77777777" w:rsidR="00C00901" w:rsidRDefault="00C00901">
      <w:pPr>
        <w:spacing w:after="0" w:line="240" w:lineRule="auto"/>
        <w:rPr>
          <w:rFonts w:ascii="Times New Roman" w:eastAsia="Times New Roman" w:hAnsi="Times New Roman" w:cs="Times New Roman"/>
          <w:sz w:val="24"/>
          <w:szCs w:val="24"/>
        </w:rPr>
      </w:pPr>
    </w:p>
    <w:p w14:paraId="27275E19"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Frequency of state assignments over </w:t>
      </w:r>
      <w:commentRangeStart w:id="29"/>
      <w:r>
        <w:rPr>
          <w:rFonts w:ascii="Times New Roman" w:eastAsia="Times New Roman" w:hAnsi="Times New Roman" w:cs="Times New Roman"/>
          <w:i/>
          <w:sz w:val="24"/>
          <w:szCs w:val="24"/>
        </w:rPr>
        <w:t>time</w:t>
      </w:r>
      <w:commentRangeEnd w:id="29"/>
      <w:r w:rsidR="001F5D55">
        <w:rPr>
          <w:rStyle w:val="CommentReference"/>
        </w:rPr>
        <w:commentReference w:id="29"/>
      </w:r>
    </w:p>
    <w:p w14:paraId="2C51B21C" w14:textId="2DD34703" w:rsidR="00C00901" w:rsidRPr="00180DEB" w:rsidRDefault="005C3D80">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00180DEB">
        <w:rPr>
          <w:rFonts w:ascii="Times New Roman" w:eastAsia="Times New Roman" w:hAnsi="Times New Roman" w:cs="Times New Roman"/>
          <w:iCs/>
          <w:sz w:val="24"/>
          <w:szCs w:val="24"/>
        </w:rPr>
        <w:t>The climatic conditions observed during our experiment included a period of normal to above-average water availability (2008 – 2011), followed by drought (2012 – 2016), and substanti</w:t>
      </w:r>
      <w:r w:rsidR="00E04542">
        <w:rPr>
          <w:rFonts w:ascii="Times New Roman" w:eastAsia="Times New Roman" w:hAnsi="Times New Roman" w:cs="Times New Roman"/>
          <w:iCs/>
          <w:sz w:val="24"/>
          <w:szCs w:val="24"/>
        </w:rPr>
        <w:t>al water surplus (2017; Figure 1</w:t>
      </w:r>
      <w:commentRangeStart w:id="30"/>
      <w:r w:rsidR="00180DEB">
        <w:rPr>
          <w:rFonts w:ascii="Times New Roman" w:eastAsia="Times New Roman" w:hAnsi="Times New Roman" w:cs="Times New Roman"/>
          <w:iCs/>
          <w:sz w:val="24"/>
          <w:szCs w:val="24"/>
        </w:rPr>
        <w:t xml:space="preserve">). </w:t>
      </w:r>
      <w:del w:id="31" w:author="Valerie Eviner" w:date="2020-03-29T11:13:00Z">
        <w:r w:rsidR="00AD35CC" w:rsidDel="00D47BE8">
          <w:rPr>
            <w:rFonts w:ascii="Times New Roman" w:eastAsia="Times New Roman" w:hAnsi="Times New Roman" w:cs="Times New Roman"/>
            <w:iCs/>
            <w:sz w:val="24"/>
            <w:szCs w:val="24"/>
          </w:rPr>
          <w:delText xml:space="preserve">Shifts in the frequency of state assignments, and their relationship with drought stress, </w:delText>
        </w:r>
        <w:r w:rsidR="008D53E0" w:rsidDel="00D47BE8">
          <w:rPr>
            <w:rFonts w:ascii="Times New Roman" w:eastAsia="Times New Roman" w:hAnsi="Times New Roman" w:cs="Times New Roman"/>
            <w:iCs/>
            <w:sz w:val="24"/>
            <w:szCs w:val="24"/>
          </w:rPr>
          <w:delText xml:space="preserve">were likely to </w:delText>
        </w:r>
        <w:r w:rsidR="004F32F9" w:rsidDel="00D47BE8">
          <w:rPr>
            <w:rFonts w:ascii="Times New Roman" w:eastAsia="Times New Roman" w:hAnsi="Times New Roman" w:cs="Times New Roman"/>
            <w:sz w:val="24"/>
            <w:szCs w:val="24"/>
          </w:rPr>
          <w:delText xml:space="preserve">reflect </w:delText>
        </w:r>
        <w:r w:rsidDel="00D47BE8">
          <w:rPr>
            <w:rFonts w:ascii="Times New Roman" w:eastAsia="Times New Roman" w:hAnsi="Times New Roman" w:cs="Times New Roman"/>
            <w:sz w:val="24"/>
            <w:szCs w:val="24"/>
          </w:rPr>
          <w:delText xml:space="preserve">key processes structuring plant communities in California grasslands. </w:delText>
        </w:r>
      </w:del>
      <w:commentRangeEnd w:id="30"/>
      <w:r w:rsidR="00D47BE8">
        <w:rPr>
          <w:rStyle w:val="CommentReference"/>
        </w:rPr>
        <w:commentReference w:id="30"/>
      </w:r>
      <w:r>
        <w:rPr>
          <w:rFonts w:ascii="Times New Roman" w:eastAsia="Times New Roman" w:hAnsi="Times New Roman" w:cs="Times New Roman"/>
          <w:sz w:val="24"/>
          <w:szCs w:val="24"/>
        </w:rPr>
        <w:t xml:space="preserve">Certain vegetation groups, such as Native Perennials, appeared roughly consistent in their relative frequency over time, while others, such as Invasive Annuals and </w:t>
      </w:r>
      <w:commentRangeStart w:id="32"/>
      <w:r>
        <w:rPr>
          <w:rFonts w:ascii="Times New Roman" w:eastAsia="Times New Roman" w:hAnsi="Times New Roman" w:cs="Times New Roman"/>
          <w:sz w:val="24"/>
          <w:szCs w:val="24"/>
        </w:rPr>
        <w:t>Resilient Annuals</w:t>
      </w:r>
      <w:commentRangeEnd w:id="32"/>
      <w:r w:rsidR="00E46772">
        <w:rPr>
          <w:rStyle w:val="CommentReference"/>
        </w:rPr>
        <w:commentReference w:id="32"/>
      </w:r>
      <w:r>
        <w:rPr>
          <w:rFonts w:ascii="Times New Roman" w:eastAsia="Times New Roman" w:hAnsi="Times New Roman" w:cs="Times New Roman"/>
          <w:sz w:val="24"/>
          <w:szCs w:val="24"/>
        </w:rPr>
        <w:t>, exhibit strong fluctuations that correlate with climate patterns</w:t>
      </w:r>
      <w:r w:rsidR="00AE1DE5">
        <w:rPr>
          <w:rFonts w:ascii="Times New Roman" w:eastAsia="Times New Roman" w:hAnsi="Times New Roman" w:cs="Times New Roman"/>
          <w:sz w:val="24"/>
          <w:szCs w:val="24"/>
        </w:rPr>
        <w:t xml:space="preserve"> (Figure 1</w:t>
      </w:r>
      <w:r w:rsidR="00E728C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52AAB85" w14:textId="354A440C"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33" w:author="Valerie Eviner" w:date="2020-03-29T11:28:00Z">
        <w:r w:rsidR="00B22649">
          <w:rPr>
            <w:rFonts w:ascii="Times New Roman" w:eastAsia="Times New Roman" w:hAnsi="Times New Roman" w:cs="Times New Roman"/>
            <w:sz w:val="24"/>
            <w:szCs w:val="24"/>
          </w:rPr>
          <w:t>While figure 1 displays</w:t>
        </w:r>
      </w:ins>
      <w:ins w:id="34" w:author="Valerie Eviner" w:date="2020-03-29T11:29:00Z">
        <w:r w:rsidR="003644FC">
          <w:rPr>
            <w:rFonts w:ascii="Times New Roman" w:eastAsia="Times New Roman" w:hAnsi="Times New Roman" w:cs="Times New Roman"/>
            <w:sz w:val="24"/>
            <w:szCs w:val="24"/>
          </w:rPr>
          <w:t xml:space="preserve"> the frequency of state assignments across all plots, f</w:t>
        </w:r>
      </w:ins>
      <w:del w:id="35" w:author="Valerie Eviner" w:date="2020-03-29T11:29:00Z">
        <w:r w:rsidDel="003644FC">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urther inspection of individual plot assignments over time showed that transitions between vegetation states were common across all seeded species groups (mean number of </w:t>
      </w:r>
      <w:r w:rsidR="00D90D1D">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 xml:space="preserve">transitions </w:t>
      </w:r>
      <w:r w:rsidR="0036646F">
        <w:rPr>
          <w:rFonts w:ascii="Times New Roman" w:eastAsia="Times New Roman" w:hAnsi="Times New Roman" w:cs="Times New Roman"/>
          <w:sz w:val="24"/>
          <w:szCs w:val="24"/>
        </w:rPr>
        <w:t xml:space="preserve">observed </w:t>
      </w:r>
      <w:r w:rsidR="001D0731">
        <w:rPr>
          <w:rFonts w:ascii="Times New Roman" w:eastAsia="Times New Roman" w:hAnsi="Times New Roman" w:cs="Times New Roman"/>
          <w:sz w:val="24"/>
          <w:szCs w:val="24"/>
        </w:rPr>
        <w:t xml:space="preserve">per plot </w:t>
      </w:r>
      <w:r>
        <w:rPr>
          <w:rFonts w:ascii="Times New Roman" w:eastAsia="Times New Roman" w:hAnsi="Times New Roman" w:cs="Times New Roman"/>
          <w:sz w:val="24"/>
          <w:szCs w:val="24"/>
        </w:rPr>
        <w:t xml:space="preserve">= 3.73 +/- 0.16 SE). </w:t>
      </w:r>
      <w:commentRangeStart w:id="36"/>
      <w:commentRangeStart w:id="37"/>
      <w:r>
        <w:rPr>
          <w:rFonts w:ascii="Times New Roman" w:eastAsia="Times New Roman" w:hAnsi="Times New Roman" w:cs="Times New Roman"/>
          <w:sz w:val="24"/>
          <w:szCs w:val="24"/>
        </w:rPr>
        <w:t>However, the frequency of transition events – summarized in a contingency table (</w:t>
      </w:r>
      <w:r w:rsidR="0080430A">
        <w:rPr>
          <w:rFonts w:ascii="Times New Roman" w:eastAsia="Times New Roman" w:hAnsi="Times New Roman" w:cs="Times New Roman"/>
          <w:sz w:val="24"/>
          <w:szCs w:val="24"/>
        </w:rPr>
        <w:t>Appendix 5</w:t>
      </w:r>
      <w:r>
        <w:rPr>
          <w:rFonts w:ascii="Times New Roman" w:eastAsia="Times New Roman" w:hAnsi="Times New Roman" w:cs="Times New Roman"/>
          <w:sz w:val="24"/>
          <w:szCs w:val="24"/>
        </w:rPr>
        <w:t xml:space="preserve">) </w:t>
      </w:r>
      <w:commentRangeEnd w:id="36"/>
      <w:r w:rsidR="00951708">
        <w:rPr>
          <w:rStyle w:val="CommentReference"/>
        </w:rPr>
        <w:commentReference w:id="36"/>
      </w:r>
      <w:commentRangeEnd w:id="37"/>
      <w:r w:rsidR="007E25F5">
        <w:rPr>
          <w:rStyle w:val="CommentReference"/>
        </w:rPr>
        <w:commentReference w:id="37"/>
      </w:r>
      <w:r>
        <w:rPr>
          <w:rFonts w:ascii="Times New Roman" w:eastAsia="Times New Roman" w:hAnsi="Times New Roman" w:cs="Times New Roman"/>
          <w:sz w:val="24"/>
          <w:szCs w:val="24"/>
        </w:rPr>
        <w:t>– varied both as a function of a plot’s prior state assignment and the direction of transition (plot-level state ass</w:t>
      </w:r>
      <w:r w:rsidR="00AE1DE5">
        <w:rPr>
          <w:rFonts w:ascii="Times New Roman" w:eastAsia="Times New Roman" w:hAnsi="Times New Roman" w:cs="Times New Roman"/>
          <w:sz w:val="24"/>
          <w:szCs w:val="24"/>
        </w:rPr>
        <w:t>ignments presented in Appendix 6</w:t>
      </w:r>
      <w:r>
        <w:rPr>
          <w:rFonts w:ascii="Times New Roman" w:eastAsia="Times New Roman" w:hAnsi="Times New Roman" w:cs="Times New Roman"/>
          <w:sz w:val="24"/>
          <w:szCs w:val="24"/>
        </w:rPr>
        <w:t xml:space="preserve">). </w:t>
      </w:r>
    </w:p>
    <w:p w14:paraId="6102F4DE" w14:textId="77777777" w:rsidR="00C00901" w:rsidRDefault="00C00901">
      <w:pPr>
        <w:spacing w:after="0" w:line="240" w:lineRule="auto"/>
        <w:rPr>
          <w:rFonts w:ascii="Times New Roman" w:eastAsia="Times New Roman" w:hAnsi="Times New Roman" w:cs="Times New Roman"/>
          <w:b/>
          <w:sz w:val="24"/>
          <w:szCs w:val="24"/>
        </w:rPr>
      </w:pPr>
    </w:p>
    <w:p w14:paraId="4978C389"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selection</w:t>
      </w:r>
    </w:p>
    <w:p w14:paraId="38F24546" w14:textId="23F560FE"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candidate multi-state models fit to state assignments indicated that best fit models included both the influence of initial seeding composition and climate variation (</w:t>
      </w:r>
      <w:r w:rsidR="007B2111">
        <w:rPr>
          <w:rFonts w:ascii="Times New Roman" w:eastAsia="Times New Roman" w:hAnsi="Times New Roman" w:cs="Times New Roman"/>
          <w:sz w:val="24"/>
          <w:szCs w:val="24"/>
        </w:rPr>
        <w:t>Appendix 7</w:t>
      </w:r>
      <w:r>
        <w:rPr>
          <w:rFonts w:ascii="Times New Roman" w:eastAsia="Times New Roman" w:hAnsi="Times New Roman" w:cs="Times New Roman"/>
          <w:sz w:val="24"/>
          <w:szCs w:val="24"/>
        </w:rPr>
        <w:t>). While both 1-year and 3-year cumulative drought stress models provided comparable fits, here we present results from the former due to lower AIC score and greater parsimony. Chi-squared goodness of fit test of observed and expected state frequencies showed no significant deviations from model assumptions (</w:t>
      </w:r>
      <m:oMath>
        <m:sSubSup>
          <m:sSubSupPr>
            <m:ctrlPr>
              <w:rPr>
                <w:rFonts w:ascii="Cambria Math" w:eastAsia="Cambria Math" w:hAnsi="Cambria Math" w:cs="Cambria Math"/>
                <w:sz w:val="24"/>
                <w:szCs w:val="24"/>
              </w:rPr>
            </m:ctrlPr>
          </m:sSubSupPr>
          <m:e>
            <m:r>
              <w:rPr>
                <w:rFonts w:ascii="Cambria Math" w:hAnsi="Cambria Math"/>
              </w:rPr>
              <m:t>χ</m:t>
            </m:r>
          </m:e>
          <m:sub>
            <m:r>
              <w:rPr>
                <w:rFonts w:ascii="Cambria Math" w:eastAsia="Cambria Math" w:hAnsi="Cambria Math" w:cs="Cambria Math"/>
                <w:sz w:val="24"/>
                <w:szCs w:val="24"/>
              </w:rPr>
              <m:t>9</m:t>
            </m:r>
          </m:sub>
          <m:sup>
            <m:r>
              <w:rPr>
                <w:rFonts w:ascii="Cambria Math" w:eastAsia="Cambria Math" w:hAnsi="Cambria Math" w:cs="Cambria Math"/>
                <w:sz w:val="24"/>
                <w:szCs w:val="24"/>
              </w:rPr>
              <m:t>2</m:t>
            </m:r>
          </m:sup>
        </m:sSubSup>
      </m:oMath>
      <w:r>
        <w:rPr>
          <w:rFonts w:ascii="Times New Roman" w:eastAsia="Times New Roman" w:hAnsi="Times New Roman" w:cs="Times New Roman"/>
          <w:sz w:val="24"/>
          <w:szCs w:val="24"/>
        </w:rPr>
        <w:t xml:space="preserve"> = 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0.20). </w:t>
      </w:r>
    </w:p>
    <w:p w14:paraId="4158547D" w14:textId="77777777" w:rsidR="00C00901" w:rsidRDefault="00C00901">
      <w:pPr>
        <w:spacing w:after="0" w:line="240" w:lineRule="auto"/>
        <w:ind w:firstLine="720"/>
        <w:rPr>
          <w:rFonts w:ascii="Times New Roman" w:eastAsia="Times New Roman" w:hAnsi="Times New Roman" w:cs="Times New Roman"/>
          <w:sz w:val="24"/>
          <w:szCs w:val="24"/>
        </w:rPr>
      </w:pPr>
    </w:p>
    <w:p w14:paraId="551728EA" w14:textId="77065008" w:rsidR="00C00901" w:rsidRPr="002727E0"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6A0B9E88" w14:textId="77777777" w:rsidR="00F93D53"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Multi-state modeling demonstrated a series of core patterns responsible for the observed frequencies of species groups over time. However, implied mechanisms of turnover — drought response, invasion resistance, and recruitment limitation — differed significantly between species groups.</w:t>
      </w:r>
      <w:r w:rsidR="00F93D53">
        <w:rPr>
          <w:rFonts w:ascii="Times New Roman" w:eastAsia="Times New Roman" w:hAnsi="Times New Roman" w:cs="Times New Roman"/>
          <w:sz w:val="24"/>
          <w:szCs w:val="24"/>
        </w:rPr>
        <w:t xml:space="preserve"> </w:t>
      </w:r>
    </w:p>
    <w:p w14:paraId="717E9379" w14:textId="3CFD5880" w:rsidR="00C00901" w:rsidRDefault="0093766C" w:rsidP="008D5C4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hordeaceus</w:t>
      </w:r>
      <w:proofErr w:type="spellEnd"/>
      <w:r>
        <w:rPr>
          <w:rFonts w:ascii="Times New Roman" w:eastAsia="Times New Roman" w:hAnsi="Times New Roman" w:cs="Times New Roman"/>
          <w:i/>
          <w:sz w:val="24"/>
          <w:szCs w:val="24"/>
        </w:rPr>
        <w:t>.-Festuca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Annuals </w:t>
      </w:r>
      <w:r w:rsidR="005C3D80">
        <w:rPr>
          <w:rFonts w:ascii="Times New Roman" w:eastAsia="Times New Roman" w:hAnsi="Times New Roman" w:cs="Times New Roman"/>
          <w:sz w:val="24"/>
          <w:szCs w:val="24"/>
        </w:rPr>
        <w:t xml:space="preserve">(State 2) were the dominant vegetation following seeding of naturalized annuals (including </w:t>
      </w:r>
      <w:proofErr w:type="spellStart"/>
      <w:r w:rsidR="005C3D80">
        <w:rPr>
          <w:rFonts w:ascii="Times New Roman" w:eastAsia="Times New Roman" w:hAnsi="Times New Roman" w:cs="Times New Roman"/>
          <w:i/>
          <w:sz w:val="24"/>
          <w:szCs w:val="24"/>
        </w:rPr>
        <w:t>Avena</w:t>
      </w:r>
      <w:proofErr w:type="spellEnd"/>
      <w:r w:rsidR="005C3D80">
        <w:rPr>
          <w:rFonts w:ascii="Times New Roman" w:eastAsia="Times New Roman" w:hAnsi="Times New Roman" w:cs="Times New Roman"/>
          <w:i/>
          <w:sz w:val="24"/>
          <w:szCs w:val="24"/>
        </w:rPr>
        <w:t xml:space="preserve"> </w:t>
      </w:r>
      <w:proofErr w:type="spellStart"/>
      <w:r w:rsidR="005C3D80">
        <w:rPr>
          <w:rFonts w:ascii="Times New Roman" w:eastAsia="Times New Roman" w:hAnsi="Times New Roman" w:cs="Times New Roman"/>
          <w:i/>
          <w:sz w:val="24"/>
          <w:szCs w:val="24"/>
        </w:rPr>
        <w:t>fatua</w:t>
      </w:r>
      <w:proofErr w:type="spellEnd"/>
      <w:r w:rsidR="005C3D80">
        <w:rPr>
          <w:rFonts w:ascii="Times New Roman" w:eastAsia="Times New Roman" w:hAnsi="Times New Roman" w:cs="Times New Roman"/>
          <w:i/>
          <w:sz w:val="24"/>
          <w:szCs w:val="24"/>
        </w:rPr>
        <w:t xml:space="preserve"> and </w:t>
      </w:r>
      <w:proofErr w:type="spellStart"/>
      <w:r w:rsidR="005C3D80">
        <w:rPr>
          <w:rFonts w:ascii="Times New Roman" w:eastAsia="Times New Roman" w:hAnsi="Times New Roman" w:cs="Times New Roman"/>
          <w:i/>
          <w:sz w:val="24"/>
          <w:szCs w:val="24"/>
        </w:rPr>
        <w:t>Trifolium</w:t>
      </w:r>
      <w:proofErr w:type="spellEnd"/>
      <w:r w:rsidR="005C3D80">
        <w:rPr>
          <w:rFonts w:ascii="Times New Roman" w:eastAsia="Times New Roman" w:hAnsi="Times New Roman" w:cs="Times New Roman"/>
          <w:i/>
          <w:sz w:val="24"/>
          <w:szCs w:val="24"/>
        </w:rPr>
        <w:t xml:space="preserve"> </w:t>
      </w:r>
      <w:proofErr w:type="spellStart"/>
      <w:r w:rsidR="005C3D80">
        <w:rPr>
          <w:rFonts w:ascii="Times New Roman" w:eastAsia="Times New Roman" w:hAnsi="Times New Roman" w:cs="Times New Roman"/>
          <w:i/>
          <w:sz w:val="24"/>
          <w:szCs w:val="24"/>
        </w:rPr>
        <w:t>subteranneum</w:t>
      </w:r>
      <w:proofErr w:type="spellEnd"/>
      <w:r w:rsidR="005C3D80">
        <w:rPr>
          <w:rFonts w:ascii="Times New Roman" w:eastAsia="Times New Roman" w:hAnsi="Times New Roman" w:cs="Times New Roman"/>
          <w:i/>
          <w:sz w:val="24"/>
          <w:szCs w:val="24"/>
        </w:rPr>
        <w:t>),</w:t>
      </w:r>
      <w:r w:rsidR="005C3D80">
        <w:rPr>
          <w:rFonts w:ascii="Times New Roman" w:eastAsia="Times New Roman" w:hAnsi="Times New Roman" w:cs="Times New Roman"/>
          <w:sz w:val="24"/>
          <w:szCs w:val="24"/>
        </w:rPr>
        <w:t xml:space="preserve"> with each of the 32 plots containing naturalized annual species in seeding mixtures assumed the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hordeaceus</w:t>
      </w:r>
      <w:proofErr w:type="spellEnd"/>
      <w:r>
        <w:rPr>
          <w:rFonts w:ascii="Times New Roman" w:eastAsia="Times New Roman" w:hAnsi="Times New Roman" w:cs="Times New Roman"/>
          <w:i/>
          <w:sz w:val="24"/>
          <w:szCs w:val="24"/>
        </w:rPr>
        <w:t>.-Festuca</w:t>
      </w:r>
      <w:r>
        <w:rPr>
          <w:rFonts w:ascii="Times New Roman" w:eastAsia="Times New Roman" w:hAnsi="Times New Roman" w:cs="Times New Roman"/>
          <w:sz w:val="24"/>
          <w:szCs w:val="24"/>
        </w:rPr>
        <w:t xml:space="preserve"> </w:t>
      </w:r>
      <w:r w:rsidR="005C3D80" w:rsidRPr="0093766C">
        <w:rPr>
          <w:rFonts w:ascii="Times New Roman" w:eastAsia="Times New Roman" w:hAnsi="Times New Roman" w:cs="Times New Roman"/>
          <w:sz w:val="24"/>
          <w:szCs w:val="24"/>
        </w:rPr>
        <w:t>state</w:t>
      </w:r>
      <w:r w:rsidR="005C3D80">
        <w:rPr>
          <w:rFonts w:ascii="Times New Roman" w:eastAsia="Times New Roman" w:hAnsi="Times New Roman" w:cs="Times New Roman"/>
          <w:sz w:val="24"/>
          <w:szCs w:val="24"/>
        </w:rPr>
        <w:t xml:space="preserve"> in the first year of observation</w:t>
      </w:r>
      <w:r w:rsidR="005F710D">
        <w:rPr>
          <w:rFonts w:ascii="Times New Roman" w:eastAsia="Times New Roman" w:hAnsi="Times New Roman" w:cs="Times New Roman"/>
          <w:sz w:val="24"/>
          <w:szCs w:val="24"/>
        </w:rPr>
        <w:t xml:space="preserve"> (Figure 2, Appendix </w:t>
      </w:r>
      <w:r w:rsidR="00085AA0">
        <w:rPr>
          <w:rFonts w:ascii="Times New Roman" w:eastAsia="Times New Roman" w:hAnsi="Times New Roman" w:cs="Times New Roman"/>
          <w:sz w:val="24"/>
          <w:szCs w:val="24"/>
        </w:rPr>
        <w:t>1</w:t>
      </w:r>
      <w:r w:rsidR="005F710D">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w:t>
      </w:r>
      <w:r w:rsidR="00397D56">
        <w:rPr>
          <w:rFonts w:ascii="Times New Roman" w:eastAsia="Times New Roman" w:hAnsi="Times New Roman" w:cs="Times New Roman"/>
          <w:sz w:val="24"/>
          <w:szCs w:val="24"/>
        </w:rPr>
        <w:t>However,</w:t>
      </w:r>
      <w:r w:rsidR="00E12921">
        <w:rPr>
          <w:rFonts w:ascii="Times New Roman" w:eastAsia="Times New Roman" w:hAnsi="Times New Roman" w:cs="Times New Roman"/>
          <w:sz w:val="24"/>
          <w:szCs w:val="24"/>
        </w:rPr>
        <w:t xml:space="preserve"> the predominance of this community configuration was short-lived, and by the fifth year of sampling, each of these plots </w:t>
      </w:r>
      <w:del w:id="38" w:author="Valerie Eviner" w:date="2020-03-29T12:10:00Z">
        <w:r w:rsidR="00E12921" w:rsidDel="003E484C">
          <w:rPr>
            <w:rFonts w:ascii="Times New Roman" w:eastAsia="Times New Roman" w:hAnsi="Times New Roman" w:cs="Times New Roman"/>
            <w:sz w:val="24"/>
            <w:szCs w:val="24"/>
          </w:rPr>
          <w:delText xml:space="preserve">received </w:delText>
        </w:r>
      </w:del>
      <w:r w:rsidR="00397D56">
        <w:rPr>
          <w:rFonts w:ascii="Times New Roman" w:eastAsia="Times New Roman" w:hAnsi="Times New Roman" w:cs="Times New Roman"/>
          <w:sz w:val="24"/>
          <w:szCs w:val="24"/>
        </w:rPr>
        <w:t>experienced at least one assignment transition</w:t>
      </w:r>
      <w:r w:rsidR="00E12921">
        <w:rPr>
          <w:rFonts w:ascii="Times New Roman" w:eastAsia="Times New Roman" w:hAnsi="Times New Roman" w:cs="Times New Roman"/>
          <w:sz w:val="24"/>
          <w:szCs w:val="24"/>
        </w:rPr>
        <w:t xml:space="preserve">. </w:t>
      </w:r>
      <w:r w:rsidR="00085AA0">
        <w:rPr>
          <w:rFonts w:ascii="Times New Roman" w:eastAsia="Times New Roman" w:hAnsi="Times New Roman" w:cs="Times New Roman"/>
          <w:sz w:val="24"/>
          <w:szCs w:val="24"/>
        </w:rPr>
        <w:t xml:space="preserve">As a result, the </w:t>
      </w:r>
      <w:r w:rsidR="002E020A">
        <w:rPr>
          <w:rFonts w:ascii="Times New Roman" w:eastAsia="Times New Roman" w:hAnsi="Times New Roman" w:cs="Times New Roman"/>
          <w:sz w:val="24"/>
          <w:szCs w:val="24"/>
        </w:rPr>
        <w:t>estimated persistence of this state (0.58,</w:t>
      </w:r>
      <w:r w:rsidR="002E020A" w:rsidRPr="002E020A">
        <w:rPr>
          <w:rFonts w:ascii="Times New Roman" w:eastAsia="Times New Roman" w:hAnsi="Times New Roman" w:cs="Times New Roman"/>
          <w:sz w:val="24"/>
          <w:szCs w:val="24"/>
        </w:rPr>
        <w:t xml:space="preserve"> </w:t>
      </w:r>
      <w:r w:rsidR="002E020A">
        <w:rPr>
          <w:rFonts w:ascii="Times New Roman" w:eastAsia="Times New Roman" w:hAnsi="Times New Roman" w:cs="Times New Roman"/>
          <w:sz w:val="24"/>
          <w:szCs w:val="24"/>
        </w:rPr>
        <w:t xml:space="preserve">95% CI = </w:t>
      </w:r>
      <w:r w:rsidR="002E020A">
        <w:rPr>
          <w:rFonts w:ascii="Times New Roman" w:eastAsia="Times New Roman" w:hAnsi="Times New Roman" w:cs="Times New Roman"/>
          <w:sz w:val="24"/>
          <w:szCs w:val="24"/>
          <w:highlight w:val="white"/>
        </w:rPr>
        <w:t>0.48 - 0.65</w:t>
      </w:r>
      <w:r w:rsidR="002E020A">
        <w:rPr>
          <w:rFonts w:ascii="Times New Roman" w:eastAsia="Times New Roman" w:hAnsi="Times New Roman" w:cs="Times New Roman"/>
          <w:sz w:val="24"/>
          <w:szCs w:val="24"/>
        </w:rPr>
        <w:t xml:space="preserve">) was </w:t>
      </w:r>
      <w:r w:rsidR="001F61CF">
        <w:rPr>
          <w:rFonts w:ascii="Times New Roman" w:eastAsia="Times New Roman" w:hAnsi="Times New Roman" w:cs="Times New Roman"/>
          <w:sz w:val="24"/>
          <w:szCs w:val="24"/>
        </w:rPr>
        <w:t xml:space="preserve">the </w:t>
      </w:r>
      <w:r w:rsidR="002E020A">
        <w:rPr>
          <w:rFonts w:ascii="Times New Roman" w:eastAsia="Times New Roman" w:hAnsi="Times New Roman" w:cs="Times New Roman"/>
          <w:sz w:val="24"/>
          <w:szCs w:val="24"/>
        </w:rPr>
        <w:t xml:space="preserve">lowest of the four identified </w:t>
      </w:r>
      <w:r w:rsidR="00170367">
        <w:rPr>
          <w:rFonts w:ascii="Times New Roman" w:eastAsia="Times New Roman" w:hAnsi="Times New Roman" w:cs="Times New Roman"/>
          <w:sz w:val="24"/>
          <w:szCs w:val="24"/>
        </w:rPr>
        <w:t xml:space="preserve">in </w:t>
      </w:r>
      <w:r w:rsidR="00EC795E">
        <w:rPr>
          <w:rFonts w:ascii="Times New Roman" w:eastAsia="Times New Roman" w:hAnsi="Times New Roman" w:cs="Times New Roman"/>
          <w:sz w:val="24"/>
          <w:szCs w:val="24"/>
        </w:rPr>
        <w:t>our observations</w:t>
      </w:r>
      <w:r w:rsidR="008D5C47">
        <w:rPr>
          <w:rFonts w:ascii="Times New Roman" w:eastAsia="Times New Roman" w:hAnsi="Times New Roman" w:cs="Times New Roman"/>
          <w:sz w:val="24"/>
          <w:szCs w:val="24"/>
        </w:rPr>
        <w:t xml:space="preserve"> (Figure 3, </w:t>
      </w:r>
      <w:r w:rsidR="000D4D54">
        <w:rPr>
          <w:rFonts w:ascii="Times New Roman" w:eastAsia="Times New Roman" w:hAnsi="Times New Roman" w:cs="Times New Roman"/>
          <w:sz w:val="24"/>
          <w:szCs w:val="24"/>
        </w:rPr>
        <w:t>Table 3</w:t>
      </w:r>
      <w:r w:rsidR="008D5C47">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highlight w:val="white"/>
        </w:rPr>
        <w:t xml:space="preserve"> </w:t>
      </w:r>
    </w:p>
    <w:p w14:paraId="167267DB" w14:textId="3E4BE388" w:rsidR="002D195E"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Following the short-term predominance of the </w:t>
      </w:r>
      <w:r w:rsidR="0093766C">
        <w:rPr>
          <w:rFonts w:ascii="Times New Roman" w:eastAsia="Times New Roman" w:hAnsi="Times New Roman" w:cs="Times New Roman"/>
          <w:i/>
          <w:sz w:val="24"/>
          <w:szCs w:val="24"/>
        </w:rPr>
        <w:t xml:space="preserve">B. </w:t>
      </w:r>
      <w:proofErr w:type="spellStart"/>
      <w:r w:rsidR="0093766C">
        <w:rPr>
          <w:rFonts w:ascii="Times New Roman" w:eastAsia="Times New Roman" w:hAnsi="Times New Roman" w:cs="Times New Roman"/>
          <w:i/>
          <w:sz w:val="24"/>
          <w:szCs w:val="24"/>
        </w:rPr>
        <w:t>hordeaceus</w:t>
      </w:r>
      <w:proofErr w:type="spellEnd"/>
      <w:r w:rsidR="0093766C">
        <w:rPr>
          <w:rFonts w:ascii="Times New Roman" w:eastAsia="Times New Roman" w:hAnsi="Times New Roman" w:cs="Times New Roman"/>
          <w:i/>
          <w:sz w:val="24"/>
          <w:szCs w:val="24"/>
        </w:rPr>
        <w:t xml:space="preserve">.-Festuca </w:t>
      </w:r>
      <w:r>
        <w:rPr>
          <w:rFonts w:ascii="Times New Roman" w:eastAsia="Times New Roman" w:hAnsi="Times New Roman" w:cs="Times New Roman"/>
          <w:i/>
          <w:sz w:val="24"/>
          <w:szCs w:val="24"/>
        </w:rPr>
        <w:t xml:space="preserve">Annual </w:t>
      </w:r>
      <w:r>
        <w:rPr>
          <w:rFonts w:ascii="Times New Roman" w:eastAsia="Times New Roman" w:hAnsi="Times New Roman" w:cs="Times New Roman"/>
          <w:sz w:val="24"/>
          <w:szCs w:val="24"/>
        </w:rPr>
        <w:t xml:space="preserve">state, a majority of subsequent observations were defined by the remaining three states: </w:t>
      </w:r>
      <w:r>
        <w:rPr>
          <w:rFonts w:ascii="Times New Roman" w:eastAsia="Times New Roman" w:hAnsi="Times New Roman" w:cs="Times New Roman"/>
          <w:i/>
          <w:sz w:val="24"/>
          <w:szCs w:val="24"/>
        </w:rPr>
        <w:t>Invasive Annual</w:t>
      </w:r>
      <w:r w:rsidR="00D06468">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Native Perennial</w:t>
      </w:r>
      <w:r w:rsidR="00D06468">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Avena</w:t>
      </w:r>
      <w:proofErr w:type="spellEnd"/>
      <w:r>
        <w:rPr>
          <w:rFonts w:ascii="Times New Roman" w:eastAsia="Times New Roman" w:hAnsi="Times New Roman" w:cs="Times New Roman"/>
          <w:i/>
          <w:sz w:val="24"/>
          <w:szCs w:val="24"/>
        </w:rPr>
        <w:t>-</w:t>
      </w:r>
      <w:r w:rsidR="00B83E7D">
        <w:rPr>
          <w:rFonts w:ascii="Times New Roman" w:eastAsia="Times New Roman" w:hAnsi="Times New Roman" w:cs="Times New Roman"/>
          <w:i/>
          <w:sz w:val="24"/>
          <w:szCs w:val="24"/>
        </w:rPr>
        <w:t xml:space="preserve">B. </w:t>
      </w:r>
      <w:proofErr w:type="spellStart"/>
      <w:r w:rsidR="00B83E7D" w:rsidRPr="00D06468">
        <w:rPr>
          <w:rFonts w:ascii="Times New Roman" w:eastAsia="Times New Roman" w:hAnsi="Times New Roman" w:cs="Times New Roman"/>
          <w:i/>
          <w:sz w:val="24"/>
          <w:szCs w:val="24"/>
        </w:rPr>
        <w:t>diandrus</w:t>
      </w:r>
      <w:proofErr w:type="spellEnd"/>
      <w:r w:rsidR="00B83E7D" w:rsidRPr="00D06468">
        <w:rPr>
          <w:rFonts w:ascii="Times New Roman" w:eastAsia="Times New Roman" w:hAnsi="Times New Roman" w:cs="Times New Roman"/>
          <w:i/>
          <w:sz w:val="24"/>
          <w:szCs w:val="24"/>
        </w:rPr>
        <w:t xml:space="preserve"> </w:t>
      </w:r>
      <w:r w:rsidRPr="00D06468">
        <w:rPr>
          <w:rFonts w:ascii="Times New Roman" w:eastAsia="Times New Roman" w:hAnsi="Times New Roman" w:cs="Times New Roman"/>
          <w:i/>
          <w:sz w:val="24"/>
          <w:szCs w:val="24"/>
        </w:rPr>
        <w:t>Annuals</w:t>
      </w:r>
      <w:r w:rsidR="00D06468" w:rsidRPr="00D06468">
        <w:rPr>
          <w:rFonts w:ascii="Times New Roman" w:hAnsi="Times New Roman" w:cs="Times New Roman"/>
          <w:i/>
          <w:iCs/>
          <w:sz w:val="24"/>
          <w:szCs w:val="24"/>
        </w:rPr>
        <w:t xml:space="preserve"> </w:t>
      </w:r>
      <w:r w:rsidR="00280F7A">
        <w:rPr>
          <w:rFonts w:ascii="Times New Roman" w:hAnsi="Times New Roman" w:cs="Times New Roman"/>
          <w:sz w:val="24"/>
          <w:szCs w:val="24"/>
        </w:rPr>
        <w:t>(Figure 2, Appendix 6</w:t>
      </w:r>
      <w:r w:rsidR="00D06468" w:rsidRPr="00D06468">
        <w:rPr>
          <w:rFonts w:ascii="Times New Roman" w:hAnsi="Times New Roman" w:cs="Times New Roman"/>
          <w:sz w:val="24"/>
          <w:szCs w:val="24"/>
        </w:rPr>
        <w:t>)</w:t>
      </w:r>
      <w:commentRangeStart w:id="39"/>
      <w:r>
        <w:rPr>
          <w:rFonts w:ascii="Times New Roman" w:eastAsia="Times New Roman" w:hAnsi="Times New Roman" w:cs="Times New Roman"/>
          <w:sz w:val="24"/>
          <w:szCs w:val="24"/>
        </w:rPr>
        <w:t xml:space="preserve">. </w:t>
      </w:r>
      <w:commentRangeEnd w:id="39"/>
      <w:r>
        <w:commentReference w:id="39"/>
      </w:r>
      <w:r w:rsidR="00F064BE">
        <w:rPr>
          <w:rFonts w:ascii="Times New Roman" w:eastAsia="Times New Roman" w:hAnsi="Times New Roman" w:cs="Times New Roman"/>
          <w:sz w:val="24"/>
          <w:szCs w:val="24"/>
        </w:rPr>
        <w:t>B</w:t>
      </w:r>
      <w:r>
        <w:rPr>
          <w:rFonts w:ascii="Times New Roman" w:eastAsia="Times New Roman" w:hAnsi="Times New Roman" w:cs="Times New Roman"/>
          <w:sz w:val="24"/>
          <w:szCs w:val="24"/>
        </w:rPr>
        <w:t>aseline transition matrix values</w:t>
      </w:r>
      <w:r w:rsidR="00F064BE">
        <w:rPr>
          <w:rFonts w:ascii="Times New Roman" w:eastAsia="Times New Roman" w:hAnsi="Times New Roman" w:cs="Times New Roman"/>
          <w:sz w:val="24"/>
          <w:szCs w:val="24"/>
        </w:rPr>
        <w:t xml:space="preserve"> in our model</w:t>
      </w:r>
      <w:r>
        <w:rPr>
          <w:rFonts w:ascii="Times New Roman" w:eastAsia="Times New Roman" w:hAnsi="Times New Roman" w:cs="Times New Roman"/>
          <w:sz w:val="24"/>
          <w:szCs w:val="24"/>
        </w:rPr>
        <w:t xml:space="preserve">, which assume drought stress equivalent to the long-term average (i.e. SPEI = 0) and no effects of temporal priority, </w:t>
      </w:r>
      <w:r w:rsidR="00E86458">
        <w:rPr>
          <w:rFonts w:ascii="Times New Roman" w:eastAsia="Times New Roman" w:hAnsi="Times New Roman" w:cs="Times New Roman"/>
          <w:sz w:val="24"/>
          <w:szCs w:val="24"/>
        </w:rPr>
        <w:t xml:space="preserve">yielded </w:t>
      </w:r>
      <w:r>
        <w:rPr>
          <w:rFonts w:ascii="Times New Roman" w:eastAsia="Times New Roman" w:hAnsi="Times New Roman" w:cs="Times New Roman"/>
          <w:sz w:val="24"/>
          <w:szCs w:val="24"/>
        </w:rPr>
        <w:t>estimated state persistence between 0.74 and 0.84</w:t>
      </w:r>
      <w:r w:rsidR="0093766C">
        <w:t xml:space="preserve"> </w:t>
      </w:r>
      <w:r w:rsidR="00867A01">
        <w:rPr>
          <w:rFonts w:ascii="Times New Roman" w:eastAsia="Times New Roman" w:hAnsi="Times New Roman" w:cs="Times New Roman"/>
          <w:sz w:val="24"/>
          <w:szCs w:val="24"/>
        </w:rPr>
        <w:t xml:space="preserve">for these three groups (Figure 3, </w:t>
      </w:r>
      <w:r w:rsidR="009954BC">
        <w:rPr>
          <w:rFonts w:ascii="Times New Roman" w:eastAsia="Times New Roman" w:hAnsi="Times New Roman" w:cs="Times New Roman"/>
          <w:sz w:val="24"/>
          <w:szCs w:val="24"/>
        </w:rPr>
        <w:t>Table 3</w:t>
      </w:r>
      <w:r>
        <w:rPr>
          <w:rFonts w:ascii="Times New Roman" w:eastAsia="Times New Roman" w:hAnsi="Times New Roman" w:cs="Times New Roman"/>
          <w:sz w:val="24"/>
          <w:szCs w:val="24"/>
        </w:rPr>
        <w:t xml:space="preserve">). </w:t>
      </w:r>
      <w:r w:rsidR="00636C32">
        <w:rPr>
          <w:rFonts w:ascii="Times New Roman" w:eastAsia="Times New Roman" w:hAnsi="Times New Roman" w:cs="Times New Roman"/>
          <w:sz w:val="24"/>
          <w:szCs w:val="24"/>
        </w:rPr>
        <w:t xml:space="preserve">Their abundance across the bulk of our later observations suggests that </w:t>
      </w:r>
      <w:r w:rsidR="002D195E">
        <w:rPr>
          <w:rFonts w:ascii="Times New Roman" w:eastAsia="Times New Roman" w:hAnsi="Times New Roman" w:cs="Times New Roman"/>
          <w:sz w:val="24"/>
          <w:szCs w:val="24"/>
        </w:rPr>
        <w:t xml:space="preserve">transition between these three community states are likely to form core patterns of vegetation turnover in response to </w:t>
      </w:r>
      <w:ins w:id="40" w:author="Valerie Eviner" w:date="2020-03-29T12:10:00Z">
        <w:r w:rsidR="008530F7">
          <w:rPr>
            <w:rFonts w:ascii="Times New Roman" w:eastAsia="Times New Roman" w:hAnsi="Times New Roman" w:cs="Times New Roman"/>
            <w:sz w:val="24"/>
            <w:szCs w:val="24"/>
          </w:rPr>
          <w:t xml:space="preserve">our observed </w:t>
        </w:r>
      </w:ins>
      <w:r w:rsidR="002D195E">
        <w:rPr>
          <w:rFonts w:ascii="Times New Roman" w:eastAsia="Times New Roman" w:hAnsi="Times New Roman" w:cs="Times New Roman"/>
          <w:sz w:val="24"/>
          <w:szCs w:val="24"/>
        </w:rPr>
        <w:t>climatic variation</w:t>
      </w:r>
      <w:r>
        <w:rPr>
          <w:rFonts w:ascii="Times New Roman" w:eastAsia="Times New Roman" w:hAnsi="Times New Roman" w:cs="Times New Roman"/>
          <w:sz w:val="24"/>
          <w:szCs w:val="24"/>
        </w:rPr>
        <w:t xml:space="preserve">, barring the influence of other factors, such as disturbance. </w:t>
      </w:r>
    </w:p>
    <w:p w14:paraId="314B9D30" w14:textId="7A2A9C51" w:rsidR="002D195E" w:rsidRDefault="002D19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525D">
        <w:rPr>
          <w:rFonts w:ascii="Times New Roman" w:eastAsia="Times New Roman" w:hAnsi="Times New Roman" w:cs="Times New Roman"/>
          <w:sz w:val="24"/>
          <w:szCs w:val="24"/>
        </w:rPr>
        <w:t>Estimated effects of model covariates – drought stress and planting composition – demonstrate distinct drivers of community turnover between vegetation states prior to, during, and post drought. In the first four years of our observations (2008 – 201</w:t>
      </w:r>
      <w:r w:rsidR="00286F0C">
        <w:rPr>
          <w:rFonts w:ascii="Times New Roman" w:eastAsia="Times New Roman" w:hAnsi="Times New Roman" w:cs="Times New Roman"/>
          <w:sz w:val="24"/>
          <w:szCs w:val="24"/>
        </w:rPr>
        <w:t>1</w:t>
      </w:r>
      <w:r w:rsidR="00B4525D">
        <w:rPr>
          <w:rFonts w:ascii="Times New Roman" w:eastAsia="Times New Roman" w:hAnsi="Times New Roman" w:cs="Times New Roman"/>
          <w:sz w:val="24"/>
          <w:szCs w:val="24"/>
        </w:rPr>
        <w:t xml:space="preserve">), compositional shifts were primarily driven by plot transitions from the </w:t>
      </w:r>
      <w:r w:rsidR="00B4525D" w:rsidRPr="00B4525D">
        <w:rPr>
          <w:rFonts w:ascii="Times New Roman" w:eastAsia="Times New Roman" w:hAnsi="Times New Roman" w:cs="Times New Roman"/>
          <w:i/>
          <w:iCs/>
          <w:sz w:val="24"/>
          <w:szCs w:val="24"/>
        </w:rPr>
        <w:t xml:space="preserve">B. </w:t>
      </w:r>
      <w:proofErr w:type="spellStart"/>
      <w:r w:rsidR="00B4525D" w:rsidRPr="00B4525D">
        <w:rPr>
          <w:rFonts w:ascii="Times New Roman" w:eastAsia="Times New Roman" w:hAnsi="Times New Roman" w:cs="Times New Roman"/>
          <w:i/>
          <w:iCs/>
          <w:sz w:val="24"/>
          <w:szCs w:val="24"/>
        </w:rPr>
        <w:t>hordeaceous</w:t>
      </w:r>
      <w:proofErr w:type="spellEnd"/>
      <w:r w:rsidR="00B4525D" w:rsidRPr="00B4525D">
        <w:rPr>
          <w:rFonts w:ascii="Times New Roman" w:eastAsia="Times New Roman" w:hAnsi="Times New Roman" w:cs="Times New Roman"/>
          <w:i/>
          <w:iCs/>
          <w:sz w:val="24"/>
          <w:szCs w:val="24"/>
        </w:rPr>
        <w:t>-Festuca Annual</w:t>
      </w:r>
      <w:r w:rsidR="00F81685">
        <w:rPr>
          <w:rFonts w:ascii="Times New Roman" w:eastAsia="Times New Roman" w:hAnsi="Times New Roman" w:cs="Times New Roman"/>
          <w:i/>
          <w:iCs/>
          <w:sz w:val="24"/>
          <w:szCs w:val="24"/>
        </w:rPr>
        <w:t xml:space="preserve"> </w:t>
      </w:r>
      <w:r w:rsidR="00B4525D">
        <w:rPr>
          <w:rFonts w:ascii="Times New Roman" w:eastAsia="Times New Roman" w:hAnsi="Times New Roman" w:cs="Times New Roman"/>
          <w:sz w:val="24"/>
          <w:szCs w:val="24"/>
        </w:rPr>
        <w:t xml:space="preserve">to </w:t>
      </w:r>
      <w:r w:rsidR="00F81685">
        <w:rPr>
          <w:rFonts w:ascii="Times New Roman" w:eastAsia="Times New Roman" w:hAnsi="Times New Roman" w:cs="Times New Roman"/>
          <w:i/>
          <w:iCs/>
          <w:sz w:val="24"/>
          <w:szCs w:val="24"/>
        </w:rPr>
        <w:t>Invasive Annual</w:t>
      </w:r>
      <w:r w:rsidR="00F81685">
        <w:rPr>
          <w:rFonts w:ascii="Times New Roman" w:eastAsia="Times New Roman" w:hAnsi="Times New Roman" w:cs="Times New Roman"/>
          <w:sz w:val="24"/>
          <w:szCs w:val="24"/>
        </w:rPr>
        <w:t xml:space="preserve"> states</w:t>
      </w:r>
      <w:r w:rsidR="003F58EA">
        <w:rPr>
          <w:rFonts w:ascii="Times New Roman" w:eastAsia="Times New Roman" w:hAnsi="Times New Roman" w:cs="Times New Roman"/>
          <w:sz w:val="24"/>
          <w:szCs w:val="24"/>
        </w:rPr>
        <w:t xml:space="preserve"> (Figure 2</w:t>
      </w:r>
      <w:r w:rsidR="00951708">
        <w:rPr>
          <w:rFonts w:ascii="Times New Roman" w:eastAsia="Times New Roman" w:hAnsi="Times New Roman" w:cs="Times New Roman"/>
          <w:sz w:val="24"/>
          <w:szCs w:val="24"/>
        </w:rPr>
        <w:t xml:space="preserve">, </w:t>
      </w:r>
      <w:r w:rsidR="00192AB4">
        <w:rPr>
          <w:rFonts w:ascii="Times New Roman" w:eastAsia="Times New Roman" w:hAnsi="Times New Roman" w:cs="Times New Roman"/>
          <w:sz w:val="24"/>
          <w:szCs w:val="24"/>
        </w:rPr>
        <w:t>Appendix 6</w:t>
      </w:r>
      <w:r w:rsidR="003F58EA">
        <w:rPr>
          <w:rFonts w:ascii="Times New Roman" w:eastAsia="Times New Roman" w:hAnsi="Times New Roman" w:cs="Times New Roman"/>
          <w:sz w:val="24"/>
          <w:szCs w:val="24"/>
        </w:rPr>
        <w:t>)</w:t>
      </w:r>
      <w:r w:rsidR="00F81685">
        <w:rPr>
          <w:rFonts w:ascii="Times New Roman" w:eastAsia="Times New Roman" w:hAnsi="Times New Roman" w:cs="Times New Roman"/>
          <w:sz w:val="24"/>
          <w:szCs w:val="24"/>
        </w:rPr>
        <w:t xml:space="preserve">. </w:t>
      </w:r>
      <w:r w:rsidR="003F58EA">
        <w:rPr>
          <w:rFonts w:ascii="Times New Roman" w:eastAsia="Times New Roman" w:hAnsi="Times New Roman" w:cs="Times New Roman"/>
          <w:sz w:val="24"/>
          <w:szCs w:val="24"/>
        </w:rPr>
        <w:t>Importantly, this transition showed little evidence of bidirectionality</w:t>
      </w:r>
      <w:ins w:id="41" w:author="Valerie Eviner" w:date="2020-03-29T12:11:00Z">
        <w:r w:rsidR="00B72A9C">
          <w:rPr>
            <w:rFonts w:ascii="Times New Roman" w:eastAsia="Times New Roman" w:hAnsi="Times New Roman" w:cs="Times New Roman"/>
            <w:sz w:val="24"/>
            <w:szCs w:val="24"/>
          </w:rPr>
          <w:t xml:space="preserve">, resulting </w:t>
        </w:r>
      </w:ins>
      <w:del w:id="42" w:author="Valerie Eviner" w:date="2020-03-29T12:11:00Z">
        <w:r w:rsidR="00BA7B20" w:rsidDel="00B72A9C">
          <w:rPr>
            <w:rFonts w:ascii="Times New Roman" w:eastAsia="Times New Roman" w:hAnsi="Times New Roman" w:cs="Times New Roman"/>
            <w:sz w:val="24"/>
            <w:szCs w:val="24"/>
          </w:rPr>
          <w:delText xml:space="preserve"> </w:delText>
        </w:r>
        <w:r w:rsidR="0061748E" w:rsidDel="00B72A9C">
          <w:rPr>
            <w:rFonts w:ascii="Times New Roman" w:eastAsia="Times New Roman" w:hAnsi="Times New Roman" w:cs="Times New Roman"/>
            <w:sz w:val="24"/>
            <w:szCs w:val="24"/>
          </w:rPr>
          <w:delText>that results</w:delText>
        </w:r>
      </w:del>
      <w:r w:rsidR="0061748E">
        <w:rPr>
          <w:rFonts w:ascii="Times New Roman" w:eastAsia="Times New Roman" w:hAnsi="Times New Roman" w:cs="Times New Roman"/>
          <w:sz w:val="24"/>
          <w:szCs w:val="24"/>
        </w:rPr>
        <w:t xml:space="preserve"> in a directional shift in compos</w:t>
      </w:r>
      <w:r w:rsidR="000D4D54">
        <w:rPr>
          <w:rFonts w:ascii="Times New Roman" w:eastAsia="Times New Roman" w:hAnsi="Times New Roman" w:cs="Times New Roman"/>
          <w:sz w:val="24"/>
          <w:szCs w:val="24"/>
        </w:rPr>
        <w:t>ition</w:t>
      </w:r>
      <w:r w:rsidR="002003AD">
        <w:rPr>
          <w:rFonts w:ascii="Times New Roman" w:eastAsia="Times New Roman" w:hAnsi="Times New Roman" w:cs="Times New Roman"/>
          <w:sz w:val="24"/>
          <w:szCs w:val="24"/>
        </w:rPr>
        <w:t>.</w:t>
      </w:r>
      <w:r w:rsidR="0061748E">
        <w:rPr>
          <w:rFonts w:ascii="Times New Roman" w:eastAsia="Times New Roman" w:hAnsi="Times New Roman" w:cs="Times New Roman"/>
          <w:sz w:val="24"/>
          <w:szCs w:val="24"/>
        </w:rPr>
        <w:t xml:space="preserve"> Given </w:t>
      </w:r>
      <w:r w:rsidR="00286F0C">
        <w:rPr>
          <w:rFonts w:ascii="Times New Roman" w:eastAsia="Times New Roman" w:hAnsi="Times New Roman" w:cs="Times New Roman"/>
          <w:sz w:val="24"/>
          <w:szCs w:val="24"/>
        </w:rPr>
        <w:t xml:space="preserve">average </w:t>
      </w:r>
      <w:r w:rsidR="00A81124">
        <w:rPr>
          <w:rFonts w:ascii="Times New Roman" w:eastAsia="Times New Roman" w:hAnsi="Times New Roman" w:cs="Times New Roman"/>
          <w:sz w:val="24"/>
          <w:szCs w:val="24"/>
        </w:rPr>
        <w:t xml:space="preserve">to slightly above-average </w:t>
      </w:r>
      <w:r w:rsidR="00286F0C">
        <w:rPr>
          <w:rFonts w:ascii="Times New Roman" w:eastAsia="Times New Roman" w:hAnsi="Times New Roman" w:cs="Times New Roman"/>
          <w:sz w:val="24"/>
          <w:szCs w:val="24"/>
        </w:rPr>
        <w:t xml:space="preserve">rainfall patterns between 2008 - 2011, </w:t>
      </w:r>
      <w:r w:rsidR="0061748E" w:rsidRPr="0061748E">
        <w:rPr>
          <w:rFonts w:ascii="Times New Roman" w:eastAsia="Times New Roman" w:hAnsi="Times New Roman" w:cs="Times New Roman"/>
          <w:i/>
          <w:iCs/>
          <w:sz w:val="24"/>
          <w:szCs w:val="24"/>
        </w:rPr>
        <w:t>Invasive Annuals</w:t>
      </w:r>
      <w:r w:rsidR="0061748E">
        <w:rPr>
          <w:rFonts w:ascii="Times New Roman" w:eastAsia="Times New Roman" w:hAnsi="Times New Roman" w:cs="Times New Roman"/>
          <w:sz w:val="24"/>
          <w:szCs w:val="24"/>
        </w:rPr>
        <w:t xml:space="preserve"> </w:t>
      </w:r>
      <w:r w:rsidR="00BA7B20">
        <w:rPr>
          <w:rFonts w:ascii="Times New Roman" w:eastAsia="Times New Roman" w:hAnsi="Times New Roman" w:cs="Times New Roman"/>
          <w:sz w:val="24"/>
          <w:szCs w:val="24"/>
        </w:rPr>
        <w:t xml:space="preserve">appear to favor non-drought conditions: transitions to this state from </w:t>
      </w:r>
      <w:r w:rsidR="00BA7B20" w:rsidRPr="00B4525D">
        <w:rPr>
          <w:rFonts w:ascii="Times New Roman" w:eastAsia="Times New Roman" w:hAnsi="Times New Roman" w:cs="Times New Roman"/>
          <w:i/>
          <w:iCs/>
          <w:sz w:val="24"/>
          <w:szCs w:val="24"/>
        </w:rPr>
        <w:t xml:space="preserve">B. </w:t>
      </w:r>
      <w:proofErr w:type="spellStart"/>
      <w:r w:rsidR="00BA7B20" w:rsidRPr="00B4525D">
        <w:rPr>
          <w:rFonts w:ascii="Times New Roman" w:eastAsia="Times New Roman" w:hAnsi="Times New Roman" w:cs="Times New Roman"/>
          <w:i/>
          <w:iCs/>
          <w:sz w:val="24"/>
          <w:szCs w:val="24"/>
        </w:rPr>
        <w:t>hordeaceous</w:t>
      </w:r>
      <w:proofErr w:type="spellEnd"/>
      <w:r w:rsidR="00BA7B20" w:rsidRPr="00B4525D">
        <w:rPr>
          <w:rFonts w:ascii="Times New Roman" w:eastAsia="Times New Roman" w:hAnsi="Times New Roman" w:cs="Times New Roman"/>
          <w:i/>
          <w:iCs/>
          <w:sz w:val="24"/>
          <w:szCs w:val="24"/>
        </w:rPr>
        <w:t xml:space="preserve">-Festuca </w:t>
      </w:r>
      <w:r w:rsidR="00BA7B20">
        <w:rPr>
          <w:rFonts w:ascii="Times New Roman" w:eastAsia="Times New Roman" w:hAnsi="Times New Roman" w:cs="Times New Roman"/>
          <w:sz w:val="24"/>
          <w:szCs w:val="24"/>
        </w:rPr>
        <w:t xml:space="preserve">communities were positively (though not significantly) correlated </w:t>
      </w:r>
      <w:r w:rsidR="001A05D4">
        <w:rPr>
          <w:rFonts w:ascii="Times New Roman" w:eastAsia="Times New Roman" w:hAnsi="Times New Roman" w:cs="Times New Roman"/>
          <w:sz w:val="24"/>
          <w:szCs w:val="24"/>
        </w:rPr>
        <w:t xml:space="preserve">with SPEI, though a </w:t>
      </w:r>
      <w:r w:rsidR="00A425E9">
        <w:rPr>
          <w:rFonts w:ascii="Times New Roman" w:eastAsia="Times New Roman" w:hAnsi="Times New Roman" w:cs="Times New Roman"/>
          <w:sz w:val="24"/>
          <w:szCs w:val="24"/>
        </w:rPr>
        <w:t xml:space="preserve">lack of statistical power </w:t>
      </w:r>
      <w:r w:rsidR="002727E0">
        <w:rPr>
          <w:rFonts w:ascii="Times New Roman" w:eastAsia="Times New Roman" w:hAnsi="Times New Roman" w:cs="Times New Roman"/>
          <w:sz w:val="24"/>
          <w:szCs w:val="24"/>
        </w:rPr>
        <w:t>likely results from</w:t>
      </w:r>
      <w:r w:rsidR="00A425E9">
        <w:rPr>
          <w:rFonts w:ascii="Times New Roman" w:eastAsia="Times New Roman" w:hAnsi="Times New Roman" w:cs="Times New Roman"/>
          <w:sz w:val="24"/>
          <w:szCs w:val="24"/>
        </w:rPr>
        <w:t xml:space="preserve"> l</w:t>
      </w:r>
      <w:r w:rsidR="001B7F29">
        <w:rPr>
          <w:rFonts w:ascii="Times New Roman" w:eastAsia="Times New Roman" w:hAnsi="Times New Roman" w:cs="Times New Roman"/>
          <w:sz w:val="24"/>
          <w:szCs w:val="24"/>
        </w:rPr>
        <w:t xml:space="preserve">imited observation </w:t>
      </w:r>
      <w:r w:rsidR="00B8263A">
        <w:rPr>
          <w:rFonts w:ascii="Times New Roman" w:eastAsia="Times New Roman" w:hAnsi="Times New Roman" w:cs="Times New Roman"/>
          <w:sz w:val="24"/>
          <w:szCs w:val="24"/>
        </w:rPr>
        <w:t xml:space="preserve">of the </w:t>
      </w:r>
      <w:r w:rsidR="00B8263A" w:rsidRPr="001B7F29">
        <w:rPr>
          <w:rFonts w:ascii="Times New Roman" w:eastAsia="Times New Roman" w:hAnsi="Times New Roman" w:cs="Times New Roman"/>
          <w:i/>
          <w:iCs/>
          <w:sz w:val="24"/>
          <w:szCs w:val="24"/>
        </w:rPr>
        <w:t xml:space="preserve">B. </w:t>
      </w:r>
      <w:proofErr w:type="spellStart"/>
      <w:r w:rsidR="00B8263A" w:rsidRPr="001B7F29">
        <w:rPr>
          <w:rFonts w:ascii="Times New Roman" w:eastAsia="Times New Roman" w:hAnsi="Times New Roman" w:cs="Times New Roman"/>
          <w:i/>
          <w:iCs/>
          <w:sz w:val="24"/>
          <w:szCs w:val="24"/>
        </w:rPr>
        <w:t>hordeceous</w:t>
      </w:r>
      <w:proofErr w:type="spellEnd"/>
      <w:r w:rsidR="00B8263A" w:rsidRPr="001B7F29">
        <w:rPr>
          <w:rFonts w:ascii="Times New Roman" w:eastAsia="Times New Roman" w:hAnsi="Times New Roman" w:cs="Times New Roman"/>
          <w:i/>
          <w:iCs/>
          <w:sz w:val="24"/>
          <w:szCs w:val="24"/>
        </w:rPr>
        <w:t xml:space="preserve"> – Festuca state</w:t>
      </w:r>
      <w:r w:rsidR="00A0681C">
        <w:rPr>
          <w:rFonts w:ascii="Times New Roman" w:eastAsia="Times New Roman" w:hAnsi="Times New Roman" w:cs="Times New Roman"/>
          <w:sz w:val="24"/>
          <w:szCs w:val="24"/>
        </w:rPr>
        <w:t xml:space="preserve"> during drought years.</w:t>
      </w:r>
    </w:p>
    <w:p w14:paraId="435B8A5B" w14:textId="3B49A681" w:rsidR="001A05D4" w:rsidRDefault="001A05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Transitions between </w:t>
      </w:r>
      <w:r w:rsidRPr="001A05D4">
        <w:rPr>
          <w:rFonts w:ascii="Times New Roman" w:eastAsia="Times New Roman" w:hAnsi="Times New Roman" w:cs="Times New Roman"/>
          <w:i/>
          <w:iCs/>
          <w:sz w:val="24"/>
          <w:szCs w:val="24"/>
        </w:rPr>
        <w:t>Invasive Annual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and </w:t>
      </w:r>
      <w:proofErr w:type="spellStart"/>
      <w:r w:rsidRPr="005C7C34">
        <w:rPr>
          <w:rFonts w:ascii="Times New Roman" w:eastAsia="Times New Roman" w:hAnsi="Times New Roman" w:cs="Times New Roman"/>
          <w:i/>
          <w:iCs/>
          <w:sz w:val="24"/>
          <w:szCs w:val="24"/>
        </w:rPr>
        <w:t>Avena</w:t>
      </w:r>
      <w:proofErr w:type="spellEnd"/>
      <w:r w:rsidRPr="005C7C34">
        <w:rPr>
          <w:rFonts w:ascii="Times New Roman" w:eastAsia="Times New Roman" w:hAnsi="Times New Roman" w:cs="Times New Roman"/>
          <w:i/>
          <w:iCs/>
          <w:sz w:val="24"/>
          <w:szCs w:val="24"/>
        </w:rPr>
        <w:t xml:space="preserve">-B. </w:t>
      </w:r>
      <w:proofErr w:type="spellStart"/>
      <w:r w:rsidRPr="005C7C34">
        <w:rPr>
          <w:rFonts w:ascii="Times New Roman" w:eastAsia="Times New Roman" w:hAnsi="Times New Roman" w:cs="Times New Roman"/>
          <w:i/>
          <w:iCs/>
          <w:sz w:val="24"/>
          <w:szCs w:val="24"/>
        </w:rPr>
        <w:t>diandrus</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states during drought provide further </w:t>
      </w:r>
      <w:r w:rsidR="00223A1F">
        <w:rPr>
          <w:rFonts w:ascii="Times New Roman" w:eastAsia="Times New Roman" w:hAnsi="Times New Roman" w:cs="Times New Roman"/>
          <w:sz w:val="24"/>
          <w:szCs w:val="24"/>
        </w:rPr>
        <w:t xml:space="preserve">evidence for contrasting climate affinities between core species groups. Increased frequency of the </w:t>
      </w:r>
      <w:proofErr w:type="spellStart"/>
      <w:r w:rsidR="00223A1F" w:rsidRPr="00223A1F">
        <w:rPr>
          <w:rFonts w:ascii="Times New Roman" w:eastAsia="Times New Roman" w:hAnsi="Times New Roman" w:cs="Times New Roman"/>
          <w:i/>
          <w:iCs/>
          <w:sz w:val="24"/>
          <w:szCs w:val="24"/>
        </w:rPr>
        <w:t>Avena</w:t>
      </w:r>
      <w:proofErr w:type="spellEnd"/>
      <w:r w:rsidR="00223A1F" w:rsidRPr="00223A1F">
        <w:rPr>
          <w:rFonts w:ascii="Times New Roman" w:eastAsia="Times New Roman" w:hAnsi="Times New Roman" w:cs="Times New Roman"/>
          <w:i/>
          <w:iCs/>
          <w:sz w:val="24"/>
          <w:szCs w:val="24"/>
        </w:rPr>
        <w:t xml:space="preserve">-B. </w:t>
      </w:r>
      <w:proofErr w:type="spellStart"/>
      <w:r w:rsidR="00223A1F" w:rsidRPr="00223A1F">
        <w:rPr>
          <w:rFonts w:ascii="Times New Roman" w:eastAsia="Times New Roman" w:hAnsi="Times New Roman" w:cs="Times New Roman"/>
          <w:i/>
          <w:iCs/>
          <w:sz w:val="24"/>
          <w:szCs w:val="24"/>
        </w:rPr>
        <w:t>diandru</w:t>
      </w:r>
      <w:r w:rsidR="00223A1F">
        <w:rPr>
          <w:rFonts w:ascii="Times New Roman" w:eastAsia="Times New Roman" w:hAnsi="Times New Roman" w:cs="Times New Roman"/>
          <w:i/>
          <w:iCs/>
          <w:sz w:val="24"/>
          <w:szCs w:val="24"/>
        </w:rPr>
        <w:t>s</w:t>
      </w:r>
      <w:proofErr w:type="spellEnd"/>
      <w:r w:rsidR="00223A1F">
        <w:rPr>
          <w:rFonts w:ascii="Times New Roman" w:eastAsia="Times New Roman" w:hAnsi="Times New Roman" w:cs="Times New Roman"/>
          <w:i/>
          <w:iCs/>
          <w:sz w:val="24"/>
          <w:szCs w:val="24"/>
        </w:rPr>
        <w:t xml:space="preserve"> </w:t>
      </w:r>
      <w:r w:rsidR="00223A1F">
        <w:rPr>
          <w:rFonts w:ascii="Times New Roman" w:eastAsia="Times New Roman" w:hAnsi="Times New Roman" w:cs="Times New Roman"/>
          <w:sz w:val="24"/>
          <w:szCs w:val="24"/>
        </w:rPr>
        <w:t xml:space="preserve">annuals state between </w:t>
      </w:r>
      <w:r w:rsidR="005A616C">
        <w:rPr>
          <w:rFonts w:ascii="Times New Roman" w:eastAsia="Times New Roman" w:hAnsi="Times New Roman" w:cs="Times New Roman"/>
          <w:sz w:val="24"/>
          <w:szCs w:val="24"/>
        </w:rPr>
        <w:t xml:space="preserve">2012-2017 produced </w:t>
      </w:r>
      <w:r w:rsidR="00321BA9">
        <w:rPr>
          <w:rFonts w:ascii="Times New Roman" w:eastAsia="Times New Roman" w:hAnsi="Times New Roman" w:cs="Times New Roman"/>
          <w:sz w:val="24"/>
          <w:szCs w:val="24"/>
        </w:rPr>
        <w:t xml:space="preserve">significant negative correlations between SPEI and </w:t>
      </w:r>
      <w:r w:rsidR="0000137C">
        <w:rPr>
          <w:rFonts w:ascii="Times New Roman" w:eastAsia="Times New Roman" w:hAnsi="Times New Roman" w:cs="Times New Roman"/>
          <w:sz w:val="24"/>
          <w:szCs w:val="24"/>
        </w:rPr>
        <w:t xml:space="preserve">both </w:t>
      </w:r>
      <w:proofErr w:type="spellStart"/>
      <w:r w:rsidR="00321BA9" w:rsidRPr="00223A1F">
        <w:rPr>
          <w:rFonts w:ascii="Times New Roman" w:eastAsia="Times New Roman" w:hAnsi="Times New Roman" w:cs="Times New Roman"/>
          <w:i/>
          <w:iCs/>
          <w:sz w:val="24"/>
          <w:szCs w:val="24"/>
        </w:rPr>
        <w:t>Avena</w:t>
      </w:r>
      <w:proofErr w:type="spellEnd"/>
      <w:r w:rsidR="00321BA9" w:rsidRPr="00223A1F">
        <w:rPr>
          <w:rFonts w:ascii="Times New Roman" w:eastAsia="Times New Roman" w:hAnsi="Times New Roman" w:cs="Times New Roman"/>
          <w:i/>
          <w:iCs/>
          <w:sz w:val="24"/>
          <w:szCs w:val="24"/>
        </w:rPr>
        <w:t xml:space="preserve">-B. </w:t>
      </w:r>
      <w:proofErr w:type="spellStart"/>
      <w:r w:rsidR="00321BA9" w:rsidRPr="00223A1F">
        <w:rPr>
          <w:rFonts w:ascii="Times New Roman" w:eastAsia="Times New Roman" w:hAnsi="Times New Roman" w:cs="Times New Roman"/>
          <w:i/>
          <w:iCs/>
          <w:sz w:val="24"/>
          <w:szCs w:val="24"/>
        </w:rPr>
        <w:t>diandru</w:t>
      </w:r>
      <w:r w:rsidR="00321BA9">
        <w:rPr>
          <w:rFonts w:ascii="Times New Roman" w:eastAsia="Times New Roman" w:hAnsi="Times New Roman" w:cs="Times New Roman"/>
          <w:i/>
          <w:iCs/>
          <w:sz w:val="24"/>
          <w:szCs w:val="24"/>
        </w:rPr>
        <w:t>s</w:t>
      </w:r>
      <w:proofErr w:type="spellEnd"/>
      <w:r w:rsidR="00321BA9">
        <w:rPr>
          <w:rFonts w:ascii="Times New Roman" w:eastAsia="Times New Roman" w:hAnsi="Times New Roman" w:cs="Times New Roman"/>
          <w:i/>
          <w:iCs/>
          <w:sz w:val="24"/>
          <w:szCs w:val="24"/>
        </w:rPr>
        <w:t xml:space="preserve"> </w:t>
      </w:r>
      <w:r w:rsidR="00321BA9">
        <w:rPr>
          <w:rFonts w:ascii="Times New Roman" w:eastAsia="Times New Roman" w:hAnsi="Times New Roman" w:cs="Times New Roman"/>
          <w:sz w:val="24"/>
          <w:szCs w:val="24"/>
        </w:rPr>
        <w:t xml:space="preserve">persistence and </w:t>
      </w:r>
      <w:r w:rsidR="005A616C">
        <w:rPr>
          <w:rFonts w:ascii="Times New Roman" w:eastAsia="Times New Roman" w:hAnsi="Times New Roman" w:cs="Times New Roman"/>
          <w:sz w:val="24"/>
          <w:szCs w:val="24"/>
        </w:rPr>
        <w:t xml:space="preserve">probability of </w:t>
      </w:r>
      <w:r w:rsidR="005A616C" w:rsidRPr="00321BA9">
        <w:rPr>
          <w:rFonts w:ascii="Times New Roman" w:eastAsia="Times New Roman" w:hAnsi="Times New Roman" w:cs="Times New Roman"/>
          <w:i/>
          <w:iCs/>
          <w:sz w:val="24"/>
          <w:szCs w:val="24"/>
        </w:rPr>
        <w:t>Invasive Annual</w:t>
      </w:r>
      <w:r w:rsidR="005A616C">
        <w:rPr>
          <w:rFonts w:ascii="Times New Roman" w:eastAsia="Times New Roman" w:hAnsi="Times New Roman" w:cs="Times New Roman"/>
          <w:sz w:val="24"/>
          <w:szCs w:val="24"/>
        </w:rPr>
        <w:t xml:space="preserve"> </w:t>
      </w:r>
      <w:r w:rsidR="00440E82">
        <w:rPr>
          <w:rFonts w:ascii="Times New Roman" w:eastAsia="Times New Roman" w:hAnsi="Times New Roman" w:cs="Times New Roman"/>
          <w:sz w:val="24"/>
          <w:szCs w:val="24"/>
        </w:rPr>
        <w:t>transition to this state</w:t>
      </w:r>
      <w:r w:rsidR="0020635B">
        <w:rPr>
          <w:rFonts w:ascii="Times New Roman" w:eastAsia="Times New Roman" w:hAnsi="Times New Roman" w:cs="Times New Roman"/>
          <w:sz w:val="24"/>
          <w:szCs w:val="24"/>
        </w:rPr>
        <w:t xml:space="preserve"> (</w:t>
      </w:r>
      <w:r w:rsidR="007C12F2">
        <w:rPr>
          <w:rFonts w:ascii="Times New Roman" w:eastAsia="Times New Roman" w:hAnsi="Times New Roman" w:cs="Times New Roman"/>
          <w:sz w:val="24"/>
          <w:szCs w:val="24"/>
        </w:rPr>
        <w:t xml:space="preserve">Table </w:t>
      </w:r>
      <w:r w:rsidR="009954BC">
        <w:rPr>
          <w:rFonts w:ascii="Times New Roman" w:eastAsia="Times New Roman" w:hAnsi="Times New Roman" w:cs="Times New Roman"/>
          <w:sz w:val="24"/>
          <w:szCs w:val="24"/>
        </w:rPr>
        <w:t>2</w:t>
      </w:r>
      <w:r w:rsidR="0020635B">
        <w:rPr>
          <w:rFonts w:ascii="Times New Roman" w:eastAsia="Times New Roman" w:hAnsi="Times New Roman" w:cs="Times New Roman"/>
          <w:sz w:val="24"/>
          <w:szCs w:val="24"/>
        </w:rPr>
        <w:t>)</w:t>
      </w:r>
      <w:r w:rsidR="005A616C">
        <w:rPr>
          <w:rFonts w:ascii="Times New Roman" w:eastAsia="Times New Roman" w:hAnsi="Times New Roman" w:cs="Times New Roman"/>
          <w:sz w:val="24"/>
          <w:szCs w:val="24"/>
        </w:rPr>
        <w:t>.</w:t>
      </w:r>
      <w:r w:rsidR="0020635B">
        <w:rPr>
          <w:rFonts w:ascii="Times New Roman" w:eastAsia="Times New Roman" w:hAnsi="Times New Roman" w:cs="Times New Roman"/>
          <w:sz w:val="24"/>
          <w:szCs w:val="24"/>
        </w:rPr>
        <w:t xml:space="preserve"> </w:t>
      </w:r>
    </w:p>
    <w:p w14:paraId="378B3B83" w14:textId="5C6C3B12" w:rsidR="00B43547" w:rsidRPr="0018625A" w:rsidRDefault="00B435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contrast to states which exhibited </w:t>
      </w:r>
      <w:r w:rsidR="002B3E9A">
        <w:rPr>
          <w:rFonts w:ascii="Times New Roman" w:eastAsia="Times New Roman" w:hAnsi="Times New Roman" w:cs="Times New Roman"/>
          <w:sz w:val="24"/>
          <w:szCs w:val="24"/>
        </w:rPr>
        <w:t>linearly correlated responses to drought stress,</w:t>
      </w:r>
      <w:r w:rsidR="00127B8C">
        <w:rPr>
          <w:rFonts w:ascii="Times New Roman" w:eastAsia="Times New Roman" w:hAnsi="Times New Roman" w:cs="Times New Roman"/>
          <w:sz w:val="24"/>
          <w:szCs w:val="24"/>
        </w:rPr>
        <w:t xml:space="preserve"> </w:t>
      </w:r>
      <w:r w:rsidR="00A50FC0">
        <w:rPr>
          <w:rFonts w:ascii="Times New Roman" w:eastAsia="Times New Roman" w:hAnsi="Times New Roman" w:cs="Times New Roman"/>
          <w:sz w:val="24"/>
          <w:szCs w:val="24"/>
        </w:rPr>
        <w:t>p</w:t>
      </w:r>
      <w:r w:rsidR="00D84C34">
        <w:rPr>
          <w:rFonts w:ascii="Times New Roman" w:eastAsia="Times New Roman" w:hAnsi="Times New Roman" w:cs="Times New Roman"/>
          <w:sz w:val="24"/>
          <w:szCs w:val="24"/>
        </w:rPr>
        <w:t xml:space="preserve">lots characterized by the </w:t>
      </w:r>
      <w:r w:rsidR="00D84C34" w:rsidRPr="00D84C34">
        <w:rPr>
          <w:rFonts w:ascii="Times New Roman" w:eastAsia="Times New Roman" w:hAnsi="Times New Roman" w:cs="Times New Roman"/>
          <w:i/>
          <w:iCs/>
          <w:sz w:val="24"/>
          <w:szCs w:val="24"/>
        </w:rPr>
        <w:t>Native Perennial</w:t>
      </w:r>
      <w:r w:rsidR="00D84C34">
        <w:rPr>
          <w:rFonts w:ascii="Times New Roman" w:eastAsia="Times New Roman" w:hAnsi="Times New Roman" w:cs="Times New Roman"/>
          <w:sz w:val="24"/>
          <w:szCs w:val="24"/>
        </w:rPr>
        <w:t xml:space="preserve"> state displayed complex interactions between effects of drought stress and initial planting composition</w:t>
      </w:r>
      <w:r w:rsidR="00A50FC0">
        <w:rPr>
          <w:rFonts w:ascii="Times New Roman" w:eastAsia="Times New Roman" w:hAnsi="Times New Roman" w:cs="Times New Roman"/>
          <w:sz w:val="24"/>
          <w:szCs w:val="24"/>
        </w:rPr>
        <w:t xml:space="preserve"> (Figure </w:t>
      </w:r>
      <w:r w:rsidR="009954BC">
        <w:rPr>
          <w:rFonts w:ascii="Times New Roman" w:eastAsia="Times New Roman" w:hAnsi="Times New Roman" w:cs="Times New Roman"/>
          <w:sz w:val="24"/>
          <w:szCs w:val="24"/>
        </w:rPr>
        <w:t>3</w:t>
      </w:r>
      <w:r w:rsidR="0061137D">
        <w:rPr>
          <w:rFonts w:ascii="Times New Roman" w:eastAsia="Times New Roman" w:hAnsi="Times New Roman" w:cs="Times New Roman"/>
          <w:sz w:val="24"/>
          <w:szCs w:val="24"/>
        </w:rPr>
        <w:t xml:space="preserve">, </w:t>
      </w:r>
      <w:r w:rsidR="00070A96">
        <w:rPr>
          <w:rFonts w:ascii="Times New Roman" w:eastAsia="Times New Roman" w:hAnsi="Times New Roman" w:cs="Times New Roman"/>
          <w:sz w:val="24"/>
          <w:szCs w:val="24"/>
        </w:rPr>
        <w:t>Table 3</w:t>
      </w:r>
      <w:r w:rsidR="00A50FC0">
        <w:rPr>
          <w:rFonts w:ascii="Times New Roman" w:eastAsia="Times New Roman" w:hAnsi="Times New Roman" w:cs="Times New Roman"/>
          <w:sz w:val="24"/>
          <w:szCs w:val="24"/>
        </w:rPr>
        <w:t>)</w:t>
      </w:r>
      <w:r w:rsidR="00D84C34">
        <w:rPr>
          <w:rFonts w:ascii="Times New Roman" w:eastAsia="Times New Roman" w:hAnsi="Times New Roman" w:cs="Times New Roman"/>
          <w:sz w:val="24"/>
          <w:szCs w:val="24"/>
        </w:rPr>
        <w:t>.</w:t>
      </w:r>
      <w:r w:rsidR="009100EC">
        <w:rPr>
          <w:rFonts w:ascii="Times New Roman" w:eastAsia="Times New Roman" w:hAnsi="Times New Roman" w:cs="Times New Roman"/>
          <w:sz w:val="24"/>
          <w:szCs w:val="24"/>
        </w:rPr>
        <w:t xml:space="preserve"> </w:t>
      </w:r>
      <w:r w:rsidR="00544C43">
        <w:rPr>
          <w:rFonts w:ascii="Times New Roman" w:eastAsia="Times New Roman" w:hAnsi="Times New Roman" w:cs="Times New Roman"/>
          <w:sz w:val="24"/>
          <w:szCs w:val="24"/>
        </w:rPr>
        <w:t xml:space="preserve">Transition probabilities to the </w:t>
      </w:r>
      <w:r w:rsidR="00544C43" w:rsidRPr="0018625A">
        <w:rPr>
          <w:rFonts w:ascii="Times New Roman" w:eastAsia="Times New Roman" w:hAnsi="Times New Roman" w:cs="Times New Roman"/>
          <w:i/>
          <w:iCs/>
          <w:sz w:val="24"/>
          <w:szCs w:val="24"/>
        </w:rPr>
        <w:t>Native Perennial</w:t>
      </w:r>
      <w:r w:rsidR="00544C43">
        <w:rPr>
          <w:rFonts w:ascii="Times New Roman" w:eastAsia="Times New Roman" w:hAnsi="Times New Roman" w:cs="Times New Roman"/>
          <w:sz w:val="24"/>
          <w:szCs w:val="24"/>
        </w:rPr>
        <w:t xml:space="preserve"> state significantly increased under both </w:t>
      </w:r>
      <w:r w:rsidR="0031519D">
        <w:rPr>
          <w:rFonts w:ascii="Times New Roman" w:eastAsia="Times New Roman" w:hAnsi="Times New Roman" w:cs="Times New Roman"/>
          <w:sz w:val="24"/>
          <w:szCs w:val="24"/>
        </w:rPr>
        <w:t xml:space="preserve">positive and negative values of SPEI, depending on </w:t>
      </w:r>
      <w:r w:rsidR="0018625A">
        <w:rPr>
          <w:rFonts w:ascii="Times New Roman" w:eastAsia="Times New Roman" w:hAnsi="Times New Roman" w:cs="Times New Roman"/>
          <w:sz w:val="24"/>
          <w:szCs w:val="24"/>
        </w:rPr>
        <w:t xml:space="preserve">prior community configuration:  </w:t>
      </w:r>
      <w:r w:rsidR="0018625A">
        <w:rPr>
          <w:rFonts w:ascii="Times New Roman" w:eastAsia="Times New Roman" w:hAnsi="Times New Roman" w:cs="Times New Roman"/>
          <w:i/>
          <w:iCs/>
          <w:sz w:val="24"/>
          <w:szCs w:val="24"/>
        </w:rPr>
        <w:t xml:space="preserve">Invasive Annual </w:t>
      </w:r>
      <w:r w:rsidR="0018625A">
        <w:rPr>
          <w:rFonts w:ascii="Times New Roman" w:eastAsia="Times New Roman" w:hAnsi="Times New Roman" w:cs="Times New Roman"/>
          <w:sz w:val="24"/>
          <w:szCs w:val="24"/>
        </w:rPr>
        <w:t xml:space="preserve">communities were more likely to transition to a </w:t>
      </w:r>
      <w:r w:rsidR="0018625A" w:rsidRPr="00737B10">
        <w:rPr>
          <w:rFonts w:ascii="Times New Roman" w:eastAsia="Times New Roman" w:hAnsi="Times New Roman" w:cs="Times New Roman"/>
          <w:i/>
          <w:iCs/>
          <w:sz w:val="24"/>
          <w:szCs w:val="24"/>
        </w:rPr>
        <w:t>Native Perennial</w:t>
      </w:r>
      <w:r w:rsidR="0018625A">
        <w:rPr>
          <w:rFonts w:ascii="Times New Roman" w:eastAsia="Times New Roman" w:hAnsi="Times New Roman" w:cs="Times New Roman"/>
          <w:sz w:val="24"/>
          <w:szCs w:val="24"/>
        </w:rPr>
        <w:t xml:space="preserve"> state </w:t>
      </w:r>
      <w:r w:rsidR="00737B10">
        <w:rPr>
          <w:rFonts w:ascii="Times New Roman" w:eastAsia="Times New Roman" w:hAnsi="Times New Roman" w:cs="Times New Roman"/>
          <w:sz w:val="24"/>
          <w:szCs w:val="24"/>
        </w:rPr>
        <w:t xml:space="preserve">under drought, while </w:t>
      </w:r>
      <w:proofErr w:type="spellStart"/>
      <w:r w:rsidR="00737B10" w:rsidRPr="00737B10">
        <w:rPr>
          <w:rFonts w:ascii="Times New Roman" w:eastAsia="Times New Roman" w:hAnsi="Times New Roman" w:cs="Times New Roman"/>
          <w:i/>
          <w:iCs/>
          <w:sz w:val="24"/>
          <w:szCs w:val="24"/>
        </w:rPr>
        <w:t>Avena</w:t>
      </w:r>
      <w:proofErr w:type="spellEnd"/>
      <w:r w:rsidR="00737B10" w:rsidRPr="00737B10">
        <w:rPr>
          <w:rFonts w:ascii="Times New Roman" w:eastAsia="Times New Roman" w:hAnsi="Times New Roman" w:cs="Times New Roman"/>
          <w:i/>
          <w:iCs/>
          <w:sz w:val="24"/>
          <w:szCs w:val="24"/>
        </w:rPr>
        <w:t xml:space="preserve">-B. </w:t>
      </w:r>
      <w:proofErr w:type="spellStart"/>
      <w:r w:rsidR="00737B10" w:rsidRPr="00737B10">
        <w:rPr>
          <w:rFonts w:ascii="Times New Roman" w:eastAsia="Times New Roman" w:hAnsi="Times New Roman" w:cs="Times New Roman"/>
          <w:i/>
          <w:iCs/>
          <w:sz w:val="24"/>
          <w:szCs w:val="24"/>
        </w:rPr>
        <w:t>Diandrus</w:t>
      </w:r>
      <w:proofErr w:type="spellEnd"/>
      <w:r w:rsidR="00737B10">
        <w:rPr>
          <w:rFonts w:ascii="Times New Roman" w:eastAsia="Times New Roman" w:hAnsi="Times New Roman" w:cs="Times New Roman"/>
          <w:sz w:val="24"/>
          <w:szCs w:val="24"/>
        </w:rPr>
        <w:t xml:space="preserve"> communities</w:t>
      </w:r>
      <w:r w:rsidR="003252A2">
        <w:rPr>
          <w:rFonts w:ascii="Times New Roman" w:eastAsia="Times New Roman" w:hAnsi="Times New Roman" w:cs="Times New Roman"/>
          <w:sz w:val="24"/>
          <w:szCs w:val="24"/>
        </w:rPr>
        <w:t xml:space="preserve"> were more likely to do so with increased water availability. Critically, </w:t>
      </w:r>
      <w:r w:rsidR="00A0665B">
        <w:rPr>
          <w:rFonts w:ascii="Times New Roman" w:eastAsia="Times New Roman" w:hAnsi="Times New Roman" w:cs="Times New Roman"/>
          <w:sz w:val="24"/>
          <w:szCs w:val="24"/>
        </w:rPr>
        <w:t xml:space="preserve">these </w:t>
      </w:r>
      <w:r w:rsidR="007800BC">
        <w:rPr>
          <w:rFonts w:ascii="Times New Roman" w:eastAsia="Times New Roman" w:hAnsi="Times New Roman" w:cs="Times New Roman"/>
          <w:sz w:val="24"/>
          <w:szCs w:val="24"/>
        </w:rPr>
        <w:t xml:space="preserve">transitions </w:t>
      </w:r>
      <w:r w:rsidR="003252A2">
        <w:rPr>
          <w:rFonts w:ascii="Times New Roman" w:eastAsia="Times New Roman" w:hAnsi="Times New Roman" w:cs="Times New Roman"/>
          <w:sz w:val="24"/>
          <w:szCs w:val="24"/>
        </w:rPr>
        <w:t xml:space="preserve">were strongly affected by seeding treatments, where plots seeded with native perennial grasses </w:t>
      </w:r>
      <w:r w:rsidR="00A0665B">
        <w:rPr>
          <w:rFonts w:ascii="Times New Roman" w:eastAsia="Times New Roman" w:hAnsi="Times New Roman" w:cs="Times New Roman"/>
          <w:sz w:val="24"/>
          <w:szCs w:val="24"/>
        </w:rPr>
        <w:t xml:space="preserve">increased </w:t>
      </w:r>
      <w:r w:rsidR="003252A2">
        <w:rPr>
          <w:rFonts w:ascii="Times New Roman" w:eastAsia="Times New Roman" w:hAnsi="Times New Roman" w:cs="Times New Roman"/>
          <w:sz w:val="24"/>
          <w:szCs w:val="24"/>
        </w:rPr>
        <w:t xml:space="preserve">transition probabilities </w:t>
      </w:r>
      <w:r w:rsidR="00F926BA">
        <w:rPr>
          <w:rFonts w:ascii="Times New Roman" w:eastAsia="Times New Roman" w:hAnsi="Times New Roman" w:cs="Times New Roman"/>
          <w:sz w:val="24"/>
          <w:szCs w:val="24"/>
        </w:rPr>
        <w:t xml:space="preserve">by </w:t>
      </w:r>
      <w:r w:rsidR="007A7052">
        <w:rPr>
          <w:rFonts w:ascii="Times New Roman" w:eastAsia="Times New Roman" w:hAnsi="Times New Roman" w:cs="Times New Roman"/>
          <w:sz w:val="24"/>
          <w:szCs w:val="24"/>
        </w:rPr>
        <w:t xml:space="preserve">factors of </w:t>
      </w:r>
      <w:r w:rsidR="00C61AF8">
        <w:rPr>
          <w:rFonts w:ascii="Times New Roman" w:eastAsia="Times New Roman" w:hAnsi="Times New Roman" w:cs="Times New Roman"/>
          <w:sz w:val="24"/>
          <w:szCs w:val="24"/>
        </w:rPr>
        <w:t>3.3 and 2.5</w:t>
      </w:r>
      <w:r w:rsidR="00F926BA">
        <w:rPr>
          <w:rFonts w:ascii="Times New Roman" w:eastAsia="Times New Roman" w:hAnsi="Times New Roman" w:cs="Times New Roman"/>
          <w:sz w:val="24"/>
          <w:szCs w:val="24"/>
        </w:rPr>
        <w:t>, respectively</w:t>
      </w:r>
      <w:r w:rsidR="00667D04">
        <w:rPr>
          <w:rFonts w:ascii="Times New Roman" w:eastAsia="Times New Roman" w:hAnsi="Times New Roman" w:cs="Times New Roman"/>
          <w:sz w:val="24"/>
          <w:szCs w:val="24"/>
        </w:rPr>
        <w:t xml:space="preserve"> (</w:t>
      </w:r>
      <w:r w:rsidR="000D4D54">
        <w:rPr>
          <w:rFonts w:ascii="Times New Roman" w:eastAsia="Times New Roman" w:hAnsi="Times New Roman" w:cs="Times New Roman"/>
          <w:sz w:val="24"/>
          <w:szCs w:val="24"/>
        </w:rPr>
        <w:t>Table 3</w:t>
      </w:r>
      <w:r w:rsidR="00667D04">
        <w:rPr>
          <w:rFonts w:ascii="Times New Roman" w:eastAsia="Times New Roman" w:hAnsi="Times New Roman" w:cs="Times New Roman"/>
          <w:sz w:val="24"/>
          <w:szCs w:val="24"/>
        </w:rPr>
        <w:t>)</w:t>
      </w:r>
      <w:r w:rsidR="00F926BA">
        <w:rPr>
          <w:rFonts w:ascii="Times New Roman" w:eastAsia="Times New Roman" w:hAnsi="Times New Roman" w:cs="Times New Roman"/>
          <w:sz w:val="24"/>
          <w:szCs w:val="24"/>
        </w:rPr>
        <w:t>.</w:t>
      </w:r>
      <w:r w:rsidR="0078115A">
        <w:rPr>
          <w:rFonts w:ascii="Times New Roman" w:eastAsia="Times New Roman" w:hAnsi="Times New Roman" w:cs="Times New Roman"/>
          <w:sz w:val="24"/>
          <w:szCs w:val="24"/>
        </w:rPr>
        <w:t xml:space="preserve"> This finding suggests that </w:t>
      </w:r>
      <w:r w:rsidR="0078115A" w:rsidRPr="0078115A">
        <w:rPr>
          <w:rFonts w:ascii="Times New Roman" w:eastAsia="Times New Roman" w:hAnsi="Times New Roman" w:cs="Times New Roman"/>
          <w:i/>
          <w:iCs/>
          <w:sz w:val="24"/>
          <w:szCs w:val="24"/>
        </w:rPr>
        <w:t>Native Perennial</w:t>
      </w:r>
      <w:r w:rsidR="0078115A">
        <w:rPr>
          <w:rFonts w:ascii="Times New Roman" w:eastAsia="Times New Roman" w:hAnsi="Times New Roman" w:cs="Times New Roman"/>
          <w:sz w:val="24"/>
          <w:szCs w:val="24"/>
        </w:rPr>
        <w:t xml:space="preserve"> species may be </w:t>
      </w:r>
      <w:r w:rsidR="002E1132">
        <w:rPr>
          <w:rFonts w:ascii="Times New Roman" w:eastAsia="Times New Roman" w:hAnsi="Times New Roman" w:cs="Times New Roman"/>
          <w:sz w:val="24"/>
          <w:szCs w:val="24"/>
        </w:rPr>
        <w:t xml:space="preserve">broadly </w:t>
      </w:r>
      <w:r w:rsidR="0078115A">
        <w:rPr>
          <w:rFonts w:ascii="Times New Roman" w:eastAsia="Times New Roman" w:hAnsi="Times New Roman" w:cs="Times New Roman"/>
          <w:sz w:val="24"/>
          <w:szCs w:val="24"/>
        </w:rPr>
        <w:t xml:space="preserve">tolerant of climatic </w:t>
      </w:r>
      <w:r w:rsidR="00694662">
        <w:rPr>
          <w:rFonts w:ascii="Times New Roman" w:eastAsia="Times New Roman" w:hAnsi="Times New Roman" w:cs="Times New Roman"/>
          <w:sz w:val="24"/>
          <w:szCs w:val="24"/>
        </w:rPr>
        <w:t xml:space="preserve">variation </w:t>
      </w:r>
      <w:r w:rsidR="001F3EA6">
        <w:rPr>
          <w:rFonts w:ascii="Times New Roman" w:eastAsia="Times New Roman" w:hAnsi="Times New Roman" w:cs="Times New Roman"/>
          <w:sz w:val="24"/>
          <w:szCs w:val="24"/>
        </w:rPr>
        <w:t xml:space="preserve">but </w:t>
      </w:r>
      <w:r w:rsidR="0078115A">
        <w:rPr>
          <w:rFonts w:ascii="Times New Roman" w:eastAsia="Times New Roman" w:hAnsi="Times New Roman" w:cs="Times New Roman"/>
          <w:sz w:val="24"/>
          <w:szCs w:val="24"/>
        </w:rPr>
        <w:t xml:space="preserve">significantly limited </w:t>
      </w:r>
      <w:r w:rsidR="001F3EA6">
        <w:rPr>
          <w:rFonts w:ascii="Times New Roman" w:eastAsia="Times New Roman" w:hAnsi="Times New Roman" w:cs="Times New Roman"/>
          <w:sz w:val="24"/>
          <w:szCs w:val="24"/>
        </w:rPr>
        <w:t xml:space="preserve">in their </w:t>
      </w:r>
      <w:r w:rsidR="00541C47">
        <w:rPr>
          <w:rFonts w:ascii="Times New Roman" w:eastAsia="Times New Roman" w:hAnsi="Times New Roman" w:cs="Times New Roman"/>
          <w:sz w:val="24"/>
          <w:szCs w:val="24"/>
        </w:rPr>
        <w:t>capacity to dominate communities when propagules are not supplemented</w:t>
      </w:r>
      <w:r w:rsidR="005A11CA">
        <w:rPr>
          <w:rFonts w:ascii="Times New Roman" w:eastAsia="Times New Roman" w:hAnsi="Times New Roman" w:cs="Times New Roman"/>
          <w:sz w:val="24"/>
          <w:szCs w:val="24"/>
        </w:rPr>
        <w:t>.</w:t>
      </w:r>
    </w:p>
    <w:p w14:paraId="358C11D8" w14:textId="77777777" w:rsidR="00C00901" w:rsidRDefault="00C00901">
      <w:pPr>
        <w:spacing w:after="0" w:line="240" w:lineRule="auto"/>
        <w:ind w:firstLine="720"/>
        <w:rPr>
          <w:rFonts w:ascii="Times New Roman" w:eastAsia="Times New Roman" w:hAnsi="Times New Roman" w:cs="Times New Roman"/>
          <w:sz w:val="24"/>
          <w:szCs w:val="24"/>
        </w:rPr>
      </w:pPr>
    </w:p>
    <w:p w14:paraId="64332D06" w14:textId="61B90AA6"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2DA7759" w14:textId="77777777" w:rsidR="001D2514" w:rsidRPr="0093766C" w:rsidRDefault="001D2514">
      <w:pPr>
        <w:spacing w:after="0" w:line="240" w:lineRule="auto"/>
        <w:rPr>
          <w:rFonts w:ascii="Times New Roman" w:eastAsia="Times New Roman" w:hAnsi="Times New Roman" w:cs="Times New Roman"/>
          <w:b/>
          <w:sz w:val="24"/>
          <w:szCs w:val="24"/>
        </w:rPr>
      </w:pPr>
    </w:p>
    <w:p w14:paraId="1A531DE4"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1E27C5B2" w14:textId="288B8EAE" w:rsidR="00C00901" w:rsidRDefault="00C00901">
      <w:pPr>
        <w:spacing w:after="0" w:line="240" w:lineRule="auto"/>
        <w:rPr>
          <w:rFonts w:ascii="Times New Roman" w:eastAsia="Times New Roman" w:hAnsi="Times New Roman" w:cs="Times New Roman"/>
          <w:sz w:val="24"/>
          <w:szCs w:val="24"/>
        </w:rPr>
      </w:pPr>
    </w:p>
    <w:p w14:paraId="27997F99" w14:textId="64074795" w:rsidR="004F026F" w:rsidRPr="005B450B"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emergence of unique community assemblages under climate change is expected to pose a major challenge to the study and management of natural systems in the near future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(Hobbs et al. 2009)</w:t>
      </w:r>
      <w:r w:rsidR="00F1111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California, like many Mediterranean systems, is projected to experience increasing temperatures and fewer, more extreme rainfall events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(Yoon et al. 2015)</w:t>
      </w:r>
      <w:r w:rsidR="00F1111F">
        <w:rPr>
          <w:rFonts w:ascii="Times New Roman" w:eastAsia="Times New Roman" w:hAnsi="Times New Roman" w:cs="Times New Roman"/>
          <w:sz w:val="24"/>
          <w:szCs w:val="24"/>
        </w:rPr>
        <w:fldChar w:fldCharType="end"/>
      </w:r>
      <w:r w:rsidR="00F1111F">
        <w:rPr>
          <w:rFonts w:ascii="Times New Roman" w:eastAsia="Times New Roman" w:hAnsi="Times New Roman" w:cs="Times New Roman"/>
          <w:sz w:val="24"/>
          <w:szCs w:val="24"/>
        </w:rPr>
        <w:t xml:space="preserve">. </w:t>
      </w:r>
      <w:r w:rsidR="004F2D23">
        <w:rPr>
          <w:rFonts w:ascii="Times New Roman" w:eastAsia="Times New Roman" w:hAnsi="Times New Roman" w:cs="Times New Roman"/>
          <w:sz w:val="24"/>
          <w:szCs w:val="24"/>
        </w:rPr>
        <w:t xml:space="preserve">While unprecedented climatic extremes are expected to produce unintuitive patterns of community assembly that are </w:t>
      </w:r>
      <w:r w:rsidR="004F2D23">
        <w:rPr>
          <w:rFonts w:ascii="Times New Roman" w:eastAsia="Times New Roman" w:hAnsi="Times New Roman" w:cs="Times New Roman"/>
          <w:sz w:val="24"/>
          <w:szCs w:val="24"/>
        </w:rPr>
        <w:lastRenderedPageBreak/>
        <w:t xml:space="preserve">poorly predicted by prior observations </w:t>
      </w:r>
      <w:r w:rsidR="004F2D23">
        <w:rPr>
          <w:rFonts w:ascii="Times New Roman" w:eastAsia="Times New Roman" w:hAnsi="Times New Roman" w:cs="Times New Roman"/>
          <w:sz w:val="24"/>
          <w:szCs w:val="24"/>
        </w:rPr>
        <w:fldChar w:fldCharType="begin" w:fldLock="1"/>
      </w:r>
      <w:r w:rsidR="004F2D23">
        <w:rPr>
          <w:rFonts w:ascii="Times New Roman" w:eastAsia="Times New Roman" w:hAnsi="Times New Roman" w:cs="Times New Roman"/>
          <w:sz w:val="24"/>
          <w:szCs w:val="24"/>
        </w:rPr>
        <w:instrText>ADDIN CSL_CITATION {"citationItems":[{"id":"ITEM-1","itemData":{"DOI":"10.1890/070037","ISSN":"15409309","abstract":"No-analog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Environment","id":"ITEM-1","issue":"9","issued":{"date-parts":[["2007"]]},"page":"475-482","title":"Novel climates, no-analog communities, and ecological surprises","type":"article-journal","volume":"5"},"uris":["http://www.mendeley.com/documents/?uuid=c58922d9-8bfa-41b7-bcb3-19469aea8b30"]}],"mendeley":{"formattedCitation":"(Williams and Jackson 2007)","plainTextFormattedCitation":"(Williams and Jackson 2007)","previouslyFormattedCitation":"(Williams and Jackson 2007)"},"properties":{"noteIndex":0},"schema":"https://github.com/citation-style-language/schema/raw/master/csl-citation.json"}</w:instrText>
      </w:r>
      <w:r w:rsidR="004F2D23">
        <w:rPr>
          <w:rFonts w:ascii="Times New Roman" w:eastAsia="Times New Roman" w:hAnsi="Times New Roman" w:cs="Times New Roman"/>
          <w:sz w:val="24"/>
          <w:szCs w:val="24"/>
        </w:rPr>
        <w:fldChar w:fldCharType="separate"/>
      </w:r>
      <w:r w:rsidR="004F2D23" w:rsidRPr="00F1111F">
        <w:rPr>
          <w:rFonts w:ascii="Times New Roman" w:eastAsia="Times New Roman" w:hAnsi="Times New Roman" w:cs="Times New Roman"/>
          <w:noProof/>
          <w:sz w:val="24"/>
          <w:szCs w:val="24"/>
        </w:rPr>
        <w:t>(Williams and Jackson 2007)</w:t>
      </w:r>
      <w:r w:rsidR="004F2D23">
        <w:rPr>
          <w:rFonts w:ascii="Times New Roman" w:eastAsia="Times New Roman" w:hAnsi="Times New Roman" w:cs="Times New Roman"/>
          <w:sz w:val="24"/>
          <w:szCs w:val="24"/>
        </w:rPr>
        <w:fldChar w:fldCharType="end"/>
      </w:r>
      <w:r w:rsidR="004F2D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contemporary observation of extreme events can shed light onto future dynamics.</w:t>
      </w:r>
      <w:r w:rsidR="00695827">
        <w:rPr>
          <w:rFonts w:ascii="Times New Roman" w:eastAsia="Times New Roman" w:hAnsi="Times New Roman" w:cs="Times New Roman"/>
          <w:sz w:val="24"/>
          <w:szCs w:val="24"/>
        </w:rPr>
        <w:t xml:space="preserve"> </w:t>
      </w:r>
    </w:p>
    <w:p w14:paraId="3C963014" w14:textId="3A3ED189" w:rsidR="00C00901" w:rsidRDefault="005C3D80" w:rsidP="004F026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found evidence that core community assemblages under extreme drought differed from historic norms. Classic conceptual models that describe vegetation through three discrete state types failed to capture community turnover as effectively as a four-state model that partitioned the “Naturalized Annual Grasses” state into two separate groups defined by dominance of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hordeaceous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 perennis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fatua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Given the structure imposed by our initial planting composition, this result is particularly striking.</w:t>
      </w:r>
    </w:p>
    <w:p w14:paraId="10DCC2C2" w14:textId="11448128" w:rsidR="005B01BC" w:rsidRPr="00AF1916" w:rsidRDefault="001437A3" w:rsidP="005B01B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CF120D">
        <w:rPr>
          <w:rFonts w:ascii="Times New Roman" w:eastAsia="Times New Roman" w:hAnsi="Times New Roman" w:cs="Times New Roman"/>
          <w:sz w:val="24"/>
          <w:szCs w:val="24"/>
        </w:rPr>
        <w:t xml:space="preserve">exotic grasses </w:t>
      </w:r>
      <w:r>
        <w:rPr>
          <w:rFonts w:ascii="Times New Roman" w:eastAsia="Times New Roman" w:hAnsi="Times New Roman" w:cs="Times New Roman"/>
          <w:sz w:val="24"/>
          <w:szCs w:val="24"/>
        </w:rPr>
        <w:t xml:space="preserve">in California are often expected to share </w:t>
      </w:r>
      <w:r w:rsidR="00B67B1C">
        <w:rPr>
          <w:rFonts w:ascii="Times New Roman" w:eastAsia="Times New Roman" w:hAnsi="Times New Roman" w:cs="Times New Roman"/>
          <w:sz w:val="24"/>
          <w:szCs w:val="24"/>
        </w:rPr>
        <w:t xml:space="preserve">similar climatic tolerances </w:t>
      </w:r>
      <w:r>
        <w:rPr>
          <w:rFonts w:ascii="Times New Roman" w:eastAsia="Times New Roman" w:hAnsi="Times New Roman" w:cs="Times New Roman"/>
          <w:sz w:val="24"/>
          <w:szCs w:val="24"/>
        </w:rPr>
        <w:t xml:space="preserve">due to </w:t>
      </w:r>
      <w:r w:rsidR="00CF120D">
        <w:rPr>
          <w:rFonts w:ascii="Times New Roman" w:eastAsia="Times New Roman" w:hAnsi="Times New Roman" w:cs="Times New Roman"/>
          <w:sz w:val="24"/>
          <w:szCs w:val="24"/>
        </w:rPr>
        <w:t>their annual life history strategy</w:t>
      </w:r>
      <w:r w:rsidR="000C1CC9">
        <w:rPr>
          <w:rFonts w:ascii="Times New Roman" w:eastAsia="Times New Roman" w:hAnsi="Times New Roman" w:cs="Times New Roman"/>
          <w:sz w:val="24"/>
          <w:szCs w:val="24"/>
        </w:rPr>
        <w:t xml:space="preserve"> </w:t>
      </w:r>
      <w:r w:rsidR="000C1CC9">
        <w:rPr>
          <w:rFonts w:ascii="Times New Roman" w:eastAsia="Times New Roman" w:hAnsi="Times New Roman" w:cs="Times New Roman"/>
          <w:sz w:val="24"/>
          <w:szCs w:val="24"/>
        </w:rPr>
        <w:fldChar w:fldCharType="begin" w:fldLock="1"/>
      </w:r>
      <w:r w:rsidR="005B01BC">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0C1CC9">
        <w:rPr>
          <w:rFonts w:ascii="Times New Roman" w:eastAsia="Times New Roman" w:hAnsi="Times New Roman" w:cs="Times New Roman"/>
          <w:sz w:val="24"/>
          <w:szCs w:val="24"/>
        </w:rPr>
        <w:fldChar w:fldCharType="separate"/>
      </w:r>
      <w:r w:rsidR="000C1CC9" w:rsidRPr="000C1CC9">
        <w:rPr>
          <w:rFonts w:ascii="Times New Roman" w:eastAsia="Times New Roman" w:hAnsi="Times New Roman" w:cs="Times New Roman"/>
          <w:noProof/>
          <w:sz w:val="24"/>
          <w:szCs w:val="24"/>
        </w:rPr>
        <w:t>(Sandel and Dangremond 2012)</w:t>
      </w:r>
      <w:r w:rsidR="000C1CC9">
        <w:rPr>
          <w:rFonts w:ascii="Times New Roman" w:eastAsia="Times New Roman" w:hAnsi="Times New Roman" w:cs="Times New Roman"/>
          <w:sz w:val="24"/>
          <w:szCs w:val="24"/>
        </w:rPr>
        <w:fldChar w:fldCharType="end"/>
      </w:r>
      <w:r w:rsidR="00CF120D">
        <w:rPr>
          <w:rFonts w:ascii="Times New Roman" w:eastAsia="Times New Roman" w:hAnsi="Times New Roman" w:cs="Times New Roman"/>
          <w:sz w:val="24"/>
          <w:szCs w:val="24"/>
        </w:rPr>
        <w:t xml:space="preserve">, </w:t>
      </w:r>
      <w:r w:rsidR="000A778F">
        <w:rPr>
          <w:rFonts w:ascii="Times New Roman" w:eastAsia="Times New Roman" w:hAnsi="Times New Roman" w:cs="Times New Roman"/>
          <w:sz w:val="24"/>
          <w:szCs w:val="24"/>
        </w:rPr>
        <w:t xml:space="preserve">the unique conditions imposed by extreme drought may </w:t>
      </w:r>
      <w:r w:rsidR="00605BC3">
        <w:rPr>
          <w:rFonts w:ascii="Times New Roman" w:eastAsia="Times New Roman" w:hAnsi="Times New Roman" w:cs="Times New Roman"/>
          <w:sz w:val="24"/>
          <w:szCs w:val="24"/>
        </w:rPr>
        <w:t xml:space="preserve">have </w:t>
      </w:r>
      <w:r w:rsidR="000A778F">
        <w:rPr>
          <w:rFonts w:ascii="Times New Roman" w:eastAsia="Times New Roman" w:hAnsi="Times New Roman" w:cs="Times New Roman"/>
          <w:sz w:val="24"/>
          <w:szCs w:val="24"/>
        </w:rPr>
        <w:t>cross</w:t>
      </w:r>
      <w:r w:rsidR="00605BC3">
        <w:rPr>
          <w:rFonts w:ascii="Times New Roman" w:eastAsia="Times New Roman" w:hAnsi="Times New Roman" w:cs="Times New Roman"/>
          <w:sz w:val="24"/>
          <w:szCs w:val="24"/>
        </w:rPr>
        <w:t>ed</w:t>
      </w:r>
      <w:r w:rsidR="000A778F">
        <w:rPr>
          <w:rFonts w:ascii="Times New Roman" w:eastAsia="Times New Roman" w:hAnsi="Times New Roman" w:cs="Times New Roman"/>
          <w:sz w:val="24"/>
          <w:szCs w:val="24"/>
        </w:rPr>
        <w:t xml:space="preserve"> previously unobserved thresholds </w:t>
      </w:r>
      <w:r w:rsidR="00BF3948">
        <w:rPr>
          <w:rFonts w:ascii="Times New Roman" w:eastAsia="Times New Roman" w:hAnsi="Times New Roman" w:cs="Times New Roman"/>
          <w:sz w:val="24"/>
          <w:szCs w:val="24"/>
        </w:rPr>
        <w:t>to separate “winners” and “losers”</w:t>
      </w:r>
      <w:r w:rsidR="00D471C6">
        <w:rPr>
          <w:rFonts w:ascii="Times New Roman" w:eastAsia="Times New Roman" w:hAnsi="Times New Roman" w:cs="Times New Roman"/>
          <w:sz w:val="24"/>
          <w:szCs w:val="24"/>
        </w:rPr>
        <w:t xml:space="preserve"> within </w:t>
      </w:r>
      <w:r w:rsidR="00BF3948">
        <w:rPr>
          <w:rFonts w:ascii="Times New Roman" w:eastAsia="Times New Roman" w:hAnsi="Times New Roman" w:cs="Times New Roman"/>
          <w:sz w:val="24"/>
          <w:szCs w:val="24"/>
        </w:rPr>
        <w:t>functional group</w:t>
      </w:r>
      <w:r w:rsidR="00D471C6">
        <w:rPr>
          <w:rFonts w:ascii="Times New Roman" w:eastAsia="Times New Roman" w:hAnsi="Times New Roman" w:cs="Times New Roman"/>
          <w:sz w:val="24"/>
          <w:szCs w:val="24"/>
        </w:rPr>
        <w:t xml:space="preserve">s </w:t>
      </w:r>
      <w:r w:rsidR="005B01BC">
        <w:rPr>
          <w:rFonts w:ascii="Times New Roman" w:eastAsia="Times New Roman" w:hAnsi="Times New Roman" w:cs="Times New Roman"/>
          <w:sz w:val="24"/>
          <w:szCs w:val="24"/>
        </w:rPr>
        <w:fldChar w:fldCharType="begin" w:fldLock="1"/>
      </w:r>
      <w:r w:rsidR="00FA597E">
        <w:rPr>
          <w:rFonts w:ascii="Times New Roman" w:eastAsia="Times New Roman" w:hAnsi="Times New Roman" w:cs="Times New Roman"/>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5B01BC">
        <w:rPr>
          <w:rFonts w:ascii="Times New Roman" w:eastAsia="Times New Roman" w:hAnsi="Times New Roman" w:cs="Times New Roman"/>
          <w:sz w:val="24"/>
          <w:szCs w:val="24"/>
        </w:rPr>
        <w:fldChar w:fldCharType="separate"/>
      </w:r>
      <w:r w:rsidR="005B01BC" w:rsidRPr="005B01BC">
        <w:rPr>
          <w:rFonts w:ascii="Times New Roman" w:eastAsia="Times New Roman" w:hAnsi="Times New Roman" w:cs="Times New Roman"/>
          <w:noProof/>
          <w:sz w:val="24"/>
          <w:szCs w:val="24"/>
        </w:rPr>
        <w:t>(Prugh et al. 2018)</w:t>
      </w:r>
      <w:r w:rsidR="005B01BC">
        <w:rPr>
          <w:rFonts w:ascii="Times New Roman" w:eastAsia="Times New Roman" w:hAnsi="Times New Roman" w:cs="Times New Roman"/>
          <w:sz w:val="24"/>
          <w:szCs w:val="24"/>
        </w:rPr>
        <w:fldChar w:fldCharType="end"/>
      </w:r>
      <w:r w:rsidR="005B01BC">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w:t>
      </w:r>
      <w:r w:rsidR="005B01BC">
        <w:rPr>
          <w:rFonts w:ascii="Times New Roman" w:eastAsia="Times New Roman" w:hAnsi="Times New Roman" w:cs="Times New Roman"/>
          <w:sz w:val="24"/>
          <w:szCs w:val="24"/>
        </w:rPr>
        <w:t xml:space="preserve">The mechanism of this partitioning is unclear, but it appears likely that </w:t>
      </w:r>
      <w:r w:rsidR="00D1213B">
        <w:rPr>
          <w:rFonts w:ascii="Times New Roman" w:eastAsia="Times New Roman" w:hAnsi="Times New Roman" w:cs="Times New Roman"/>
          <w:sz w:val="24"/>
          <w:szCs w:val="24"/>
        </w:rPr>
        <w:t xml:space="preserve">extreme events </w:t>
      </w:r>
      <w:r w:rsidR="005B01BC">
        <w:rPr>
          <w:rFonts w:ascii="Times New Roman" w:eastAsia="Times New Roman" w:hAnsi="Times New Roman" w:cs="Times New Roman"/>
          <w:sz w:val="24"/>
          <w:szCs w:val="24"/>
        </w:rPr>
        <w:t xml:space="preserve">may operate on secondary divisions </w:t>
      </w:r>
      <w:r w:rsidR="00567CA3">
        <w:rPr>
          <w:rFonts w:ascii="Times New Roman" w:eastAsia="Times New Roman" w:hAnsi="Times New Roman" w:cs="Times New Roman"/>
          <w:sz w:val="24"/>
          <w:szCs w:val="24"/>
        </w:rPr>
        <w:t>within the “Naturalized Annual Grass”</w:t>
      </w:r>
      <w:r w:rsidR="00F55930">
        <w:rPr>
          <w:rFonts w:ascii="Times New Roman" w:eastAsia="Times New Roman" w:hAnsi="Times New Roman" w:cs="Times New Roman"/>
          <w:sz w:val="24"/>
          <w:szCs w:val="24"/>
        </w:rPr>
        <w:t xml:space="preserve"> group. </w:t>
      </w:r>
      <w:r w:rsidR="00F55930">
        <w:rPr>
          <w:rFonts w:ascii="Times New Roman" w:eastAsia="Times New Roman" w:hAnsi="Times New Roman" w:cs="Times New Roman"/>
          <w:i/>
          <w:sz w:val="24"/>
          <w:szCs w:val="24"/>
        </w:rPr>
        <w:t>B.</w:t>
      </w:r>
      <w:r w:rsidR="00F55930" w:rsidRPr="00F55930">
        <w:rPr>
          <w:rFonts w:ascii="Times New Roman" w:eastAsia="Times New Roman" w:hAnsi="Times New Roman" w:cs="Times New Roman"/>
          <w:i/>
          <w:sz w:val="24"/>
          <w:szCs w:val="24"/>
        </w:rPr>
        <w:t xml:space="preserve"> </w:t>
      </w:r>
      <w:proofErr w:type="spellStart"/>
      <w:r w:rsidR="00F55930" w:rsidRPr="00F55930">
        <w:rPr>
          <w:rFonts w:ascii="Times New Roman" w:eastAsia="Times New Roman" w:hAnsi="Times New Roman" w:cs="Times New Roman"/>
          <w:i/>
          <w:sz w:val="24"/>
          <w:szCs w:val="24"/>
        </w:rPr>
        <w:t>diandrus</w:t>
      </w:r>
      <w:proofErr w:type="spellEnd"/>
      <w:r w:rsidR="00F55930">
        <w:rPr>
          <w:rFonts w:ascii="Times New Roman" w:eastAsia="Times New Roman" w:hAnsi="Times New Roman" w:cs="Times New Roman"/>
          <w:i/>
          <w:sz w:val="24"/>
          <w:szCs w:val="24"/>
        </w:rPr>
        <w:t>,</w:t>
      </w:r>
      <w:r w:rsidR="00F55930">
        <w:rPr>
          <w:rFonts w:ascii="Times New Roman" w:eastAsia="Times New Roman" w:hAnsi="Times New Roman" w:cs="Times New Roman"/>
          <w:sz w:val="24"/>
          <w:szCs w:val="24"/>
        </w:rPr>
        <w:t xml:space="preserve"> for example, is a</w:t>
      </w:r>
      <w:r w:rsidR="003E41BC">
        <w:rPr>
          <w:rFonts w:ascii="Times New Roman" w:eastAsia="Times New Roman" w:hAnsi="Times New Roman" w:cs="Times New Roman"/>
          <w:sz w:val="24"/>
          <w:szCs w:val="24"/>
        </w:rPr>
        <w:t xml:space="preserve"> more</w:t>
      </w:r>
      <w:r w:rsidR="00F55930">
        <w:rPr>
          <w:rFonts w:ascii="Times New Roman" w:eastAsia="Times New Roman" w:hAnsi="Times New Roman" w:cs="Times New Roman"/>
          <w:sz w:val="24"/>
          <w:szCs w:val="24"/>
        </w:rPr>
        <w:t xml:space="preserve"> common dominant in Southern California grasslands</w:t>
      </w:r>
      <w:r w:rsidR="00FA597E">
        <w:rPr>
          <w:rFonts w:ascii="Times New Roman" w:eastAsia="Times New Roman" w:hAnsi="Times New Roman" w:cs="Times New Roman"/>
          <w:sz w:val="24"/>
          <w:szCs w:val="24"/>
        </w:rPr>
        <w:t xml:space="preserve"> </w:t>
      </w:r>
      <w:r w:rsidR="00FA597E">
        <w:rPr>
          <w:rFonts w:ascii="Times New Roman" w:eastAsia="Times New Roman" w:hAnsi="Times New Roman" w:cs="Times New Roman"/>
          <w:sz w:val="24"/>
          <w:szCs w:val="24"/>
        </w:rPr>
        <w:fldChar w:fldCharType="begin" w:fldLock="1"/>
      </w:r>
      <w:r w:rsidR="007349B7">
        <w:rPr>
          <w:rFonts w:ascii="Times New Roman" w:eastAsia="Times New Roman" w:hAnsi="Times New Roman" w:cs="Times New Roman"/>
          <w:sz w:val="24"/>
          <w:szCs w:val="24"/>
        </w:rPr>
        <w:instrText>ADDIN CSL_CITATION {"citationItems":[{"id":"ITEM-1","itemData":{"editor":[{"dropping-particle":"","family":"Barbour","given":"Michael G.","non-dropping-particle":"","parse-names":false,"suffix":""},{"dropping-particle":"","family":"Keeler-Wolf","given":"Todd","non-dropping-particle":"","parse-names":false,"suffix":""},{"dropping-particle":"","family":"Schoenherr","given":"Allan A.","non-dropping-particle":"","parse-names":false,"suffix":""}],"id":"ITEM-1","issued":{"date-parts":[["2007"]]},"publisher":"University of California Press","title":"Terrestrial Vegetation of California","type":"book"},"uris":["http://www.mendeley.com/documents/?uuid=e3aa0248-702b-438c-8a22-6e8ef036392e","http://www.mendeley.com/documents/?uuid=94a2f46e-acfa-4049-9895-c790f7e3544a"]}],"mendeley":{"formattedCitation":"(Barbour et al. 2007)","plainTextFormattedCitation":"(Barbour et al. 2007)","previouslyFormattedCitation":"(Barbour et al. 2007)"},"properties":{"noteIndex":0},"schema":"https://github.com/citation-style-language/schema/raw/master/csl-citation.json"}</w:instrText>
      </w:r>
      <w:r w:rsidR="00FA597E">
        <w:rPr>
          <w:rFonts w:ascii="Times New Roman" w:eastAsia="Times New Roman" w:hAnsi="Times New Roman" w:cs="Times New Roman"/>
          <w:sz w:val="24"/>
          <w:szCs w:val="24"/>
        </w:rPr>
        <w:fldChar w:fldCharType="separate"/>
      </w:r>
      <w:r w:rsidR="00FA597E" w:rsidRPr="00FA597E">
        <w:rPr>
          <w:rFonts w:ascii="Times New Roman" w:eastAsia="Times New Roman" w:hAnsi="Times New Roman" w:cs="Times New Roman"/>
          <w:noProof/>
          <w:sz w:val="24"/>
          <w:szCs w:val="24"/>
        </w:rPr>
        <w:t>(Barbour et al. 2007)</w:t>
      </w:r>
      <w:r w:rsidR="00FA597E">
        <w:rPr>
          <w:rFonts w:ascii="Times New Roman" w:eastAsia="Times New Roman" w:hAnsi="Times New Roman" w:cs="Times New Roman"/>
          <w:sz w:val="24"/>
          <w:szCs w:val="24"/>
        </w:rPr>
        <w:fldChar w:fldCharType="end"/>
      </w:r>
      <w:r w:rsidR="00FC58AC">
        <w:rPr>
          <w:rFonts w:ascii="Times New Roman" w:eastAsia="Times New Roman" w:hAnsi="Times New Roman" w:cs="Times New Roman"/>
          <w:sz w:val="24"/>
          <w:szCs w:val="24"/>
        </w:rPr>
        <w:t>,</w:t>
      </w:r>
      <w:r w:rsidR="00FA597E">
        <w:rPr>
          <w:rFonts w:ascii="Times New Roman" w:eastAsia="Times New Roman" w:hAnsi="Times New Roman" w:cs="Times New Roman"/>
          <w:sz w:val="24"/>
          <w:szCs w:val="24"/>
        </w:rPr>
        <w:t xml:space="preserve"> </w:t>
      </w:r>
      <w:r w:rsidR="0023089C">
        <w:rPr>
          <w:rFonts w:ascii="Times New Roman" w:eastAsia="Times New Roman" w:hAnsi="Times New Roman" w:cs="Times New Roman"/>
          <w:sz w:val="24"/>
          <w:szCs w:val="24"/>
        </w:rPr>
        <w:t xml:space="preserve">and </w:t>
      </w:r>
      <w:r w:rsidR="00687F6D">
        <w:rPr>
          <w:rFonts w:ascii="Times New Roman" w:eastAsia="Times New Roman" w:hAnsi="Times New Roman" w:cs="Times New Roman"/>
          <w:sz w:val="24"/>
          <w:szCs w:val="24"/>
        </w:rPr>
        <w:t xml:space="preserve">may exhibit </w:t>
      </w:r>
      <w:r w:rsidR="00AD7AEB">
        <w:rPr>
          <w:rFonts w:ascii="Times New Roman" w:eastAsia="Times New Roman" w:hAnsi="Times New Roman" w:cs="Times New Roman"/>
          <w:sz w:val="24"/>
          <w:szCs w:val="24"/>
        </w:rPr>
        <w:t>adaptations that provide a</w:t>
      </w:r>
      <w:r w:rsidR="008917EA">
        <w:rPr>
          <w:rFonts w:ascii="Times New Roman" w:eastAsia="Times New Roman" w:hAnsi="Times New Roman" w:cs="Times New Roman"/>
          <w:sz w:val="24"/>
          <w:szCs w:val="24"/>
        </w:rPr>
        <w:t xml:space="preserve"> competitive </w:t>
      </w:r>
      <w:r w:rsidR="00AD7AEB">
        <w:rPr>
          <w:rFonts w:ascii="Times New Roman" w:eastAsia="Times New Roman" w:hAnsi="Times New Roman" w:cs="Times New Roman"/>
          <w:sz w:val="24"/>
          <w:szCs w:val="24"/>
        </w:rPr>
        <w:t xml:space="preserve">advantage under </w:t>
      </w:r>
      <w:r w:rsidR="006A5BA0">
        <w:rPr>
          <w:rFonts w:ascii="Times New Roman" w:eastAsia="Times New Roman" w:hAnsi="Times New Roman" w:cs="Times New Roman"/>
          <w:sz w:val="24"/>
          <w:szCs w:val="24"/>
        </w:rPr>
        <w:t>severe drought</w:t>
      </w:r>
      <w:r w:rsidR="00AD7AEB">
        <w:rPr>
          <w:rFonts w:ascii="Times New Roman" w:eastAsia="Times New Roman" w:hAnsi="Times New Roman" w:cs="Times New Roman"/>
          <w:sz w:val="24"/>
          <w:szCs w:val="24"/>
        </w:rPr>
        <w:t>.</w:t>
      </w:r>
      <w:ins w:id="43" w:author="Valerie Eviner" w:date="2020-03-29T13:18:00Z">
        <w:r w:rsidR="00AF1916">
          <w:rPr>
            <w:rFonts w:ascii="Times New Roman" w:eastAsia="Times New Roman" w:hAnsi="Times New Roman" w:cs="Times New Roman"/>
            <w:sz w:val="24"/>
            <w:szCs w:val="24"/>
          </w:rPr>
          <w:t xml:space="preserve"> In contrast, </w:t>
        </w:r>
        <w:proofErr w:type="spellStart"/>
        <w:r w:rsidR="00AF1916">
          <w:rPr>
            <w:rFonts w:ascii="Times New Roman" w:eastAsia="Times New Roman" w:hAnsi="Times New Roman" w:cs="Times New Roman"/>
            <w:i/>
            <w:sz w:val="24"/>
            <w:szCs w:val="24"/>
          </w:rPr>
          <w:t>Lolium</w:t>
        </w:r>
        <w:proofErr w:type="spellEnd"/>
        <w:r w:rsidR="00AF1916">
          <w:rPr>
            <w:rFonts w:ascii="Times New Roman" w:eastAsia="Times New Roman" w:hAnsi="Times New Roman" w:cs="Times New Roman"/>
            <w:i/>
            <w:sz w:val="24"/>
            <w:szCs w:val="24"/>
          </w:rPr>
          <w:t xml:space="preserve"> </w:t>
        </w:r>
        <w:proofErr w:type="spellStart"/>
        <w:r w:rsidR="00AF1916">
          <w:rPr>
            <w:rFonts w:ascii="Times New Roman" w:eastAsia="Times New Roman" w:hAnsi="Times New Roman" w:cs="Times New Roman"/>
            <w:i/>
            <w:sz w:val="24"/>
            <w:szCs w:val="24"/>
          </w:rPr>
          <w:t>perrene</w:t>
        </w:r>
        <w:proofErr w:type="spellEnd"/>
        <w:r w:rsidR="00AF1916">
          <w:rPr>
            <w:rFonts w:ascii="Times New Roman" w:eastAsia="Times New Roman" w:hAnsi="Times New Roman" w:cs="Times New Roman"/>
            <w:sz w:val="24"/>
            <w:szCs w:val="24"/>
          </w:rPr>
          <w:t xml:space="preserve"> tends to be active later into the dry spring season than other naturalized annuals, and likely fares poorly under drought.</w:t>
        </w:r>
      </w:ins>
    </w:p>
    <w:p w14:paraId="6B3F3B42" w14:textId="3B2B6F53" w:rsidR="00B50169" w:rsidRDefault="00B50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44"/>
      <w:r>
        <w:rPr>
          <w:rFonts w:ascii="Times New Roman" w:eastAsia="Times New Roman" w:hAnsi="Times New Roman" w:cs="Times New Roman"/>
          <w:sz w:val="24"/>
          <w:szCs w:val="24"/>
        </w:rPr>
        <w:t xml:space="preserve">Our partitioning results highlight the potential difficulty </w:t>
      </w:r>
      <w:r w:rsidR="0005337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extending species-environment relationships to </w:t>
      </w:r>
      <w:r w:rsidR="0024729C">
        <w:rPr>
          <w:rFonts w:ascii="Times New Roman" w:eastAsia="Times New Roman" w:hAnsi="Times New Roman" w:cs="Times New Roman"/>
          <w:sz w:val="24"/>
          <w:szCs w:val="24"/>
        </w:rPr>
        <w:t xml:space="preserve">unobserved </w:t>
      </w:r>
      <w:r>
        <w:rPr>
          <w:rFonts w:ascii="Times New Roman" w:eastAsia="Times New Roman" w:hAnsi="Times New Roman" w:cs="Times New Roman"/>
          <w:sz w:val="24"/>
          <w:szCs w:val="24"/>
        </w:rPr>
        <w:t>conditions</w:t>
      </w:r>
      <w:r w:rsidR="00260D3D">
        <w:rPr>
          <w:rFonts w:ascii="Times New Roman" w:eastAsia="Times New Roman" w:hAnsi="Times New Roman" w:cs="Times New Roman"/>
          <w:sz w:val="24"/>
          <w:szCs w:val="24"/>
        </w:rPr>
        <w:t xml:space="preserve"> </w:t>
      </w:r>
      <w:commentRangeEnd w:id="44"/>
      <w:r w:rsidR="00032D24">
        <w:rPr>
          <w:rStyle w:val="CommentReference"/>
        </w:rPr>
        <w:commentReference w:id="44"/>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{"citationItems":[{"id":"ITEM-1","itemData":{"DOI":"10.1007/s11258-005-9052-9","ISBN":"9704910649","ISSN":"13850237","abstract":"Precipitation quantity has been shown to influence grassland aboveground net primary productivity (ANPP) positively whereas experimental increases in of temporal variability in water availability commonly exhibit a negative relationship with ANPP. We evaluated long term ANPP datasets from the Konza Prairie Long Term Ecological Research (LTER) program (1984-1999) to determine if similar relationships could be identified based on patterns of natural variability (magnitude and timing) in precipitation. ANPP data were analyzed from annually burned sites in native mesic grassland and productivity was partitioned into graminoid (principally C4 grasses) and forb (C 3 herbaceous) components. Although growing season precipitation amount was the best single predictor of total and grass ANPP (r 2=0.62), several measures of precipitation variability were also significantly and positively correlated with productivity, independent of precipitation amount. These included soil moisture variability, expressed as CV, for June (r 2=0.45) and the mean change in soil moisture between weekly sampling periods in June and August (%wv) (r 2=0.27 and 0.32). In contrast, no significant relationships were found between forb productivity and any of the precipitation variables (p&gt;0.05). A multiple regression model combining precipitation amount and both measures of soil moisture variability substantially increased the fit with productivity (r 2=0.82). These results were not entirely consistent with those of short-term manipulative experiments in the same grassland, however, because soil moisture variability was often positively, not negatively related to ANPP. Differences in results between long and short term experiments may be due to low variability in the historic precipitation record compared to that imposed experimentally as experimental levels of variability exceeded the natural variability of this dataset by a factor of two. Thus, forecasts of ecosystem responses to climate change (i.e. increased climatic variability), based on data constrained by natural and recent historical rainfall patterns may be inadequate for assessing climate change scenarios if precipitation variability in the future is expected to exceed current levels. © Springer 2005.","author":[{"dropping-particle":"","family":"Nippert","given":"Jesse B.","non-dropping-particle":"","parse-names":false,"suffix":""},{"dropping-particle":"","family":"Knapp","given":"Alan K.","non-dropping-particle":"","parse-names":false,"suffix":""},{"dropping-particle":"","family":"Briggs","given":"John M.","non-dropping-particle":"","parse-names":false,"suffix":""}],"container-title":"Plant Ecology","id":"ITEM-1","issue":"1","issued":{"date-parts":[["2006"]]},"page":"65-74","title":"Intra-annual rainfall variability and grassland productivity: Can the past predict the future?","type":"article-journal","volume":"184"},"uris":["http://www.mendeley.com/documents/?uuid=cda70c2a-41ad-4fa0-a849-13161155f282"]}],"mendeley":{"formattedCitation":"(Nippert et al. 2006)","plainTextFormattedCitation":"(Nippert et al. 2006)","previouslyFormattedCitation":"(Nippert et al. 2006)"},"properties":{"noteIndex":0},"schema":"https://github.com/citation-style-language/schema/raw/master/csl-citation.json"}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(Nippert et al. 2006)</w:t>
      </w:r>
      <w:r w:rsidR="00260D3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t xml:space="preserve">Drought severity is defined by a suite of characteristics related to event size, frequency, and soil water content, whose combined effect </w:t>
      </w:r>
      <w:r w:rsidR="00AB257C">
        <w:rPr>
          <w:rFonts w:ascii="Times New Roman" w:eastAsia="Times New Roman" w:hAnsi="Times New Roman" w:cs="Times New Roman"/>
          <w:sz w:val="24"/>
          <w:szCs w:val="24"/>
        </w:rPr>
        <w:t xml:space="preserve">on vegetation </w:t>
      </w:r>
      <w:r w:rsidR="00260D3D">
        <w:rPr>
          <w:rFonts w:ascii="Times New Roman" w:eastAsia="Times New Roman" w:hAnsi="Times New Roman" w:cs="Times New Roman"/>
          <w:sz w:val="24"/>
          <w:szCs w:val="24"/>
        </w:rPr>
        <w:t xml:space="preserve">may not scale linearly with an aggregate measure of drought stress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{"citationItems":[{"id":"ITEM-1","itemData":{"DOI":"10.1111/j.1365-2486.2008.01605.x","ISSN":"13541013","abstract":"Climate change is causing measurable changes in rainfall patterns, and will likely cause increases in extreme rainfall events, with uncertain implications for key processes in ecosystem function and carbon cycling. We examined how variation in rainfall total quantity (Q), the interval between rainfall events (I), and individual event size (SE) affected soil water content (SWC) and three aspects of ecosystem function: leaf photosynthetic carbon gain (ACO2), aboveground net primary productivity (ANPP), and soil respiration (JCO2). We utilized rainout shelter-covered mesocosms (2.6 m3) containing assemblages of tallgrass prairie grasses and forbs. These were hand watered with 16 I × Q treatment combinations, using event sizes from 4 to 53mm. Increasing Q by 250% (400-1000 mm yr-1) increased mean soil moisture and all three processes as expected, but only by 20-55% (P ≤ 0.004), suggesting diminishing returns in ecosystem function as Q increased. Increasing I (from 3 to 15 days between rainfall inputs) caused both positive (ACO2) and negative (JCO2) changes in ecosystem processes (20-70%, P ≤ 0.01), within and across levels of Q, indicating that I strongly influenced the effects of Q, and shifted the system towards increased net carbon uptake. Variation in SE at shorter I produced greater response in soil moisture and ecosystem processes than did variation in SE at longer I, suggesting greater stability in ecosystem function at longer I and a priming effect at shorter I. Significant differences in ANPP and between JCO2treatments differing in I and Q but sharing the same SE showed that the prevailing pattern of rainfall influenced the responses to a given event size. Grassland ecosystem responses to extreme rainfall patterns expected with climate change are, therefore, likely to be variable, depending on how I, Q, and SE combine, but will likely result in changes in ecosystem carbon cycling. © Journal compilation © 2008 Blackwell Publishing.","author":[{"dropping-particle":"","family":"Fay","given":"Philip A.","non-dropping-particle":"","parse-names":false,"suffix":""},{"dropping-particle":"","family":"Kaufman","given":"Dawn M.","non-dropping-particle":"","parse-names":false,"suffix":""},{"dropping-particle":"","family":"Nippert","given":"Jesse B.","non-dropping-particle":"","parse-names":false,"suffix":""},{"dropping-particle":"","family":"Carlisle","given":"Jonathan D.","non-dropping-particle":"","parse-names":false,"suffix":""},{"dropping-particle":"","family":"Harper","given":"Christopher W.","non-dropping-particle":"","parse-names":false,"suffix":""}],"container-title":"Global Change Biology","id":"ITEM-1","issue":"7","issued":{"date-parts":[["2008"]]},"page":"1600-1608","title":"Changes in grassland ecosystem function due to extreme rainfall events: Implications for responses to climate change","type":"article-journal","volume":"14"},"uris":["http://www.mendeley.com/documents/?uuid=119e2c5a-f540-4484-b1a0-2020e3a1b2b7"]}],"mendeley":{"formattedCitation":"(Fay et al. 2008)","plainTextFormattedCitation":"(Fay et al. 2008)","previouslyFormattedCitation":"(Fay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FD4302">
        <w:rPr>
          <w:rFonts w:ascii="Times New Roman" w:eastAsia="Times New Roman" w:hAnsi="Times New Roman" w:cs="Times New Roman"/>
          <w:noProof/>
          <w:sz w:val="24"/>
          <w:szCs w:val="24"/>
        </w:rPr>
        <w:t>(Fay et al. 2008)</w:t>
      </w:r>
      <w:r w:rsidR="00260D3D">
        <w:rPr>
          <w:rFonts w:ascii="Times New Roman" w:eastAsia="Times New Roman" w:hAnsi="Times New Roman" w:cs="Times New Roman"/>
          <w:sz w:val="24"/>
          <w:szCs w:val="24"/>
        </w:rPr>
        <w:fldChar w:fldCharType="end"/>
      </w:r>
      <w:r w:rsidR="00260D3D">
        <w:rPr>
          <w:rFonts w:ascii="Times New Roman" w:eastAsia="Times New Roman" w:hAnsi="Times New Roman" w:cs="Times New Roman"/>
          <w:sz w:val="24"/>
          <w:szCs w:val="24"/>
        </w:rPr>
        <w:t xml:space="preserve">. </w:t>
      </w:r>
      <w:r w:rsidR="00C922EE">
        <w:rPr>
          <w:rFonts w:ascii="Times New Roman" w:eastAsia="Times New Roman" w:hAnsi="Times New Roman" w:cs="Times New Roman"/>
          <w:sz w:val="24"/>
          <w:szCs w:val="24"/>
        </w:rPr>
        <w:t>In turn, drought response</w:t>
      </w:r>
      <w:r w:rsidR="00752CF7">
        <w:rPr>
          <w:rFonts w:ascii="Times New Roman" w:eastAsia="Times New Roman" w:hAnsi="Times New Roman" w:cs="Times New Roman"/>
          <w:sz w:val="24"/>
          <w:szCs w:val="24"/>
        </w:rPr>
        <w:t>s</w:t>
      </w:r>
      <w:r w:rsidR="00C922EE">
        <w:rPr>
          <w:rFonts w:ascii="Times New Roman" w:eastAsia="Times New Roman" w:hAnsi="Times New Roman" w:cs="Times New Roman"/>
          <w:sz w:val="24"/>
          <w:szCs w:val="24"/>
        </w:rPr>
        <w:t xml:space="preserve"> of locally interacting species will be further </w:t>
      </w:r>
      <w:r w:rsidR="00752CF7">
        <w:rPr>
          <w:rFonts w:ascii="Times New Roman" w:eastAsia="Times New Roman" w:hAnsi="Times New Roman" w:cs="Times New Roman"/>
          <w:sz w:val="24"/>
          <w:szCs w:val="24"/>
        </w:rPr>
        <w:t xml:space="preserve">controlled </w:t>
      </w:r>
      <w:r w:rsidR="00C922EE">
        <w:rPr>
          <w:rFonts w:ascii="Times New Roman" w:eastAsia="Times New Roman" w:hAnsi="Times New Roman" w:cs="Times New Roman"/>
          <w:sz w:val="24"/>
          <w:szCs w:val="24"/>
        </w:rPr>
        <w:t xml:space="preserve">by </w:t>
      </w:r>
      <w:r w:rsidR="00752CF7">
        <w:rPr>
          <w:rFonts w:ascii="Times New Roman" w:eastAsia="Times New Roman" w:hAnsi="Times New Roman" w:cs="Times New Roman"/>
          <w:sz w:val="24"/>
          <w:szCs w:val="24"/>
        </w:rPr>
        <w:t xml:space="preserve">factors such as </w:t>
      </w:r>
      <w:r w:rsidR="00C922EE">
        <w:rPr>
          <w:rFonts w:ascii="Times New Roman" w:eastAsia="Times New Roman" w:hAnsi="Times New Roman" w:cs="Times New Roman"/>
          <w:sz w:val="24"/>
          <w:szCs w:val="24"/>
        </w:rPr>
        <w:t>resource competition, mutualism, and herbivory</w:t>
      </w:r>
      <w:r w:rsidR="00752CF7">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10.1126/science.1136401","ISSN":"0036-8075","author":[{"dropping-particle":"","family":"Suttle","given":"K. B.","non-dropping-particle":"","parse-names":false,"suffix":""},{"dropping-particle":"","family":"Thomsen","given":"M. A.","non-dropping-particle":"","parse-names":false,"suffix":""},{"dropping-particle":"","family":"Power","given":"M. E.","non-dropping-particle":"","parse-names":false,"suffix":""}],"container-title":"Science","id":"ITEM-2","issue":"5812","issued":{"date-parts":[["2007","2","2"]]},"page":"640-642","title":"Species Interactions Reverse Grassland Responses to Changing Climate","type":"article-journal","volume":"315"},"uris":["http://www.mendeley.com/documents/?uuid=6814bc84-75e6-4683-887a-77f9ef71d371"]}],"mendeley":{"formattedCitation":"(Suttle et al. 2007, Tylianakis et al. 2008)","plainTextFormattedCitation":"(Suttle et al. 2007, Tylianakis et al. 2008)","previouslyFormattedCitation":"(Suttle et al. 2007, Tylianakis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(Suttle et al. 2007, Tylianakis et al. 2008)</w:t>
      </w:r>
      <w:r w:rsidR="00260D3D">
        <w:rPr>
          <w:rFonts w:ascii="Times New Roman" w:eastAsia="Times New Roman" w:hAnsi="Times New Roman" w:cs="Times New Roman"/>
          <w:sz w:val="24"/>
          <w:szCs w:val="24"/>
        </w:rPr>
        <w:fldChar w:fldCharType="end"/>
      </w:r>
      <w:r w:rsidR="00C922EE">
        <w:rPr>
          <w:rFonts w:ascii="Times New Roman" w:eastAsia="Times New Roman" w:hAnsi="Times New Roman" w:cs="Times New Roman"/>
          <w:sz w:val="24"/>
          <w:szCs w:val="24"/>
        </w:rPr>
        <w:t>.</w:t>
      </w:r>
      <w:r w:rsidR="00752CF7">
        <w:rPr>
          <w:rFonts w:ascii="Times New Roman" w:eastAsia="Times New Roman" w:hAnsi="Times New Roman" w:cs="Times New Roman"/>
          <w:sz w:val="24"/>
          <w:szCs w:val="24"/>
        </w:rPr>
        <w:t xml:space="preserve"> </w:t>
      </w:r>
    </w:p>
    <w:p w14:paraId="704B691C" w14:textId="00901C0D" w:rsidR="00A6373C" w:rsidRDefault="00752CF7" w:rsidP="00117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614B2">
        <w:rPr>
          <w:rFonts w:ascii="Times New Roman" w:eastAsia="Times New Roman" w:hAnsi="Times New Roman" w:cs="Times New Roman"/>
          <w:sz w:val="24"/>
          <w:szCs w:val="24"/>
        </w:rPr>
        <w:t xml:space="preserve">As a result, </w:t>
      </w:r>
      <w:r w:rsidR="00114174">
        <w:rPr>
          <w:rFonts w:ascii="Times New Roman" w:eastAsia="Times New Roman" w:hAnsi="Times New Roman" w:cs="Times New Roman"/>
          <w:sz w:val="24"/>
          <w:szCs w:val="24"/>
        </w:rPr>
        <w:t>grassland responses to climatic variation are often inconsistent across</w:t>
      </w:r>
      <w:r w:rsidR="00870508">
        <w:rPr>
          <w:rFonts w:ascii="Times New Roman" w:eastAsia="Times New Roman" w:hAnsi="Times New Roman" w:cs="Times New Roman"/>
          <w:sz w:val="24"/>
          <w:szCs w:val="24"/>
        </w:rPr>
        <w:t xml:space="preserve"> sites. D</w:t>
      </w:r>
      <w:r w:rsidR="00114174">
        <w:rPr>
          <w:rFonts w:ascii="Times New Roman" w:eastAsia="Times New Roman" w:hAnsi="Times New Roman" w:cs="Times New Roman"/>
          <w:sz w:val="24"/>
          <w:szCs w:val="24"/>
        </w:rPr>
        <w:t>rought may increase or decrease the abundance of dominant species</w:t>
      </w:r>
      <w:r w:rsidR="00931989">
        <w:rPr>
          <w:rFonts w:ascii="Times New Roman" w:eastAsia="Times New Roman" w:hAnsi="Times New Roman" w:cs="Times New Roman"/>
          <w:sz w:val="24"/>
          <w:szCs w:val="24"/>
        </w:rPr>
        <w:t xml:space="preserve"> </w:t>
      </w:r>
      <w:r w:rsidR="00931989">
        <w:rPr>
          <w:rFonts w:ascii="Times New Roman" w:eastAsia="Times New Roman" w:hAnsi="Times New Roman" w:cs="Times New Roman"/>
          <w:sz w:val="24"/>
          <w:szCs w:val="24"/>
        </w:rPr>
        <w:fldChar w:fldCharType="begin" w:fldLock="1"/>
      </w:r>
      <w:r w:rsidR="0093198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extremes","type":"article-journal","volume":"95"},"uris":["http://www.mendeley.com/documents/?uuid=5d1ecd93-22e3-4a66-b085-befee7d700e9"]},{"id":"ITEM-2","itemData":{"DOI":"10.1111/1365-2745.13252","ISSN":"13652745","abstract":"Plant traits can provide unique insights into plant performance at the community scale. Functional composition, defined by both functional diversity and community-weighted trait means (CWMs), can affect the stability of above-ground net primary production (ANPP) in response to climate extremes. Further complexity arises, however, when functional composition itself responds to environmental change. The duration of climate extremes, such as drought, is expected to increase with rising global temperatures; thus, understanding the impacts of long-term drought on functional composition and the corresponding effect that has on ecosystem function could improve predictions of ecosystem sensitivity to climate change. We experimentally reduced growing season precipitation by 66% across six temperate grasslands for 4 years and measured changes in three indices of functional diversity (functional dispersion, richness and evenness), community-weighted trait means and phylogenetic diversity (PD). Specific leaf area (SLA), leaf nitrogen content (LNC) and (at most sites) leaf turgor loss point (πTLP) were measured for species cumulatively representing ~90% plant cover at each site. Long-term drought led to increased community functional dispersion in three sites, with negligible effects on the remaining sites. Species re-ordering following the mortality/senescence of dominant species was the main driver of increased functional dispersion. The response of functional diversity was not consistently matched by changes in phylogenetic diversity. Community-level drought strategies (assessed as CWMs) largely shifted from drought tolerance to drought avoidance and/or escape strategies, as evidenced by higher community-weighted πTLP, SLA and LNC. Lastly, ecosystem drought sensitivity (i.e. relative reduction in ANPP in drought plots) was positively correlated with community-weighted SLA and negatively correlated with functional diversity. Synthesis. Increased functional diversity following long-term drought may stabilize ecosystem functioning in response to future drought. However, shifts in community-scale drought strategies may increase ecosystem drought sensitivity, depending on the nature and timing of drought. Thus, our results highlight the importance of considering both functional diversity and abundance-weighted traits means of plant communities as their collective effect may either stabilize or enhance ecosystem sensitivity to drought.","author":[{"dropping-particle":"","family":"Griffin-Nolan","given":"Robert J.","non-dropping-particle":"","parse-names":false,"suffix":""},{"dropping-particle":"","family":"Blumenthal","given":"Dana M.","non-dropping-particle":"","parse-names":false,"suffix":""},{"dropping-particle":"","family":"Collins","given":"Scott L.","non-dropping-particle":"","parse-names":false,"suffix":""},{"dropping-particle":"","family":"Farkas","given":"Timothy E.","non-dropping-particle":"","parse-names":false,"suffix":""},{"dropping-particle":"","family":"Hoffman","given":"Ava M.","non-dropping-particle":"","parse-names":false,"suffix":""},{"dropping-particle":"","family":"Mueller","given":"Kevin E.","non-dropping-particle":"","parse-names":false,"suffix":""},{"dropping-particle":"","family":"Ocheltree","given":"Troy W.","non-dropping-particle":"","parse-names":false,"suffix":""},{"dropping-particle":"","family":"Smith","given":"Melinda D.","non-dropping-particle":"","parse-names":false,"suffix":""},{"dropping-particle":"","family":"Whitney","given":"Kenneth D.","non-dropping-particle":"","parse-names":false,"suffix":""},{"dropping-particle":"","family":"Knapp","given":"Alan K.","non-dropping-particle":"","parse-names":false,"suffix":""}],"container-title":"Journal of Ecology","id":"ITEM-2","issue":"5","issued":{"date-parts":[["2019"]]},"page":"2133-2148","title":"Shifts in plant functional composition following long-term drought in grasslands","type":"article-journal","volume":"107"},"uris":["http://www.mendeley.com/documents/?uuid=b8f6d498-ff08-464a-820a-a026129d9bf3"]}],"mendeley":{"formattedCitation":"(Hoover et al. 2014, Griffin-Nolan et al. 2019)","plainTextFormattedCitation":"(Hoover et al. 2014, Griffin-Nolan et al. 2019)","previouslyFormattedCitation":"(Hoover et al. 2014, Griffin-Nolan et al. 2019)"},"properties":{"noteIndex":0},"schema":"https://github.com/citation-style-language/schema/raw/master/csl-citation.json"}</w:instrText>
      </w:r>
      <w:r w:rsidR="00931989">
        <w:rPr>
          <w:rFonts w:ascii="Times New Roman" w:eastAsia="Times New Roman" w:hAnsi="Times New Roman" w:cs="Times New Roman"/>
          <w:sz w:val="24"/>
          <w:szCs w:val="24"/>
        </w:rPr>
        <w:fldChar w:fldCharType="separate"/>
      </w:r>
      <w:r w:rsidR="00931989" w:rsidRPr="00931989">
        <w:rPr>
          <w:rFonts w:ascii="Times New Roman" w:eastAsia="Times New Roman" w:hAnsi="Times New Roman" w:cs="Times New Roman"/>
          <w:noProof/>
          <w:sz w:val="24"/>
          <w:szCs w:val="24"/>
        </w:rPr>
        <w:t>(Hoover et al. 2014, Griffin-Nolan et al. 2019)</w:t>
      </w:r>
      <w:r w:rsidR="00931989">
        <w:rPr>
          <w:rFonts w:ascii="Times New Roman" w:eastAsia="Times New Roman" w:hAnsi="Times New Roman" w:cs="Times New Roman"/>
          <w:sz w:val="24"/>
          <w:szCs w:val="24"/>
        </w:rPr>
        <w:fldChar w:fldCharType="end"/>
      </w:r>
      <w:r w:rsidR="008C707C">
        <w:rPr>
          <w:rFonts w:ascii="Times New Roman" w:eastAsia="Times New Roman" w:hAnsi="Times New Roman" w:cs="Times New Roman"/>
          <w:sz w:val="24"/>
          <w:szCs w:val="24"/>
        </w:rPr>
        <w:t>,</w:t>
      </w:r>
      <w:r w:rsidR="00114174">
        <w:rPr>
          <w:rFonts w:ascii="Times New Roman" w:eastAsia="Times New Roman" w:hAnsi="Times New Roman" w:cs="Times New Roman"/>
          <w:sz w:val="24"/>
          <w:szCs w:val="24"/>
        </w:rPr>
        <w:t xml:space="preserve"> </w:t>
      </w:r>
      <w:r w:rsidR="00870508">
        <w:rPr>
          <w:rFonts w:ascii="Times New Roman" w:eastAsia="Times New Roman" w:hAnsi="Times New Roman" w:cs="Times New Roman"/>
          <w:sz w:val="24"/>
          <w:szCs w:val="24"/>
        </w:rPr>
        <w:t>depending on drought magnitude</w:t>
      </w:r>
      <w:r w:rsidR="00904AD4">
        <w:rPr>
          <w:rFonts w:ascii="Times New Roman" w:eastAsia="Times New Roman" w:hAnsi="Times New Roman" w:cs="Times New Roman"/>
          <w:sz w:val="24"/>
          <w:szCs w:val="24"/>
        </w:rPr>
        <w:t>,</w:t>
      </w:r>
      <w:r w:rsidR="00870508">
        <w:rPr>
          <w:rFonts w:ascii="Times New Roman" w:eastAsia="Times New Roman" w:hAnsi="Times New Roman" w:cs="Times New Roman"/>
          <w:sz w:val="24"/>
          <w:szCs w:val="24"/>
        </w:rPr>
        <w:t xml:space="preserve"> functional diversity</w:t>
      </w:r>
      <w:r w:rsidR="00B44847">
        <w:rPr>
          <w:rFonts w:ascii="Times New Roman" w:eastAsia="Times New Roman" w:hAnsi="Times New Roman" w:cs="Times New Roman"/>
          <w:sz w:val="24"/>
          <w:szCs w:val="24"/>
        </w:rPr>
        <w:t>,</w:t>
      </w:r>
      <w:r w:rsidR="00870508">
        <w:rPr>
          <w:rFonts w:ascii="Times New Roman" w:eastAsia="Times New Roman" w:hAnsi="Times New Roman" w:cs="Times New Roman"/>
          <w:sz w:val="24"/>
          <w:szCs w:val="24"/>
        </w:rPr>
        <w:t xml:space="preserve"> and capacity for reorganization</w:t>
      </w:r>
      <w:r w:rsidR="007C77DA">
        <w:rPr>
          <w:rFonts w:ascii="Times New Roman" w:eastAsia="Times New Roman" w:hAnsi="Times New Roman" w:cs="Times New Roman"/>
          <w:sz w:val="24"/>
          <w:szCs w:val="24"/>
        </w:rPr>
        <w:t xml:space="preserve"> </w:t>
      </w:r>
      <w:r w:rsidR="00931989">
        <w:rPr>
          <w:rFonts w:ascii="Times New Roman" w:eastAsia="Times New Roman" w:hAnsi="Times New Roman" w:cs="Times New Roman"/>
          <w:sz w:val="24"/>
          <w:szCs w:val="24"/>
        </w:rPr>
        <w:fldChar w:fldCharType="begin" w:fldLock="1"/>
      </w:r>
      <w:r w:rsidR="004C2B1B">
        <w:rPr>
          <w:rFonts w:ascii="Times New Roman" w:eastAsia="Times New Roman" w:hAnsi="Times New Roman" w:cs="Times New Roman"/>
          <w:sz w:val="24"/>
          <w:szCs w:val="24"/>
        </w:rPr>
        <w:instrText>ADDIN CSL_CITATION {"citationItems":[{"id":"ITEM-1","itemData":{"DOI":"10.1111/j.1365-2486.2011.02624.x","ISSN":"13541013","abstract":"Current climatic trends involve both increasing temperatures and climatic variability, with extreme events becoming more frequent. Increasing concern on extreme climatic events has triggered research on vegetation shifts. However, evidences of vegetation shifts resulting from these events are still relatively rare. Empirical evidence supports the existence of stabilizing processes minimizing and counteracting the effects of these events, reinforcing community resilience. We propose a demographic framework to understand this inertia to change based on the balance between adult mortality induced by the event and enhanced recruitment or adult survival after the event. The stabilizing processes potentially contributing to this compensation include attenuation of the adult mortality caused by the event, due to site quality variability, to tolerance, phenotypic variability, and plasticity at population level, and to facilitative interactions. Mortality compensation may also occur by increasing future survival due to beneficial effect on growth and survival of the new conditions derived from global warming and increased climatic variability, to lowered competition resulting from reduced density in affected stands, or to antagonistic release when pathogens or predators are vulnerable to the event or the ongoing climatic conditions. Finally, mortality compensation may appear by enhanced recruitment due to release of competition with established vegetation, for instance as a consequence of gap openings after event-caused mortality, or to the new conditions, which may be more favorable for seedling establishment, or to enhanced mutualistic interactions (pollination, dispersal). There are important challenges imposed by the need of long-term studies, but a research agenda focused on potentially stabilizing processes is well suited to understand the variety of responses, including lack of sudden changes and community inertia that are frequently observed in vegetation under extreme events. This understanding is crucial for the establishment of sound management strategies and actions addressed to improve ecosystem resilience under climate change scenarios. © 2011 Blackwell Publishing Ltd.","author":[{"dropping-particle":"","family":"Lloret","given":"Francisco","non-dropping-particle":"","parse-names":false,"suffix":""},{"dropping-particle":"","family":"Escudero","given":"Adrian","non-dropping-particle":"","parse-names":false,"suffix":""},{"dropping-particle":"","family":"Iriondo","given":"José María","non-dropping-particle":"","parse-names":false,"suffix":""},{"dropping-particle":"","family":"Martínez-Vilalta","given":"Jordi","non-dropping-particle":"","parse-names":false,"suffix":""},{"dropping-particle":"","family":"Valladares","given":"Fernando","non-dropping-particle":"","parse-names":false,"suffix":""}],"container-title":"Global Change Biology","id":"ITEM-1","issue":"3","issued":{"date-parts":[["2012"]]},"page":"797-805","title":"Extreme climatic events and vegetation: The role of stabilizing processes","type":"article-journal","volume":"18"},"uris":["http://www.mendeley.com/documents/?uuid=dfc28755-a599-469f-9623-ddbedfda7e2c"]},{"id":"ITEM-2","itemData":{"DOI":"10.1111/gcb.12777","ISSN":"13652486","abstract":"Projected global change will increase the level of land-use and environmental stressors such as drought and grazing, particularly in drylands. Still, combined effects of drought and grazing on plant production are poorly understood, thus hampering adequate projections and development of mitigation strategies. We used a large, cross-continental database consisting of 174 long-term datasets from &gt;30 dryland regions to quantify ecosystem responses to drought and grazing with the ultimate goal to increase functional understanding in these responses. Two key aspects of ecosystem stability, resistance to and recovery after a drought, were evaluated based on standardized and normalized aboveground net primary production (ANPP) data. Drought intensity was quantified using the standardized precipitation index. We tested effects of drought intensity, grazing regime (grazed, ungrazed), biome (grassland, shrubland, savanna) or dominant life history (annual, perennial) of the herbaceous layer to assess the relative importance of these factors for ecosystem stability, and to identify predictable relationships between drought intensity and ecosystem resistance and recovery. We found that both components of ecosystem stability were better explained by dominant herbaceous life history than by biome. Increasing drought intensity (quasi-) linearly reduced ecosystem resistance. Even though annual and perennial systems showed the same response rate to increasing drought intensity, they differed in their general magnitude of resistance, with annual systems being ca. 27% less resistant. In contrast, systems with an herbaceous layer dominated by annuals had substantially higher postdrought recovery, particularly when grazed. Combined effects of drought and grazing were not merely additive but modulated by dominant life history of the herbaceous layer. To the best of our knowledge, our study established the first predictive, cross-continental model between drought intensity and drought-related relative losses in ANPP, and suggests that systems with an herbaceous layer dominated by annuals are more prone to ecosystem degradation under future global change regimes.","author":[{"dropping-particle":"","family":"Ruppert","given":"Jan C.","non-dropping-particle":"","parse-names":false,"suffix":""},{"dropping-particle":"","family":"Harmoney","given":"Keith","non-dropping-particle":"","parse-names":false,"suffix":""},{"dropping-particle":"","family":"Henkin","given":"Zalmen","non-dropping-particle":"","parse-names":false,"suffix":""},{"dropping-particle":"","family":"Snyman","given":"Hennie A.","non-dropping-particle":"","parse-names":false,"suffix":""},{"dropping-particle":"","family":"Sternberg","given":"Marcelo","non-dropping-particle":"","parse-names":false,"suffix":""},{"dropping-particle":"","family":"Willms","given":"Walter","non-dropping-particle":"","parse-names":false,"suffix":""},{"dropping-particle":"","family":"Linstädter","given":"Anja","non-dropping-particle":"","parse-names":false,"suffix":""}],"container-title":"Global Change Biology","id":"ITEM-2","issue":"3","issued":{"date-parts":[["2015"]]},"page":"1258-1270","title":"Quantifying drylands' drought resistance and recovery: The importance of drought intensity, dominant life history and grazing regime","type":"article-journal","volume":"21"},"uris":["http://www.mendeley.com/documents/?uuid=f51d8ee0-4acf-4632-81e2-12b0cc7770e1"]}],"mendeley":{"formattedCitation":"(Lloret et al. 2012, Ruppert et al. 2015)","plainTextFormattedCitation":"(Lloret et al. 2012, Ruppert et al. 2015)","previouslyFormattedCitation":"(Lloret et al. 2012, Ruppert et al. 2015)"},"properties":{"noteIndex":0},"schema":"https://github.com/citation-style-language/schema/raw/master/csl-citation.json"}</w:instrText>
      </w:r>
      <w:r w:rsidR="00931989">
        <w:rPr>
          <w:rFonts w:ascii="Times New Roman" w:eastAsia="Times New Roman" w:hAnsi="Times New Roman" w:cs="Times New Roman"/>
          <w:sz w:val="24"/>
          <w:szCs w:val="24"/>
        </w:rPr>
        <w:fldChar w:fldCharType="separate"/>
      </w:r>
      <w:r w:rsidR="00931989" w:rsidRPr="00931989">
        <w:rPr>
          <w:rFonts w:ascii="Times New Roman" w:eastAsia="Times New Roman" w:hAnsi="Times New Roman" w:cs="Times New Roman"/>
          <w:noProof/>
          <w:sz w:val="24"/>
          <w:szCs w:val="24"/>
        </w:rPr>
        <w:t>(Lloret et al. 2012, Ruppert et al. 2015)</w:t>
      </w:r>
      <w:r w:rsidR="00931989">
        <w:rPr>
          <w:rFonts w:ascii="Times New Roman" w:eastAsia="Times New Roman" w:hAnsi="Times New Roman" w:cs="Times New Roman"/>
          <w:sz w:val="24"/>
          <w:szCs w:val="24"/>
        </w:rPr>
        <w:fldChar w:fldCharType="end"/>
      </w:r>
      <w:r w:rsidR="00931989">
        <w:rPr>
          <w:rFonts w:ascii="Times New Roman" w:eastAsia="Times New Roman" w:hAnsi="Times New Roman" w:cs="Times New Roman"/>
          <w:sz w:val="24"/>
          <w:szCs w:val="24"/>
        </w:rPr>
        <w:t>. Co</w:t>
      </w:r>
      <w:r w:rsidR="00CA5398">
        <w:rPr>
          <w:rFonts w:ascii="Times New Roman" w:eastAsia="Times New Roman" w:hAnsi="Times New Roman" w:cs="Times New Roman"/>
          <w:sz w:val="24"/>
          <w:szCs w:val="24"/>
        </w:rPr>
        <w:t>mplexities arising from local interactions</w:t>
      </w:r>
      <w:r w:rsidR="00B44847">
        <w:rPr>
          <w:rFonts w:ascii="Times New Roman" w:eastAsia="Times New Roman" w:hAnsi="Times New Roman" w:cs="Times New Roman"/>
          <w:sz w:val="24"/>
          <w:szCs w:val="24"/>
        </w:rPr>
        <w:t xml:space="preserve"> may</w:t>
      </w:r>
      <w:r w:rsidR="00CA5398">
        <w:rPr>
          <w:rFonts w:ascii="Times New Roman" w:eastAsia="Times New Roman" w:hAnsi="Times New Roman" w:cs="Times New Roman"/>
          <w:sz w:val="24"/>
          <w:szCs w:val="24"/>
        </w:rPr>
        <w:t xml:space="preserve"> lead to </w:t>
      </w:r>
      <w:r w:rsidR="004F2025">
        <w:rPr>
          <w:rFonts w:ascii="Times New Roman" w:eastAsia="Times New Roman" w:hAnsi="Times New Roman" w:cs="Times New Roman"/>
          <w:sz w:val="24"/>
          <w:szCs w:val="24"/>
        </w:rPr>
        <w:t xml:space="preserve">unintuitive </w:t>
      </w:r>
      <w:r w:rsidR="00FB046C">
        <w:rPr>
          <w:rFonts w:ascii="Times New Roman" w:eastAsia="Times New Roman" w:hAnsi="Times New Roman" w:cs="Times New Roman"/>
          <w:sz w:val="24"/>
          <w:szCs w:val="24"/>
        </w:rPr>
        <w:t xml:space="preserve">results that restructure species-environment relationships </w:t>
      </w:r>
      <w:r w:rsidR="007614B2">
        <w:rPr>
          <w:rFonts w:ascii="Times New Roman" w:eastAsia="Times New Roman" w:hAnsi="Times New Roman" w:cs="Times New Roman"/>
          <w:sz w:val="24"/>
          <w:szCs w:val="24"/>
        </w:rPr>
        <w:t xml:space="preserve">(e.g. </w:t>
      </w:r>
      <w:r w:rsidR="005D035F">
        <w:rPr>
          <w:rFonts w:ascii="Times New Roman" w:eastAsia="Times New Roman" w:hAnsi="Times New Roman" w:cs="Times New Roman"/>
          <w:sz w:val="24"/>
          <w:szCs w:val="24"/>
        </w:rPr>
        <w:fldChar w:fldCharType="begin" w:fldLock="1"/>
      </w:r>
      <w:r w:rsidR="005D035F">
        <w:rPr>
          <w:rFonts w:ascii="Times New Roman" w:eastAsia="Times New Roman" w:hAnsi="Times New Roman" w:cs="Times New Roman"/>
          <w:sz w:val="24"/>
          <w:szCs w:val="24"/>
        </w:rPr>
        <w:instrText>ADDIN CSL_CITATION {"citationItems":[{"id":"ITEM-1","itemData":{"DOI":"10.1111/j.1365-2486.2009.02106.x","ISSN":"13541013","abstract":"Impacts of long-term climate shifts on the dynamics of intact communities within species ranges are not well understood. Here, we show that warming and drying of the Southwestern United States over the last 25 years has corresponded to a shift in the species composition of Sonoran Desert winter annuals, paradoxically favoring species that germinate and grow best in cold temperatures. Winter rains have been arriving later in the season, during December rather than October, leading to the unexpected result that plants are germinating under colder temperatures, shifting community composition to favor slow growing, water-use efficient, cold-adapted species. Our results demonstrate how detailed ecophysiological knowledge of individual species, combined with long-term demographic data, can reveal complex and sometimes unexpected shifts in community composition in response to climate change. Further, these results highlight the potentially overwhelming impact of changes in phenology on the response of biota to a changing climate. © 2009 Blackwell Publishing Ltd.","author":[{"dropping-particle":"","family":"Kimball","given":"Sarah","non-dropping-particle":"","parse-names":false,"suffix":""},{"dropping-particle":"","family":"Angert","given":"Amy L.","non-dropping-particle":"","parse-names":false,"suffix":""},{"dropping-particle":"","family":"Huxman","given":"Travis E.","non-dropping-particle":"","parse-names":false,"suffix":""},{"dropping-particle":"","family":"Venable","given":"D. Lawrence","non-dropping-particle":"","parse-names":false,"suffix":""}],"container-title":"Global Change Biology","id":"ITEM-1","issue":"5","issued":{"date-parts":[["2010"]]},"page":"1555-1565","title":"Contemporary climate change in the Sonoran Desert favors cold-adapted species","type":"article-journal","volume":"16"},"uris":["http://www.mendeley.com/documents/?uuid=5c75c779-917e-4942-a130-8d6a8f27fa39"]},{"id":"ITEM-2","itemData":{"DOI":"10.1111/j.0022-0477.2004.00900.x","ISSN":"00220477","abstract":"1 The cover of plant species was recorded annually from 1988 to 2000 in nine spatially replicated plots in a species-rich, semi-natural meadow at Negrentino (southern Alps). This period showed large climatic variation and included the centennial maximum and minimum frequency of days with ≥ 10 mm of rain. 2 Changes in species composition were compared between three 4-year intervals characterized by increasingly dry weather (1988-91), a preceding extreme drought (1992-95), and increasingly wet weather (1997-2000). Redundancy analysis and ANOVA with repeated spatial replicates were used to find trends in vegetation data across time. 3 Recruitment capacity, the potential for fast clonal growth and seasonal expansion rate were determined for abundant taxa and tested in general linear models (GLM) as predictors for rates of change in relative cover of species across the climatically defined 4-year intervals. 4 Relative cover of the major growth forms present, graminoids and forbs, changed more in the period following extreme drought than at other times. Recruitment capacity was the only predictor of species' rates of change. 5 Following perturbation, re-colonization was the primary driver of vegetation dynamics. The dominant grasses, which lacked high recruitment from seed, therefore decreased in relative abundance. This effect persisted until the end of the study and may represent a lasting response to an extreme climatic event.","author":[{"dropping-particle":"","family":"Stampfli","given":"A.","non-dropping-particle":"","parse-names":false,"suffix":""},{"dropping-particle":"","family":"Zeiter","given":"M.","non-dropping-particle":"","parse-names":false,"suffix":""}],"container-title":"Journal of Ecology","id":"ITEM-2","issue":"4","issued":{"date-parts":[["2004"]]},"page":"568-576","title":"Plant regeneration directs changes in grassland composition after extreme drought: A 13-year study in southern Switzerland","type":"article-journal","volume":"92"},"uris":["http://www.mendeley.com/documents/?uuid=e1a85258-448a-41d3-b03c-7dfa591a8c2d"]},{"id":"ITEM-3","itemData":{"DOI":"10.1002/ecy.1820","ISSN":"00129658","abstract":"The order in which species arrive during community assembly can be an important driver of community composition and function. However, the strength of these priority effects can be variable, in part because of strong site and year effects. To understand how priority effects vary in importance with abiotic conditions, we initiated identical community assembly experiments in which we varied the timing of arrival of native and exotic grass species in each of 4 yr across three grassland sites in northern California. This uniquely replicated experiment tested the power of priority to determine initial community structure in a restoration context across a natural range of conditions. There were large and significant differences in both total seeded cover and the strength of priority across sites and years of initiation, confirming the suspicion that most ecological experiments may lack spatial and temporal generality. On the other hand, much of the variation in strength of priority could be related to climate. Strikingly, however, the model fit across the three sites and the first 3 yr of the study (the first nine experiments) was radically altered when we included the fourth year, which was characterized by an unusual weather pattern with higher temporal variability in rainfall (a rainfall pattern predicted to increase with climate change). This year produced relatively low strength of priority, supporting the suggestion that highly variable climates may be associated with lower strength of priority effects. Experiments that examine community assembly over a range of naturally occurring abiotic conditions enhance our ability to predict when priority effects will be important, allowing us to explore shifting patterns of community assembly in the face of climate change and optimize restoration strategies based on environmental conditions.","author":[{"dropping-particle":"","family":"Stuble","given":"Katharine L.","non-dropping-particle":"","parse-names":false,"suffix":""},{"dropping-particle":"","family":"Zefferman","given":"Emily P.","non-dropping-particle":"","parse-names":false,"suffix":""},{"dropping-particle":"","family":"Wolf","given":"Kristina M.","non-dropping-particle":"","parse-names":false,"suffix":""},{"dropping-particle":"","family":"Vaughn","given":"Kurt J.","non-dropping-particle":"","parse-names":false,"suffix":""},{"dropping-particle":"","family":"Young","given":"Truman P.","non-dropping-particle":"","parse-names":false,"suffix":""}],"container-title":"Ecology","id":"ITEM-3","issue":"6","issued":{"date-parts":[["2017"]]},"page":"1623-1630","title":"Outside the envelope: rare events disrupt the relationshipbetween climate factors and species interactions","type":"article-journal","volume":"98"},"uris":["http://www.mendeley.com/documents/?uuid=a49cb42e-c8c7-4e89-8d8a-21af0a429a7f"]}],"mendeley":{"formattedCitation":"(Stampfli and Zeiter 2004, Kimball et al. 2010, Stuble et al. 2017)","manualFormatting":"Stampfli and Zeiter 2004, Kimball et al. 2010, Stuble et al. 2017)","plainTextFormattedCitation":"(Stampfli and Zeiter 2004, Kimball et al. 2010, Stuble et al. 2017)","previouslyFormattedCitation":"(Stampfli and Zeiter 2004, Kimball et al. 2010, Stuble et al. 2017)"},"properties":{"noteIndex":0},"schema":"https://github.com/citation-style-language/schema/raw/master/csl-citation.json"}</w:instrText>
      </w:r>
      <w:r w:rsidR="005D035F">
        <w:rPr>
          <w:rFonts w:ascii="Times New Roman" w:eastAsia="Times New Roman" w:hAnsi="Times New Roman" w:cs="Times New Roman"/>
          <w:sz w:val="24"/>
          <w:szCs w:val="24"/>
        </w:rPr>
        <w:fldChar w:fldCharType="separate"/>
      </w:r>
      <w:r w:rsidR="005D035F">
        <w:rPr>
          <w:rFonts w:ascii="Times New Roman" w:eastAsia="Times New Roman" w:hAnsi="Times New Roman" w:cs="Times New Roman"/>
          <w:noProof/>
          <w:sz w:val="24"/>
          <w:szCs w:val="24"/>
        </w:rPr>
        <w:t>S</w:t>
      </w:r>
      <w:r w:rsidR="005D035F" w:rsidRPr="005D035F">
        <w:rPr>
          <w:rFonts w:ascii="Times New Roman" w:eastAsia="Times New Roman" w:hAnsi="Times New Roman" w:cs="Times New Roman"/>
          <w:noProof/>
          <w:sz w:val="24"/>
          <w:szCs w:val="24"/>
        </w:rPr>
        <w:t>tampfli and Zeiter 2004, Kimball et al. 2010, Stuble et al. 2017)</w:t>
      </w:r>
      <w:r w:rsidR="005D035F">
        <w:rPr>
          <w:rFonts w:ascii="Times New Roman" w:eastAsia="Times New Roman" w:hAnsi="Times New Roman" w:cs="Times New Roman"/>
          <w:sz w:val="24"/>
          <w:szCs w:val="24"/>
        </w:rPr>
        <w:fldChar w:fldCharType="end"/>
      </w:r>
      <w:r w:rsidR="007614B2">
        <w:rPr>
          <w:rFonts w:ascii="Times New Roman" w:eastAsia="Times New Roman" w:hAnsi="Times New Roman" w:cs="Times New Roman"/>
          <w:sz w:val="24"/>
          <w:szCs w:val="24"/>
        </w:rPr>
        <w:t>.</w:t>
      </w:r>
      <w:r w:rsidR="007614B2" w:rsidRPr="00416194">
        <w:rPr>
          <w:rFonts w:ascii="Times New Roman" w:eastAsia="Times New Roman" w:hAnsi="Times New Roman" w:cs="Times New Roman"/>
          <w:sz w:val="24"/>
          <w:szCs w:val="24"/>
        </w:rPr>
        <w:t xml:space="preserve"> </w:t>
      </w:r>
      <w:commentRangeStart w:id="45"/>
      <w:commentRangeStart w:id="46"/>
      <w:commentRangeEnd w:id="45"/>
      <w:r w:rsidR="007614B2">
        <w:rPr>
          <w:rStyle w:val="CommentReference"/>
        </w:rPr>
        <w:commentReference w:id="45"/>
      </w:r>
      <w:commentRangeEnd w:id="46"/>
      <w:r w:rsidR="005A7AEF">
        <w:rPr>
          <w:rStyle w:val="CommentReference"/>
        </w:rPr>
        <w:commentReference w:id="46"/>
      </w:r>
      <w:r w:rsidR="00A6373C">
        <w:rPr>
          <w:rFonts w:ascii="Times New Roman" w:eastAsia="Times New Roman" w:hAnsi="Times New Roman" w:cs="Times New Roman"/>
          <w:sz w:val="24"/>
          <w:szCs w:val="24"/>
        </w:rPr>
        <w:t xml:space="preserve">While </w:t>
      </w:r>
      <w:r w:rsidR="001512F3">
        <w:rPr>
          <w:rFonts w:ascii="Times New Roman" w:eastAsia="Times New Roman" w:hAnsi="Times New Roman" w:cs="Times New Roman"/>
          <w:sz w:val="24"/>
          <w:szCs w:val="24"/>
        </w:rPr>
        <w:t>this</w:t>
      </w:r>
      <w:r w:rsidR="00A6373C">
        <w:rPr>
          <w:rFonts w:ascii="Times New Roman" w:eastAsia="Times New Roman" w:hAnsi="Times New Roman" w:cs="Times New Roman"/>
          <w:sz w:val="24"/>
          <w:szCs w:val="24"/>
        </w:rPr>
        <w:t xml:space="preserve"> study provides evidence for </w:t>
      </w:r>
      <w:r w:rsidR="000E2322">
        <w:rPr>
          <w:rFonts w:ascii="Times New Roman" w:eastAsia="Times New Roman" w:hAnsi="Times New Roman" w:cs="Times New Roman"/>
          <w:sz w:val="24"/>
          <w:szCs w:val="24"/>
        </w:rPr>
        <w:t xml:space="preserve">a unique partitioning of species response groups under extreme drought, repeated application </w:t>
      </w:r>
      <w:r w:rsidR="004F11E4">
        <w:rPr>
          <w:rFonts w:ascii="Times New Roman" w:eastAsia="Times New Roman" w:hAnsi="Times New Roman" w:cs="Times New Roman"/>
          <w:sz w:val="24"/>
          <w:szCs w:val="24"/>
        </w:rPr>
        <w:t xml:space="preserve">of </w:t>
      </w:r>
      <w:r w:rsidR="001512F3">
        <w:rPr>
          <w:rFonts w:ascii="Times New Roman" w:eastAsia="Times New Roman" w:hAnsi="Times New Roman" w:cs="Times New Roman"/>
          <w:sz w:val="24"/>
          <w:szCs w:val="24"/>
        </w:rPr>
        <w:t xml:space="preserve">our methods </w:t>
      </w:r>
      <w:r w:rsidR="004F11E4">
        <w:rPr>
          <w:rFonts w:ascii="Times New Roman" w:eastAsia="Times New Roman" w:hAnsi="Times New Roman" w:cs="Times New Roman"/>
          <w:sz w:val="24"/>
          <w:szCs w:val="24"/>
        </w:rPr>
        <w:t xml:space="preserve">to </w:t>
      </w:r>
      <w:r w:rsidR="00BD55C6">
        <w:rPr>
          <w:rFonts w:ascii="Times New Roman" w:eastAsia="Times New Roman" w:hAnsi="Times New Roman" w:cs="Times New Roman"/>
          <w:sz w:val="24"/>
          <w:szCs w:val="24"/>
        </w:rPr>
        <w:t xml:space="preserve">different </w:t>
      </w:r>
      <w:r w:rsidR="004F11E4">
        <w:rPr>
          <w:rFonts w:ascii="Times New Roman" w:eastAsia="Times New Roman" w:hAnsi="Times New Roman" w:cs="Times New Roman"/>
          <w:sz w:val="24"/>
          <w:szCs w:val="24"/>
        </w:rPr>
        <w:t xml:space="preserve">sites and environmental contexts may highlight </w:t>
      </w:r>
      <w:r w:rsidR="00687A0F">
        <w:rPr>
          <w:rFonts w:ascii="Times New Roman" w:eastAsia="Times New Roman" w:hAnsi="Times New Roman" w:cs="Times New Roman"/>
          <w:sz w:val="24"/>
          <w:szCs w:val="24"/>
        </w:rPr>
        <w:t>variable</w:t>
      </w:r>
      <w:r w:rsidR="004F11E4">
        <w:rPr>
          <w:rFonts w:ascii="Times New Roman" w:eastAsia="Times New Roman" w:hAnsi="Times New Roman" w:cs="Times New Roman"/>
          <w:sz w:val="24"/>
          <w:szCs w:val="24"/>
        </w:rPr>
        <w:t xml:space="preserve"> results.</w:t>
      </w:r>
    </w:p>
    <w:p w14:paraId="2BCBB7B2" w14:textId="77777777" w:rsidR="00A6373C" w:rsidRDefault="00A6373C">
      <w:pPr>
        <w:spacing w:after="0" w:line="240" w:lineRule="auto"/>
        <w:rPr>
          <w:rFonts w:ascii="Times New Roman" w:eastAsia="Times New Roman" w:hAnsi="Times New Roman" w:cs="Times New Roman"/>
          <w:sz w:val="24"/>
          <w:szCs w:val="24"/>
        </w:rPr>
      </w:pPr>
    </w:p>
    <w:p w14:paraId="4AA733FB" w14:textId="180C52A8"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Contingency in vegetation dynamics</w:t>
      </w:r>
    </w:p>
    <w:p w14:paraId="22CF7847" w14:textId="77777777" w:rsidR="00A91182" w:rsidRDefault="00A91182" w:rsidP="003F5196">
      <w:pPr>
        <w:spacing w:after="0" w:line="240" w:lineRule="auto"/>
        <w:rPr>
          <w:rFonts w:ascii="Times New Roman" w:eastAsia="Times New Roman" w:hAnsi="Times New Roman" w:cs="Times New Roman"/>
          <w:iCs/>
          <w:sz w:val="24"/>
          <w:szCs w:val="24"/>
        </w:rPr>
      </w:pPr>
    </w:p>
    <w:p w14:paraId="3FEFB5F2" w14:textId="1B8AFA1A" w:rsidR="00183BBF" w:rsidRDefault="008D1140" w:rsidP="008A4908">
      <w:pPr>
        <w:spacing w:after="0" w:line="240" w:lineRule="auto"/>
        <w:ind w:firstLine="720"/>
        <w:rPr>
          <w:rFonts w:ascii="Times New Roman" w:eastAsia="Times New Roman" w:hAnsi="Times New Roman" w:cs="Times New Roman"/>
          <w:sz w:val="24"/>
          <w:szCs w:val="24"/>
        </w:rPr>
      </w:pPr>
      <w:commentRangeStart w:id="47"/>
      <w:r>
        <w:rPr>
          <w:rFonts w:ascii="Times New Roman" w:eastAsia="Times New Roman" w:hAnsi="Times New Roman" w:cs="Times New Roman"/>
          <w:iCs/>
          <w:sz w:val="24"/>
          <w:szCs w:val="24"/>
        </w:rPr>
        <w:t xml:space="preserve">Beyond their potential role </w:t>
      </w:r>
      <w:r w:rsidR="009A5B4C">
        <w:rPr>
          <w:rFonts w:ascii="Times New Roman" w:eastAsia="Times New Roman" w:hAnsi="Times New Roman" w:cs="Times New Roman"/>
          <w:iCs/>
          <w:sz w:val="24"/>
          <w:szCs w:val="24"/>
        </w:rPr>
        <w:t xml:space="preserve">in </w:t>
      </w:r>
      <w:r>
        <w:rPr>
          <w:rFonts w:ascii="Times New Roman" w:eastAsia="Times New Roman" w:hAnsi="Times New Roman" w:cs="Times New Roman"/>
          <w:iCs/>
          <w:sz w:val="24"/>
          <w:szCs w:val="24"/>
        </w:rPr>
        <w:t xml:space="preserve">structuring </w:t>
      </w:r>
      <w:r w:rsidR="007A7B6E">
        <w:rPr>
          <w:rFonts w:ascii="Times New Roman" w:eastAsia="Times New Roman" w:hAnsi="Times New Roman" w:cs="Times New Roman"/>
          <w:iCs/>
          <w:sz w:val="24"/>
          <w:szCs w:val="24"/>
        </w:rPr>
        <w:t xml:space="preserve">species </w:t>
      </w:r>
      <w:r>
        <w:rPr>
          <w:rFonts w:ascii="Times New Roman" w:eastAsia="Times New Roman" w:hAnsi="Times New Roman" w:cs="Times New Roman"/>
          <w:iCs/>
          <w:sz w:val="24"/>
          <w:szCs w:val="24"/>
        </w:rPr>
        <w:t xml:space="preserve">response groups, </w:t>
      </w:r>
      <w:r w:rsidR="00506CD2">
        <w:rPr>
          <w:rFonts w:ascii="Times New Roman" w:eastAsia="Times New Roman" w:hAnsi="Times New Roman" w:cs="Times New Roman"/>
          <w:iCs/>
          <w:sz w:val="24"/>
          <w:szCs w:val="24"/>
        </w:rPr>
        <w:t>local interactions</w:t>
      </w:r>
      <w:r w:rsidR="008A4908">
        <w:rPr>
          <w:rFonts w:ascii="Times New Roman" w:eastAsia="Times New Roman" w:hAnsi="Times New Roman" w:cs="Times New Roman"/>
          <w:iCs/>
          <w:sz w:val="24"/>
          <w:szCs w:val="24"/>
        </w:rPr>
        <w:t xml:space="preserve"> </w:t>
      </w:r>
      <w:r w:rsidR="00290CAD">
        <w:rPr>
          <w:rFonts w:ascii="Times New Roman" w:eastAsia="Times New Roman" w:hAnsi="Times New Roman" w:cs="Times New Roman"/>
          <w:iCs/>
          <w:sz w:val="24"/>
          <w:szCs w:val="24"/>
        </w:rPr>
        <w:t xml:space="preserve">are </w:t>
      </w:r>
      <w:r w:rsidR="002B2F96">
        <w:rPr>
          <w:rFonts w:ascii="Times New Roman" w:eastAsia="Times New Roman" w:hAnsi="Times New Roman" w:cs="Times New Roman"/>
          <w:iCs/>
          <w:sz w:val="24"/>
          <w:szCs w:val="24"/>
        </w:rPr>
        <w:t xml:space="preserve">an important </w:t>
      </w:r>
      <w:r w:rsidR="00C46C5D">
        <w:rPr>
          <w:rFonts w:ascii="Times New Roman" w:eastAsia="Times New Roman" w:hAnsi="Times New Roman" w:cs="Times New Roman"/>
          <w:iCs/>
          <w:sz w:val="24"/>
          <w:szCs w:val="24"/>
        </w:rPr>
        <w:t xml:space="preserve">driver </w:t>
      </w:r>
      <w:r w:rsidR="00290CAD">
        <w:rPr>
          <w:rFonts w:ascii="Times New Roman" w:eastAsia="Times New Roman" w:hAnsi="Times New Roman" w:cs="Times New Roman"/>
          <w:iCs/>
          <w:sz w:val="24"/>
          <w:szCs w:val="24"/>
        </w:rPr>
        <w:t xml:space="preserve">of </w:t>
      </w:r>
      <w:r w:rsidR="008A4908">
        <w:rPr>
          <w:rFonts w:ascii="Times New Roman" w:eastAsia="Times New Roman" w:hAnsi="Times New Roman" w:cs="Times New Roman"/>
          <w:iCs/>
          <w:sz w:val="24"/>
          <w:szCs w:val="24"/>
        </w:rPr>
        <w:t xml:space="preserve">vegetation dynamics under </w:t>
      </w:r>
      <w:r w:rsidR="00D06AD4">
        <w:rPr>
          <w:rFonts w:ascii="Times New Roman" w:eastAsia="Times New Roman" w:hAnsi="Times New Roman" w:cs="Times New Roman"/>
          <w:iCs/>
          <w:sz w:val="24"/>
          <w:szCs w:val="24"/>
        </w:rPr>
        <w:t xml:space="preserve">varying </w:t>
      </w:r>
      <w:r w:rsidR="008A4908">
        <w:rPr>
          <w:rFonts w:ascii="Times New Roman" w:eastAsia="Times New Roman" w:hAnsi="Times New Roman" w:cs="Times New Roman"/>
          <w:iCs/>
          <w:sz w:val="24"/>
          <w:szCs w:val="24"/>
        </w:rPr>
        <w:t>climatic conditions</w:t>
      </w:r>
      <w:commentRangeEnd w:id="47"/>
      <w:r w:rsidR="00FC5D76">
        <w:rPr>
          <w:rStyle w:val="CommentReference"/>
        </w:rPr>
        <w:commentReference w:id="47"/>
      </w:r>
      <w:r w:rsidR="008A4908">
        <w:rPr>
          <w:rFonts w:ascii="Times New Roman" w:eastAsia="Times New Roman" w:hAnsi="Times New Roman" w:cs="Times New Roman"/>
          <w:iCs/>
          <w:sz w:val="24"/>
          <w:szCs w:val="24"/>
        </w:rPr>
        <w:t xml:space="preserve">. </w:t>
      </w:r>
      <w:r w:rsidR="00A91182">
        <w:rPr>
          <w:rFonts w:ascii="Times New Roman" w:eastAsia="Times New Roman" w:hAnsi="Times New Roman" w:cs="Times New Roman"/>
          <w:sz w:val="24"/>
          <w:szCs w:val="24"/>
        </w:rPr>
        <w:t>I</w:t>
      </w:r>
      <w:r w:rsidR="005C3D80">
        <w:rPr>
          <w:rFonts w:ascii="Times New Roman" w:eastAsia="Times New Roman" w:hAnsi="Times New Roman" w:cs="Times New Roman"/>
          <w:sz w:val="24"/>
          <w:szCs w:val="24"/>
        </w:rPr>
        <w:t xml:space="preserve">n grassland systems, dominant species have often been observed to be the primary determinants of key </w:t>
      </w:r>
      <w:r w:rsidR="008A4908">
        <w:rPr>
          <w:rFonts w:ascii="Times New Roman" w:eastAsia="Times New Roman" w:hAnsi="Times New Roman" w:cs="Times New Roman"/>
          <w:sz w:val="24"/>
          <w:szCs w:val="24"/>
        </w:rPr>
        <w:t xml:space="preserve">community </w:t>
      </w:r>
      <w:r w:rsidR="005C3D80">
        <w:rPr>
          <w:rFonts w:ascii="Times New Roman" w:eastAsia="Times New Roman" w:hAnsi="Times New Roman" w:cs="Times New Roman"/>
          <w:sz w:val="24"/>
          <w:szCs w:val="24"/>
        </w:rPr>
        <w:t xml:space="preserve">attributes, such as productivity </w:t>
      </w:r>
      <w:r w:rsidR="005D035F">
        <w:rPr>
          <w:rFonts w:ascii="Times New Roman" w:eastAsia="Times New Roman" w:hAnsi="Times New Roman" w:cs="Times New Roman"/>
          <w:sz w:val="24"/>
          <w:szCs w:val="24"/>
        </w:rPr>
        <w:fldChar w:fldCharType="begin" w:fldLock="1"/>
      </w:r>
      <w:r w:rsidR="005D035F">
        <w:rPr>
          <w:rFonts w:ascii="Times New Roman" w:eastAsia="Times New Roman" w:hAnsi="Times New Roman" w:cs="Times New Roman"/>
          <w:sz w:val="24"/>
          <w:szCs w:val="24"/>
        </w:rPr>
        <w:instrText>ADDIN CSL_CITATION {"citationItems":[{"id":"ITEM-1","itemData":{"author":[{"dropping-particle":"","family":"Smith","given":"Melinda D.","non-dropping-particle":"","parse-names":false,"suffix":""},{"dropping-particle":"","family":"Knapp","given":"Alan K.","non-dropping-particle":"","parse-names":false,"suffix":""}],"container-title":"Ecology Letters","id":"ITEM-1","issued":{"date-parts":[["2003"]]},"page":"509-517","title":"Dominant species maintain ecosystem function","type":"article-journal","volume":"6"},"uris":["http://www.mendeley.com/documents/?uuid=c60458ef-c14a-4f6d-b9b6-dfa15adcf741"]}],"mendeley":{"formattedCitation":"(Smith and Knapp 2003)","plainTextFormattedCitation":"(Smith and Knapp 2003)","previouslyFormattedCitation":"(Smith and Knapp 2003)"},"properties":{"noteIndex":0},"schema":"https://github.com/citation-style-language/schema/raw/master/csl-citation.json"}</w:instrText>
      </w:r>
      <w:r w:rsidR="005D035F">
        <w:rPr>
          <w:rFonts w:ascii="Times New Roman" w:eastAsia="Times New Roman" w:hAnsi="Times New Roman" w:cs="Times New Roman"/>
          <w:sz w:val="24"/>
          <w:szCs w:val="24"/>
        </w:rPr>
        <w:fldChar w:fldCharType="separate"/>
      </w:r>
      <w:r w:rsidR="005D035F" w:rsidRPr="005D035F">
        <w:rPr>
          <w:rFonts w:ascii="Times New Roman" w:eastAsia="Times New Roman" w:hAnsi="Times New Roman" w:cs="Times New Roman"/>
          <w:noProof/>
          <w:sz w:val="24"/>
          <w:szCs w:val="24"/>
        </w:rPr>
        <w:t>(Smith and Knapp 2003)</w:t>
      </w:r>
      <w:r w:rsidR="005D035F">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drought tolerance </w:t>
      </w:r>
      <w:r w:rsidR="005D035F">
        <w:rPr>
          <w:rFonts w:ascii="Times New Roman" w:eastAsia="Times New Roman" w:hAnsi="Times New Roman" w:cs="Times New Roman"/>
          <w:sz w:val="24"/>
          <w:szCs w:val="24"/>
        </w:rPr>
        <w:fldChar w:fldCharType="begin" w:fldLock="1"/>
      </w:r>
      <w:r w:rsidR="005D035F">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extremes","type":"article-journal","volume":"95"},"uris":["http://www.mendeley.com/documents/?uuid=5d1ecd93-22e3-4a66-b085-befee7d700e9"]}],"mendeley":{"formattedCitation":"(Hoover et al. 2014)","plainTextFormattedCitation":"(Hoover et al. 2014)","previouslyFormattedCitation":"(Hoover et al. 2014)"},"properties":{"noteIndex":0},"schema":"https://github.com/citation-style-language/schema/raw/master/csl-citation.json"}</w:instrText>
      </w:r>
      <w:r w:rsidR="005D035F">
        <w:rPr>
          <w:rFonts w:ascii="Times New Roman" w:eastAsia="Times New Roman" w:hAnsi="Times New Roman" w:cs="Times New Roman"/>
          <w:sz w:val="24"/>
          <w:szCs w:val="24"/>
        </w:rPr>
        <w:fldChar w:fldCharType="separate"/>
      </w:r>
      <w:r w:rsidR="005D035F" w:rsidRPr="005D035F">
        <w:rPr>
          <w:rFonts w:ascii="Times New Roman" w:eastAsia="Times New Roman" w:hAnsi="Times New Roman" w:cs="Times New Roman"/>
          <w:noProof/>
          <w:sz w:val="24"/>
          <w:szCs w:val="24"/>
        </w:rPr>
        <w:t>(Hoover et al. 2014)</w:t>
      </w:r>
      <w:r w:rsidR="005D035F">
        <w:rPr>
          <w:rFonts w:ascii="Times New Roman" w:eastAsia="Times New Roman" w:hAnsi="Times New Roman" w:cs="Times New Roman"/>
          <w:sz w:val="24"/>
          <w:szCs w:val="24"/>
        </w:rPr>
        <w:fldChar w:fldCharType="end"/>
      </w:r>
      <w:r w:rsidR="005D035F">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and resistance to invasion </w:t>
      </w:r>
      <w:r w:rsidR="005D035F">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 xml:space="preserve">ADDIN CSL_CITATION {"citationItems":[{"id":"ITEM-1","itemData":{"DOI":"10.1111/j.0030-1299.2004.13057.x","ISSN":"00301299","abstract":"Many recent studies suggest that more diverse communities are more resistant to invasion. Community characteristics that most strongly influence invasion are uncertain, however, due to covariation of diversity with competition and crowding. We examined separately the effects of species richness and dominance on invasion by an exotic legume, Melilotus officinalis, in intact, native Kansas grassland. We manipulated dominance of C4 grasses by reducing their abundance (i.e. ramet densities) by </w:instrText>
      </w:r>
      <w:r w:rsidR="008F40D5">
        <w:rPr>
          <w:rFonts w:ascii="Cambria Math" w:eastAsia="Times New Roman" w:hAnsi="Cambria Math" w:cs="Cambria Math"/>
          <w:sz w:val="24"/>
          <w:szCs w:val="24"/>
        </w:rPr>
        <w:instrText>∼</w:instrText>
      </w:r>
      <w:r w:rsidR="008F40D5">
        <w:rPr>
          <w:rFonts w:ascii="Times New Roman" w:eastAsia="Times New Roman" w:hAnsi="Times New Roman" w:cs="Times New Roman"/>
          <w:sz w:val="24"/>
          <w:szCs w:val="24"/>
        </w:rPr>
        <w:instrText>25 and 50%. In addition, richness was reduced by removing species that were mainly rare and uncommon as might be expected with environmental changes such as drought and fragmentation. In both years of the study (2001-2002), invasibility, measured as peak establishment of Melilotus, was not affected by a 3-fold reduction in species richness, nor was there an interaction between loss of species and reduced dominance on invasion. In contrast, reductions in abundance of the dominants significantly reduced invasibility of the grassland plots in both years. Because the abundance of dominants was highly correlated with measures of competition (i.e. ratio of dominant biomass to total biomass) and crowding (total stem densities), this pattern was opposite to that expected if competition were indeed limiting invasion. Rather, invasion appeared to be facilitated by the dominant species, most likely because reduced dominance increased environmental stress. Our results suggest that dominance is the key community characteristic determining invasibility, because highly competitive and space-filling species can either enhance or reduce susceptibility to invasion depending on whether dominants create a more competitive environment or alleviate stressful conditions.","author":[{"dropping-particle":"","family":"Smith","given":"Melinda D.","non-dropping-particle":"","parse-names":false,"suffix":""},{"dropping-particle":"","family":"Wilcox","given":"Julia C.","non-dropping-particle":"","parse-names":false,"suffix":""},{"dropping-particle":"","family":"Kelly","given":"Theresa","non-dropping-particle":"","parse-names":false,"suffix":""},{"dropping-particle":"","family":"Knapp","given":"Alan K.","non-dropping-particle":"","parse-names":false,"suffix":""}],"container-title":"Oikos","id":"ITEM-1","issue":"2","issued":{"date-parts":[["2004"]]},"page":"253-262","title":"Dominance not richness determines invasibility of tallgrass prairie","type":"article-journal","volume":"106"},"uris":["http://www.mendeley.com/documents/?uuid=e7142d37-d383-4433-9768-b89c2c1e962a"]}],"mendeley":{"formattedCitation":"(Smith et al. 2004)","plainTextFormattedCitation":"(Smith et al. 2004)","previouslyFormattedCitation":"(Smith et al. 2004)"},"properties":{"noteIndex":0},"schema":"https://github.com/citation-style-language/schema/raw/master/csl-citation.json"}</w:instrText>
      </w:r>
      <w:r w:rsidR="005D035F">
        <w:rPr>
          <w:rFonts w:ascii="Times New Roman" w:eastAsia="Times New Roman" w:hAnsi="Times New Roman" w:cs="Times New Roman"/>
          <w:sz w:val="24"/>
          <w:szCs w:val="24"/>
        </w:rPr>
        <w:fldChar w:fldCharType="separate"/>
      </w:r>
      <w:r w:rsidR="005D035F" w:rsidRPr="005D035F">
        <w:rPr>
          <w:rFonts w:ascii="Times New Roman" w:eastAsia="Times New Roman" w:hAnsi="Times New Roman" w:cs="Times New Roman"/>
          <w:noProof/>
          <w:sz w:val="24"/>
          <w:szCs w:val="24"/>
        </w:rPr>
        <w:t>(Smith et al. 2004)</w:t>
      </w:r>
      <w:r w:rsidR="005D035F">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9F66AF">
        <w:rPr>
          <w:rFonts w:ascii="Times New Roman" w:eastAsia="Times New Roman" w:hAnsi="Times New Roman" w:cs="Times New Roman"/>
          <w:sz w:val="24"/>
          <w:szCs w:val="24"/>
        </w:rPr>
        <w:t xml:space="preserve">Shifts in species dominance under drought, therefore, are likely to be constrained by community types present prior to perturbation – both the direction and magnitude of </w:t>
      </w:r>
      <w:r w:rsidR="003B2303">
        <w:rPr>
          <w:rFonts w:ascii="Times New Roman" w:eastAsia="Times New Roman" w:hAnsi="Times New Roman" w:cs="Times New Roman"/>
          <w:sz w:val="24"/>
          <w:szCs w:val="24"/>
        </w:rPr>
        <w:t xml:space="preserve">effect </w:t>
      </w:r>
      <w:r w:rsidR="003B6263">
        <w:rPr>
          <w:rFonts w:ascii="Times New Roman" w:eastAsia="Times New Roman" w:hAnsi="Times New Roman" w:cs="Times New Roman"/>
          <w:sz w:val="24"/>
          <w:szCs w:val="24"/>
        </w:rPr>
        <w:t xml:space="preserve">will depend on the </w:t>
      </w:r>
      <w:r w:rsidR="00423E38">
        <w:rPr>
          <w:rFonts w:ascii="Times New Roman" w:eastAsia="Times New Roman" w:hAnsi="Times New Roman" w:cs="Times New Roman"/>
          <w:sz w:val="24"/>
          <w:szCs w:val="24"/>
        </w:rPr>
        <w:t xml:space="preserve">resistance of a community to different </w:t>
      </w:r>
      <w:r w:rsidR="003B6263">
        <w:rPr>
          <w:rFonts w:ascii="Times New Roman" w:eastAsia="Times New Roman" w:hAnsi="Times New Roman" w:cs="Times New Roman"/>
          <w:sz w:val="24"/>
          <w:szCs w:val="24"/>
        </w:rPr>
        <w:t xml:space="preserve">pathways of change. </w:t>
      </w:r>
    </w:p>
    <w:p w14:paraId="13579F20" w14:textId="16C20E4F" w:rsidR="007512EA" w:rsidRDefault="005C3D80" w:rsidP="009F66A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our study, we found that </w:t>
      </w:r>
      <w:r w:rsidR="00867460">
        <w:rPr>
          <w:rFonts w:ascii="Times New Roman" w:eastAsia="Times New Roman" w:hAnsi="Times New Roman" w:cs="Times New Roman"/>
          <w:sz w:val="24"/>
          <w:szCs w:val="24"/>
        </w:rPr>
        <w:t xml:space="preserve">climate operated on underlying patterns of persistence and transition across </w:t>
      </w:r>
      <w:r w:rsidR="003D143A">
        <w:rPr>
          <w:rFonts w:ascii="Times New Roman" w:eastAsia="Times New Roman" w:hAnsi="Times New Roman" w:cs="Times New Roman"/>
          <w:sz w:val="24"/>
          <w:szCs w:val="24"/>
        </w:rPr>
        <w:t xml:space="preserve">the </w:t>
      </w:r>
      <w:r w:rsidR="00867460">
        <w:rPr>
          <w:rFonts w:ascii="Times New Roman" w:eastAsia="Times New Roman" w:hAnsi="Times New Roman" w:cs="Times New Roman"/>
          <w:sz w:val="24"/>
          <w:szCs w:val="24"/>
        </w:rPr>
        <w:t>four species groups</w:t>
      </w:r>
      <w:r>
        <w:rPr>
          <w:rFonts w:ascii="Times New Roman" w:eastAsia="Times New Roman" w:hAnsi="Times New Roman" w:cs="Times New Roman"/>
          <w:sz w:val="24"/>
          <w:szCs w:val="24"/>
        </w:rPr>
        <w:t xml:space="preserve">. Despite considerable climatic variation, we found that community composition was generally persistent; on average, plots were more likely to retain their assignment in two subsequent observations than they were to change states. </w:t>
      </w:r>
      <w:r w:rsidR="00C32A8F">
        <w:rPr>
          <w:rFonts w:ascii="Times New Roman" w:eastAsia="Times New Roman" w:hAnsi="Times New Roman" w:cs="Times New Roman"/>
          <w:sz w:val="24"/>
          <w:szCs w:val="24"/>
        </w:rPr>
        <w:t>Given the dominance of annual species in most plots, this result was surprising</w:t>
      </w:r>
      <w:r w:rsidR="00BF3E54">
        <w:rPr>
          <w:rFonts w:ascii="Times New Roman" w:eastAsia="Times New Roman" w:hAnsi="Times New Roman" w:cs="Times New Roman"/>
          <w:sz w:val="24"/>
          <w:szCs w:val="24"/>
        </w:rPr>
        <w:t>, but may reflect</w:t>
      </w:r>
      <w:r w:rsidR="00320B4C">
        <w:rPr>
          <w:rFonts w:ascii="Times New Roman" w:eastAsia="Times New Roman" w:hAnsi="Times New Roman" w:cs="Times New Roman"/>
          <w:sz w:val="24"/>
          <w:szCs w:val="24"/>
        </w:rPr>
        <w:t xml:space="preserve"> a</w:t>
      </w:r>
      <w:r w:rsidR="00BF3E54">
        <w:rPr>
          <w:rFonts w:ascii="Times New Roman" w:eastAsia="Times New Roman" w:hAnsi="Times New Roman" w:cs="Times New Roman"/>
          <w:sz w:val="24"/>
          <w:szCs w:val="24"/>
        </w:rPr>
        <w:t xml:space="preserve"> </w:t>
      </w:r>
      <w:r w:rsidR="00E81D2C">
        <w:rPr>
          <w:rFonts w:ascii="Times New Roman" w:eastAsia="Times New Roman" w:hAnsi="Times New Roman" w:cs="Times New Roman"/>
          <w:sz w:val="24"/>
          <w:szCs w:val="24"/>
        </w:rPr>
        <w:t xml:space="preserve">reduced </w:t>
      </w:r>
      <w:r w:rsidR="00822EB8">
        <w:rPr>
          <w:rFonts w:ascii="Times New Roman" w:eastAsia="Times New Roman" w:hAnsi="Times New Roman" w:cs="Times New Roman"/>
          <w:sz w:val="24"/>
          <w:szCs w:val="24"/>
        </w:rPr>
        <w:t xml:space="preserve">soil seedbanks </w:t>
      </w:r>
      <w:r w:rsidR="00BF3E54">
        <w:rPr>
          <w:rFonts w:ascii="Times New Roman" w:eastAsia="Times New Roman" w:hAnsi="Times New Roman" w:cs="Times New Roman"/>
          <w:sz w:val="24"/>
          <w:szCs w:val="24"/>
        </w:rPr>
        <w:t xml:space="preserve">and a smaller species pool than many natural </w:t>
      </w:r>
      <w:commentRangeStart w:id="48"/>
      <w:r w:rsidR="00BF3E54">
        <w:rPr>
          <w:rFonts w:ascii="Times New Roman" w:eastAsia="Times New Roman" w:hAnsi="Times New Roman" w:cs="Times New Roman"/>
          <w:sz w:val="24"/>
          <w:szCs w:val="24"/>
        </w:rPr>
        <w:t>communities</w:t>
      </w:r>
      <w:commentRangeEnd w:id="48"/>
      <w:r w:rsidR="0097517F">
        <w:rPr>
          <w:rStyle w:val="CommentReference"/>
        </w:rPr>
        <w:commentReference w:id="48"/>
      </w:r>
      <w:r w:rsidR="00BF3E54">
        <w:rPr>
          <w:rFonts w:ascii="Times New Roman" w:eastAsia="Times New Roman" w:hAnsi="Times New Roman" w:cs="Times New Roman"/>
          <w:sz w:val="24"/>
          <w:szCs w:val="24"/>
        </w:rPr>
        <w:t xml:space="preserve">. </w:t>
      </w:r>
    </w:p>
    <w:p w14:paraId="1A57FB76" w14:textId="2546BCB5" w:rsidR="00E43635" w:rsidRDefault="00C74A8F" w:rsidP="009B127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vegetation transitions </w:t>
      </w:r>
      <w:r w:rsidR="009E362B">
        <w:rPr>
          <w:rFonts w:ascii="Times New Roman" w:eastAsia="Times New Roman" w:hAnsi="Times New Roman" w:cs="Times New Roman"/>
          <w:sz w:val="24"/>
          <w:szCs w:val="24"/>
        </w:rPr>
        <w:t xml:space="preserve">captured </w:t>
      </w:r>
      <w:r w:rsidR="00FA539B">
        <w:rPr>
          <w:rFonts w:ascii="Times New Roman" w:eastAsia="Times New Roman" w:hAnsi="Times New Roman" w:cs="Times New Roman"/>
          <w:sz w:val="24"/>
          <w:szCs w:val="24"/>
        </w:rPr>
        <w:t xml:space="preserve">differences in both the </w:t>
      </w:r>
      <w:commentRangeStart w:id="49"/>
      <w:r w:rsidR="00FA539B">
        <w:rPr>
          <w:rFonts w:ascii="Times New Roman" w:eastAsia="Times New Roman" w:hAnsi="Times New Roman" w:cs="Times New Roman"/>
          <w:sz w:val="24"/>
          <w:szCs w:val="24"/>
        </w:rPr>
        <w:t xml:space="preserve">inherent properties of different </w:t>
      </w:r>
      <w:r w:rsidR="008820B7">
        <w:rPr>
          <w:rFonts w:ascii="Times New Roman" w:eastAsia="Times New Roman" w:hAnsi="Times New Roman" w:cs="Times New Roman"/>
          <w:sz w:val="24"/>
          <w:szCs w:val="24"/>
        </w:rPr>
        <w:t>community states,</w:t>
      </w:r>
      <w:r w:rsidR="00AF469B">
        <w:rPr>
          <w:rFonts w:ascii="Times New Roman" w:eastAsia="Times New Roman" w:hAnsi="Times New Roman" w:cs="Times New Roman"/>
          <w:sz w:val="24"/>
          <w:szCs w:val="24"/>
        </w:rPr>
        <w:t xml:space="preserve"> </w:t>
      </w:r>
      <w:r w:rsidR="008820B7">
        <w:rPr>
          <w:rFonts w:ascii="Times New Roman" w:eastAsia="Times New Roman" w:hAnsi="Times New Roman" w:cs="Times New Roman"/>
          <w:sz w:val="24"/>
          <w:szCs w:val="24"/>
        </w:rPr>
        <w:t xml:space="preserve">as well as </w:t>
      </w:r>
      <w:r w:rsidR="00002E0B">
        <w:rPr>
          <w:rFonts w:ascii="Times New Roman" w:eastAsia="Times New Roman" w:hAnsi="Times New Roman" w:cs="Times New Roman"/>
          <w:sz w:val="24"/>
          <w:szCs w:val="24"/>
        </w:rPr>
        <w:t>their response to seeding treatments and drought stress.</w:t>
      </w:r>
      <w:commentRangeEnd w:id="49"/>
      <w:r w:rsidR="007C4909">
        <w:rPr>
          <w:rStyle w:val="CommentReference"/>
        </w:rPr>
        <w:commentReference w:id="49"/>
      </w:r>
      <w:r w:rsidR="00002E0B">
        <w:rPr>
          <w:rFonts w:ascii="Times New Roman" w:eastAsia="Times New Roman" w:hAnsi="Times New Roman" w:cs="Times New Roman"/>
          <w:sz w:val="24"/>
          <w:szCs w:val="24"/>
        </w:rPr>
        <w:t xml:space="preserve"> </w:t>
      </w:r>
      <w:r w:rsidR="00022B62">
        <w:rPr>
          <w:rFonts w:ascii="Times New Roman" w:eastAsia="Times New Roman" w:hAnsi="Times New Roman" w:cs="Times New Roman"/>
          <w:sz w:val="24"/>
          <w:szCs w:val="24"/>
        </w:rPr>
        <w:t xml:space="preserve">Following early predominance of the </w:t>
      </w:r>
      <w:proofErr w:type="spellStart"/>
      <w:r w:rsidR="00022B62">
        <w:rPr>
          <w:rFonts w:ascii="Times New Roman" w:eastAsia="Times New Roman" w:hAnsi="Times New Roman" w:cs="Times New Roman"/>
          <w:i/>
          <w:iCs/>
          <w:sz w:val="24"/>
          <w:szCs w:val="24"/>
        </w:rPr>
        <w:t>Fectuca</w:t>
      </w:r>
      <w:proofErr w:type="spellEnd"/>
      <w:r w:rsidR="00022B62">
        <w:rPr>
          <w:rFonts w:ascii="Times New Roman" w:eastAsia="Times New Roman" w:hAnsi="Times New Roman" w:cs="Times New Roman"/>
          <w:i/>
          <w:iCs/>
          <w:sz w:val="24"/>
          <w:szCs w:val="24"/>
        </w:rPr>
        <w:t xml:space="preserve"> – B. </w:t>
      </w:r>
      <w:proofErr w:type="spellStart"/>
      <w:r w:rsidR="00022B62">
        <w:rPr>
          <w:rFonts w:ascii="Times New Roman" w:eastAsia="Times New Roman" w:hAnsi="Times New Roman" w:cs="Times New Roman"/>
          <w:i/>
          <w:iCs/>
          <w:sz w:val="24"/>
          <w:szCs w:val="24"/>
        </w:rPr>
        <w:t>hordeaceous</w:t>
      </w:r>
      <w:proofErr w:type="spellEnd"/>
      <w:r w:rsidR="00022B62">
        <w:rPr>
          <w:rFonts w:ascii="Times New Roman" w:eastAsia="Times New Roman" w:hAnsi="Times New Roman" w:cs="Times New Roman"/>
          <w:i/>
          <w:iCs/>
          <w:sz w:val="24"/>
          <w:szCs w:val="24"/>
        </w:rPr>
        <w:t xml:space="preserve"> </w:t>
      </w:r>
      <w:r w:rsidR="005C1A6B">
        <w:rPr>
          <w:rFonts w:ascii="Times New Roman" w:eastAsia="Times New Roman" w:hAnsi="Times New Roman" w:cs="Times New Roman"/>
          <w:sz w:val="24"/>
          <w:szCs w:val="24"/>
        </w:rPr>
        <w:t>community</w:t>
      </w:r>
      <w:r w:rsidR="00022B62">
        <w:rPr>
          <w:rFonts w:ascii="Times New Roman" w:eastAsia="Times New Roman" w:hAnsi="Times New Roman" w:cs="Times New Roman"/>
          <w:sz w:val="24"/>
          <w:szCs w:val="24"/>
        </w:rPr>
        <w:t xml:space="preserve">, </w:t>
      </w:r>
      <w:r w:rsidR="005C1A6B">
        <w:rPr>
          <w:rFonts w:ascii="Times New Roman" w:eastAsia="Times New Roman" w:hAnsi="Times New Roman" w:cs="Times New Roman"/>
          <w:sz w:val="24"/>
          <w:szCs w:val="24"/>
        </w:rPr>
        <w:t xml:space="preserve">subsequent shifts to </w:t>
      </w:r>
      <w:r w:rsidR="005C1A6B" w:rsidRPr="005C1A6B">
        <w:rPr>
          <w:rFonts w:ascii="Times New Roman" w:eastAsia="Times New Roman" w:hAnsi="Times New Roman" w:cs="Times New Roman"/>
          <w:i/>
          <w:iCs/>
          <w:sz w:val="24"/>
          <w:szCs w:val="24"/>
        </w:rPr>
        <w:t>Invasive Annual</w:t>
      </w:r>
      <w:r w:rsidR="005C1A6B">
        <w:rPr>
          <w:rFonts w:ascii="Times New Roman" w:eastAsia="Times New Roman" w:hAnsi="Times New Roman" w:cs="Times New Roman"/>
          <w:i/>
          <w:iCs/>
          <w:sz w:val="24"/>
          <w:szCs w:val="24"/>
        </w:rPr>
        <w:t xml:space="preserve"> </w:t>
      </w:r>
      <w:r w:rsidR="005C1A6B">
        <w:rPr>
          <w:rFonts w:ascii="Times New Roman" w:eastAsia="Times New Roman" w:hAnsi="Times New Roman" w:cs="Times New Roman"/>
          <w:sz w:val="24"/>
          <w:szCs w:val="24"/>
        </w:rPr>
        <w:t xml:space="preserve">and </w:t>
      </w:r>
      <w:proofErr w:type="spellStart"/>
      <w:r w:rsidR="005C1A6B">
        <w:rPr>
          <w:rFonts w:ascii="Times New Roman" w:eastAsia="Times New Roman" w:hAnsi="Times New Roman" w:cs="Times New Roman"/>
          <w:i/>
          <w:iCs/>
          <w:sz w:val="24"/>
          <w:szCs w:val="24"/>
        </w:rPr>
        <w:t>Avena</w:t>
      </w:r>
      <w:proofErr w:type="spellEnd"/>
      <w:r w:rsidR="005C1A6B">
        <w:rPr>
          <w:rFonts w:ascii="Times New Roman" w:eastAsia="Times New Roman" w:hAnsi="Times New Roman" w:cs="Times New Roman"/>
          <w:i/>
          <w:iCs/>
          <w:sz w:val="24"/>
          <w:szCs w:val="24"/>
        </w:rPr>
        <w:t xml:space="preserve"> – B. </w:t>
      </w:r>
      <w:proofErr w:type="spellStart"/>
      <w:r w:rsidR="005C1A6B">
        <w:rPr>
          <w:rFonts w:ascii="Times New Roman" w:eastAsia="Times New Roman" w:hAnsi="Times New Roman" w:cs="Times New Roman"/>
          <w:i/>
          <w:iCs/>
          <w:sz w:val="24"/>
          <w:szCs w:val="24"/>
        </w:rPr>
        <w:t>diandrus</w:t>
      </w:r>
      <w:proofErr w:type="spellEnd"/>
      <w:r w:rsidR="005C1A6B">
        <w:rPr>
          <w:rFonts w:ascii="Times New Roman" w:eastAsia="Times New Roman" w:hAnsi="Times New Roman" w:cs="Times New Roman"/>
          <w:i/>
          <w:iCs/>
          <w:sz w:val="24"/>
          <w:szCs w:val="24"/>
        </w:rPr>
        <w:t xml:space="preserve"> Annual</w:t>
      </w:r>
      <w:r w:rsidR="005C1A6B">
        <w:rPr>
          <w:rFonts w:ascii="Times New Roman" w:eastAsia="Times New Roman" w:hAnsi="Times New Roman" w:cs="Times New Roman"/>
          <w:sz w:val="24"/>
          <w:szCs w:val="24"/>
        </w:rPr>
        <w:t xml:space="preserve"> states </w:t>
      </w:r>
      <w:r w:rsidR="00E90760">
        <w:rPr>
          <w:rFonts w:ascii="Times New Roman" w:eastAsia="Times New Roman" w:hAnsi="Times New Roman" w:cs="Times New Roman"/>
          <w:sz w:val="24"/>
          <w:szCs w:val="24"/>
        </w:rPr>
        <w:t xml:space="preserve">appeared to be governed by </w:t>
      </w:r>
      <w:r w:rsidR="006D2CD1">
        <w:rPr>
          <w:rFonts w:ascii="Times New Roman" w:eastAsia="Times New Roman" w:hAnsi="Times New Roman" w:cs="Times New Roman"/>
          <w:sz w:val="24"/>
          <w:szCs w:val="24"/>
        </w:rPr>
        <w:t>climatic trends</w:t>
      </w:r>
      <w:r w:rsidR="009853DF">
        <w:rPr>
          <w:rFonts w:ascii="Times New Roman" w:eastAsia="Times New Roman" w:hAnsi="Times New Roman" w:cs="Times New Roman"/>
          <w:sz w:val="24"/>
          <w:szCs w:val="24"/>
        </w:rPr>
        <w:t>, where states were favored by above-average precipitation and drought, respectively</w:t>
      </w:r>
      <w:r w:rsidR="009B1273">
        <w:rPr>
          <w:rFonts w:ascii="Times New Roman" w:eastAsia="Times New Roman" w:hAnsi="Times New Roman" w:cs="Times New Roman"/>
          <w:sz w:val="24"/>
          <w:szCs w:val="24"/>
        </w:rPr>
        <w:t xml:space="preserve"> (Figure 3)</w:t>
      </w:r>
      <w:r w:rsidR="00E90760">
        <w:rPr>
          <w:rFonts w:ascii="Times New Roman" w:eastAsia="Times New Roman" w:hAnsi="Times New Roman" w:cs="Times New Roman"/>
          <w:sz w:val="24"/>
          <w:szCs w:val="24"/>
        </w:rPr>
        <w:t xml:space="preserve">. </w:t>
      </w:r>
      <w:r w:rsidR="00220525">
        <w:rPr>
          <w:rFonts w:ascii="Times New Roman" w:eastAsia="Times New Roman" w:hAnsi="Times New Roman" w:cs="Times New Roman"/>
          <w:sz w:val="24"/>
          <w:szCs w:val="24"/>
        </w:rPr>
        <w:t>R</w:t>
      </w:r>
      <w:r w:rsidR="005B55D5">
        <w:rPr>
          <w:rFonts w:ascii="Times New Roman" w:eastAsia="Times New Roman" w:hAnsi="Times New Roman" w:cs="Times New Roman"/>
          <w:sz w:val="24"/>
          <w:szCs w:val="24"/>
        </w:rPr>
        <w:t xml:space="preserve">ather than showing random or </w:t>
      </w:r>
      <w:commentRangeStart w:id="50"/>
      <w:r w:rsidR="005B55D5">
        <w:rPr>
          <w:rFonts w:ascii="Times New Roman" w:eastAsia="Times New Roman" w:hAnsi="Times New Roman" w:cs="Times New Roman"/>
          <w:sz w:val="24"/>
          <w:szCs w:val="24"/>
        </w:rPr>
        <w:t xml:space="preserve">bidirectional patterns of change, the </w:t>
      </w:r>
      <w:r w:rsidR="0039729E">
        <w:rPr>
          <w:rFonts w:ascii="Times New Roman" w:eastAsia="Times New Roman" w:hAnsi="Times New Roman" w:cs="Times New Roman"/>
          <w:sz w:val="24"/>
          <w:szCs w:val="24"/>
        </w:rPr>
        <w:t xml:space="preserve">sequential </w:t>
      </w:r>
      <w:r w:rsidR="005B55D5">
        <w:rPr>
          <w:rFonts w:ascii="Times New Roman" w:eastAsia="Times New Roman" w:hAnsi="Times New Roman" w:cs="Times New Roman"/>
          <w:sz w:val="24"/>
          <w:szCs w:val="24"/>
        </w:rPr>
        <w:t xml:space="preserve">nature of these shifts implies </w:t>
      </w:r>
      <w:r w:rsidR="00402A7B">
        <w:rPr>
          <w:rFonts w:ascii="Times New Roman" w:eastAsia="Times New Roman" w:hAnsi="Times New Roman" w:cs="Times New Roman"/>
          <w:sz w:val="24"/>
          <w:szCs w:val="24"/>
        </w:rPr>
        <w:t xml:space="preserve">that vegetation dynamics were governed by state-specific </w:t>
      </w:r>
      <w:r w:rsidR="0057414F">
        <w:rPr>
          <w:rFonts w:ascii="Times New Roman" w:eastAsia="Times New Roman" w:hAnsi="Times New Roman" w:cs="Times New Roman"/>
          <w:sz w:val="24"/>
          <w:szCs w:val="24"/>
        </w:rPr>
        <w:t xml:space="preserve">differences </w:t>
      </w:r>
      <w:r w:rsidR="00663AB7">
        <w:rPr>
          <w:rFonts w:ascii="Times New Roman" w:eastAsia="Times New Roman" w:hAnsi="Times New Roman" w:cs="Times New Roman"/>
          <w:sz w:val="24"/>
          <w:szCs w:val="24"/>
        </w:rPr>
        <w:t>in persistence and ability to colonize different communitie</w:t>
      </w:r>
      <w:r w:rsidR="00193495">
        <w:rPr>
          <w:rFonts w:ascii="Times New Roman" w:eastAsia="Times New Roman" w:hAnsi="Times New Roman" w:cs="Times New Roman"/>
          <w:sz w:val="24"/>
          <w:szCs w:val="24"/>
        </w:rPr>
        <w:t xml:space="preserve">s. </w:t>
      </w:r>
      <w:commentRangeEnd w:id="50"/>
      <w:r w:rsidR="007C4909">
        <w:rPr>
          <w:rStyle w:val="CommentReference"/>
        </w:rPr>
        <w:commentReference w:id="50"/>
      </w:r>
      <w:r w:rsidR="00183466">
        <w:rPr>
          <w:rFonts w:ascii="Times New Roman" w:eastAsia="Times New Roman" w:hAnsi="Times New Roman" w:cs="Times New Roman"/>
          <w:i/>
          <w:iCs/>
          <w:sz w:val="24"/>
          <w:szCs w:val="24"/>
        </w:rPr>
        <w:t xml:space="preserve">Invasive Annuals </w:t>
      </w:r>
      <w:r w:rsidR="00183466">
        <w:rPr>
          <w:rFonts w:ascii="Times New Roman" w:eastAsia="Times New Roman" w:hAnsi="Times New Roman" w:cs="Times New Roman"/>
          <w:sz w:val="24"/>
          <w:szCs w:val="24"/>
        </w:rPr>
        <w:t xml:space="preserve">appeared highly resistant </w:t>
      </w:r>
      <w:r w:rsidR="007935F8">
        <w:rPr>
          <w:rFonts w:ascii="Times New Roman" w:eastAsia="Times New Roman" w:hAnsi="Times New Roman" w:cs="Times New Roman"/>
          <w:sz w:val="24"/>
          <w:szCs w:val="24"/>
        </w:rPr>
        <w:t xml:space="preserve">to colonization by </w:t>
      </w:r>
      <w:r w:rsidR="007935F8" w:rsidRPr="007935F8">
        <w:rPr>
          <w:rFonts w:ascii="Times New Roman" w:eastAsia="Times New Roman" w:hAnsi="Times New Roman" w:cs="Times New Roman"/>
          <w:i/>
          <w:iCs/>
          <w:sz w:val="24"/>
          <w:szCs w:val="24"/>
        </w:rPr>
        <w:t>Festuca – B.</w:t>
      </w:r>
      <w:r w:rsidR="00A2236D">
        <w:rPr>
          <w:rFonts w:ascii="Times New Roman" w:eastAsia="Times New Roman" w:hAnsi="Times New Roman" w:cs="Times New Roman"/>
          <w:i/>
          <w:iCs/>
          <w:sz w:val="24"/>
          <w:szCs w:val="24"/>
        </w:rPr>
        <w:t xml:space="preserve"> </w:t>
      </w:r>
      <w:proofErr w:type="spellStart"/>
      <w:r w:rsidR="007935F8" w:rsidRPr="007935F8">
        <w:rPr>
          <w:rFonts w:ascii="Times New Roman" w:eastAsia="Times New Roman" w:hAnsi="Times New Roman" w:cs="Times New Roman"/>
          <w:i/>
          <w:iCs/>
          <w:sz w:val="24"/>
          <w:szCs w:val="24"/>
        </w:rPr>
        <w:t>hordeaceous</w:t>
      </w:r>
      <w:proofErr w:type="spellEnd"/>
      <w:r w:rsidR="007935F8">
        <w:rPr>
          <w:rFonts w:ascii="Times New Roman" w:eastAsia="Times New Roman" w:hAnsi="Times New Roman" w:cs="Times New Roman"/>
          <w:sz w:val="24"/>
          <w:szCs w:val="24"/>
        </w:rPr>
        <w:t xml:space="preserve"> species</w:t>
      </w:r>
      <w:r w:rsidR="00466FDF">
        <w:rPr>
          <w:rFonts w:ascii="Times New Roman" w:eastAsia="Times New Roman" w:hAnsi="Times New Roman" w:cs="Times New Roman"/>
          <w:sz w:val="24"/>
          <w:szCs w:val="24"/>
        </w:rPr>
        <w:t xml:space="preserve"> (Table 5)</w:t>
      </w:r>
      <w:r w:rsidR="00220525">
        <w:rPr>
          <w:rFonts w:ascii="Times New Roman" w:eastAsia="Times New Roman" w:hAnsi="Times New Roman" w:cs="Times New Roman"/>
          <w:sz w:val="24"/>
          <w:szCs w:val="24"/>
        </w:rPr>
        <w:t>,</w:t>
      </w:r>
      <w:r w:rsidR="00193A63">
        <w:rPr>
          <w:rFonts w:ascii="Times New Roman" w:eastAsia="Times New Roman" w:hAnsi="Times New Roman" w:cs="Times New Roman"/>
          <w:sz w:val="24"/>
          <w:szCs w:val="24"/>
        </w:rPr>
        <w:t xml:space="preserve"> for </w:t>
      </w:r>
      <w:commentRangeStart w:id="51"/>
      <w:r w:rsidR="00193A63">
        <w:rPr>
          <w:rFonts w:ascii="Times New Roman" w:eastAsia="Times New Roman" w:hAnsi="Times New Roman" w:cs="Times New Roman"/>
          <w:sz w:val="24"/>
          <w:szCs w:val="24"/>
        </w:rPr>
        <w:t>example,</w:t>
      </w:r>
      <w:r w:rsidR="00220525">
        <w:rPr>
          <w:rFonts w:ascii="Times New Roman" w:eastAsia="Times New Roman" w:hAnsi="Times New Roman" w:cs="Times New Roman"/>
          <w:sz w:val="24"/>
          <w:szCs w:val="24"/>
        </w:rPr>
        <w:t xml:space="preserve"> so</w:t>
      </w:r>
      <w:r w:rsidR="005E477A">
        <w:rPr>
          <w:rFonts w:ascii="Times New Roman" w:eastAsia="Times New Roman" w:hAnsi="Times New Roman" w:cs="Times New Roman"/>
          <w:sz w:val="24"/>
          <w:szCs w:val="24"/>
        </w:rPr>
        <w:t xml:space="preserve"> many of the </w:t>
      </w:r>
      <w:r w:rsidR="00885FA0">
        <w:rPr>
          <w:rFonts w:ascii="Times New Roman" w:eastAsia="Times New Roman" w:hAnsi="Times New Roman" w:cs="Times New Roman"/>
          <w:sz w:val="24"/>
          <w:szCs w:val="24"/>
        </w:rPr>
        <w:t xml:space="preserve">vegetation </w:t>
      </w:r>
      <w:r w:rsidR="005E477A">
        <w:rPr>
          <w:rFonts w:ascii="Times New Roman" w:eastAsia="Times New Roman" w:hAnsi="Times New Roman" w:cs="Times New Roman"/>
          <w:sz w:val="24"/>
          <w:szCs w:val="24"/>
        </w:rPr>
        <w:t>transitions observed early in our experiment did not reverse during drought</w:t>
      </w:r>
      <w:r w:rsidR="009B1273">
        <w:rPr>
          <w:rFonts w:ascii="Times New Roman" w:eastAsia="Times New Roman" w:hAnsi="Times New Roman" w:cs="Times New Roman"/>
          <w:sz w:val="24"/>
          <w:szCs w:val="24"/>
        </w:rPr>
        <w:t>.</w:t>
      </w:r>
      <w:commentRangeEnd w:id="51"/>
      <w:r w:rsidR="00BC1AF4">
        <w:rPr>
          <w:rStyle w:val="CommentReference"/>
        </w:rPr>
        <w:commentReference w:id="51"/>
      </w:r>
    </w:p>
    <w:p w14:paraId="0E27E79B" w14:textId="3C7C67D5" w:rsidR="001A4994" w:rsidRDefault="00DE7C43" w:rsidP="00345A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Contingencies in vegetation dynamics </w:t>
      </w:r>
      <w:commentRangeStart w:id="52"/>
      <w:r>
        <w:rPr>
          <w:rFonts w:ascii="Times New Roman" w:eastAsia="Times New Roman" w:hAnsi="Times New Roman" w:cs="Times New Roman"/>
          <w:sz w:val="24"/>
          <w:szCs w:val="24"/>
        </w:rPr>
        <w:t xml:space="preserve">were </w:t>
      </w:r>
      <w:r w:rsidR="00272A57">
        <w:rPr>
          <w:rFonts w:ascii="Times New Roman" w:eastAsia="Times New Roman" w:hAnsi="Times New Roman" w:cs="Times New Roman"/>
          <w:sz w:val="24"/>
          <w:szCs w:val="24"/>
        </w:rPr>
        <w:t xml:space="preserve">perhaps </w:t>
      </w:r>
      <w:r>
        <w:rPr>
          <w:rFonts w:ascii="Times New Roman" w:eastAsia="Times New Roman" w:hAnsi="Times New Roman" w:cs="Times New Roman"/>
          <w:sz w:val="24"/>
          <w:szCs w:val="24"/>
        </w:rPr>
        <w:t xml:space="preserve">best illustrated by transitions to the </w:t>
      </w:r>
      <w:r w:rsidRPr="00DE7C43">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w:t>
      </w:r>
      <w:r w:rsidR="003A7D52">
        <w:rPr>
          <w:rFonts w:ascii="Times New Roman" w:eastAsia="Times New Roman" w:hAnsi="Times New Roman" w:cs="Times New Roman"/>
          <w:sz w:val="24"/>
          <w:szCs w:val="24"/>
        </w:rPr>
        <w:t xml:space="preserve">, where initial seeding composition had strong effects on the probability of vegetation </w:t>
      </w:r>
      <w:r w:rsidR="00EF4241">
        <w:rPr>
          <w:rFonts w:ascii="Times New Roman" w:eastAsia="Times New Roman" w:hAnsi="Times New Roman" w:cs="Times New Roman"/>
          <w:sz w:val="24"/>
          <w:szCs w:val="24"/>
        </w:rPr>
        <w:t>transition</w:t>
      </w:r>
      <w:r w:rsidR="003A7D52">
        <w:rPr>
          <w:rFonts w:ascii="Times New Roman" w:eastAsia="Times New Roman" w:hAnsi="Times New Roman" w:cs="Times New Roman"/>
          <w:sz w:val="24"/>
          <w:szCs w:val="24"/>
        </w:rPr>
        <w:t xml:space="preserve"> to this state type</w:t>
      </w:r>
      <w:r w:rsidR="007F1CD4">
        <w:rPr>
          <w:rFonts w:ascii="Times New Roman" w:eastAsia="Times New Roman" w:hAnsi="Times New Roman" w:cs="Times New Roman"/>
          <w:sz w:val="24"/>
          <w:szCs w:val="24"/>
        </w:rPr>
        <w:t xml:space="preserve"> </w:t>
      </w:r>
      <w:r w:rsidR="008D2E1B">
        <w:rPr>
          <w:rFonts w:ascii="Times New Roman" w:eastAsia="Times New Roman" w:hAnsi="Times New Roman" w:cs="Times New Roman"/>
          <w:sz w:val="24"/>
          <w:szCs w:val="24"/>
        </w:rPr>
        <w:t>(</w:t>
      </w:r>
      <w:r w:rsidR="007F1CD4">
        <w:rPr>
          <w:rFonts w:ascii="Times New Roman" w:eastAsia="Times New Roman" w:hAnsi="Times New Roman" w:cs="Times New Roman"/>
          <w:sz w:val="24"/>
          <w:szCs w:val="24"/>
        </w:rPr>
        <w:t>Figure 3</w:t>
      </w:r>
      <w:r w:rsidR="008D2E1B">
        <w:rPr>
          <w:rFonts w:ascii="Times New Roman" w:eastAsia="Times New Roman" w:hAnsi="Times New Roman" w:cs="Times New Roman"/>
          <w:sz w:val="24"/>
          <w:szCs w:val="24"/>
        </w:rPr>
        <w:t>, Table 3</w:t>
      </w:r>
      <w:r w:rsidR="00153AD1">
        <w:rPr>
          <w:rFonts w:ascii="Times New Roman" w:eastAsia="Times New Roman" w:hAnsi="Times New Roman" w:cs="Times New Roman"/>
          <w:sz w:val="24"/>
          <w:szCs w:val="24"/>
        </w:rPr>
        <w:t>)</w:t>
      </w:r>
      <w:r w:rsidR="003A7D52">
        <w:rPr>
          <w:rFonts w:ascii="Times New Roman" w:eastAsia="Times New Roman" w:hAnsi="Times New Roman" w:cs="Times New Roman"/>
          <w:sz w:val="24"/>
          <w:szCs w:val="24"/>
        </w:rPr>
        <w:t>.</w:t>
      </w:r>
      <w:r w:rsidR="008C2947">
        <w:rPr>
          <w:rFonts w:ascii="Times New Roman" w:eastAsia="Times New Roman" w:hAnsi="Times New Roman" w:cs="Times New Roman"/>
          <w:sz w:val="24"/>
          <w:szCs w:val="24"/>
        </w:rPr>
        <w:t xml:space="preserve"> The addition of </w:t>
      </w:r>
      <w:r w:rsidR="00A33302">
        <w:rPr>
          <w:rFonts w:ascii="Times New Roman" w:eastAsia="Times New Roman" w:hAnsi="Times New Roman" w:cs="Times New Roman"/>
          <w:sz w:val="24"/>
          <w:szCs w:val="24"/>
        </w:rPr>
        <w:t xml:space="preserve">native </w:t>
      </w:r>
      <w:r w:rsidR="00272406">
        <w:rPr>
          <w:rFonts w:ascii="Times New Roman" w:eastAsia="Times New Roman" w:hAnsi="Times New Roman" w:cs="Times New Roman"/>
          <w:sz w:val="24"/>
          <w:szCs w:val="24"/>
        </w:rPr>
        <w:t xml:space="preserve">perennial grass </w:t>
      </w:r>
      <w:r w:rsidR="008C2947">
        <w:rPr>
          <w:rFonts w:ascii="Times New Roman" w:eastAsia="Times New Roman" w:hAnsi="Times New Roman" w:cs="Times New Roman"/>
          <w:sz w:val="24"/>
          <w:szCs w:val="24"/>
        </w:rPr>
        <w:t xml:space="preserve">seeds greatly increased the probability of </w:t>
      </w:r>
      <w:r w:rsidR="00220B1D">
        <w:rPr>
          <w:rFonts w:ascii="Times New Roman" w:eastAsia="Times New Roman" w:hAnsi="Times New Roman" w:cs="Times New Roman"/>
          <w:sz w:val="24"/>
          <w:szCs w:val="24"/>
        </w:rPr>
        <w:t xml:space="preserve">their </w:t>
      </w:r>
      <w:r w:rsidR="008C2947">
        <w:rPr>
          <w:rFonts w:ascii="Times New Roman" w:eastAsia="Times New Roman" w:hAnsi="Times New Roman" w:cs="Times New Roman"/>
          <w:sz w:val="24"/>
          <w:szCs w:val="24"/>
        </w:rPr>
        <w:t xml:space="preserve">dominance under both above- and below-average drought conditions, where </w:t>
      </w:r>
      <w:r w:rsidR="00220B1D">
        <w:rPr>
          <w:rFonts w:ascii="Times New Roman" w:eastAsia="Times New Roman" w:hAnsi="Times New Roman" w:cs="Times New Roman"/>
          <w:sz w:val="24"/>
          <w:szCs w:val="24"/>
        </w:rPr>
        <w:t xml:space="preserve">recruitment </w:t>
      </w:r>
      <w:r w:rsidR="00596580">
        <w:rPr>
          <w:rFonts w:ascii="Times New Roman" w:eastAsia="Times New Roman" w:hAnsi="Times New Roman" w:cs="Times New Roman"/>
          <w:sz w:val="24"/>
          <w:szCs w:val="24"/>
        </w:rPr>
        <w:t xml:space="preserve">limitation likely acted as a bottleneck to </w:t>
      </w:r>
      <w:r w:rsidR="00220B1D">
        <w:rPr>
          <w:rFonts w:ascii="Times New Roman" w:eastAsia="Times New Roman" w:hAnsi="Times New Roman" w:cs="Times New Roman"/>
          <w:sz w:val="24"/>
          <w:szCs w:val="24"/>
        </w:rPr>
        <w:t xml:space="preserve">the spread of a broadly stress-tolerant community state. </w:t>
      </w:r>
      <w:r w:rsidR="00E26C99">
        <w:rPr>
          <w:rFonts w:ascii="Times New Roman" w:eastAsia="Times New Roman" w:hAnsi="Times New Roman" w:cs="Times New Roman"/>
          <w:sz w:val="24"/>
          <w:szCs w:val="24"/>
        </w:rPr>
        <w:t>Failure to account for</w:t>
      </w:r>
      <w:r w:rsidR="00E70893">
        <w:rPr>
          <w:rFonts w:ascii="Times New Roman" w:eastAsia="Times New Roman" w:hAnsi="Times New Roman" w:cs="Times New Roman"/>
          <w:sz w:val="24"/>
          <w:szCs w:val="24"/>
        </w:rPr>
        <w:t xml:space="preserve"> </w:t>
      </w:r>
      <w:r w:rsidR="004D7551">
        <w:rPr>
          <w:rFonts w:ascii="Times New Roman" w:eastAsia="Times New Roman" w:hAnsi="Times New Roman" w:cs="Times New Roman"/>
          <w:sz w:val="24"/>
          <w:szCs w:val="24"/>
        </w:rPr>
        <w:t xml:space="preserve">this </w:t>
      </w:r>
      <w:r w:rsidR="008C358F">
        <w:rPr>
          <w:rFonts w:ascii="Times New Roman" w:eastAsia="Times New Roman" w:hAnsi="Times New Roman" w:cs="Times New Roman"/>
          <w:sz w:val="24"/>
          <w:szCs w:val="24"/>
        </w:rPr>
        <w:t xml:space="preserve">effect </w:t>
      </w:r>
      <w:r w:rsidR="004D7551">
        <w:rPr>
          <w:rFonts w:ascii="Times New Roman" w:eastAsia="Times New Roman" w:hAnsi="Times New Roman" w:cs="Times New Roman"/>
          <w:sz w:val="24"/>
          <w:szCs w:val="24"/>
        </w:rPr>
        <w:t xml:space="preserve">may lead to </w:t>
      </w:r>
      <w:r w:rsidR="00ED15BF">
        <w:rPr>
          <w:rFonts w:ascii="Times New Roman" w:eastAsia="Times New Roman" w:hAnsi="Times New Roman" w:cs="Times New Roman"/>
          <w:sz w:val="24"/>
          <w:szCs w:val="24"/>
        </w:rPr>
        <w:t xml:space="preserve">markedly </w:t>
      </w:r>
      <w:commentRangeEnd w:id="52"/>
      <w:r w:rsidR="00CA0298">
        <w:rPr>
          <w:rStyle w:val="CommentReference"/>
        </w:rPr>
        <w:commentReference w:id="52"/>
      </w:r>
      <w:r w:rsidR="00ED15BF">
        <w:rPr>
          <w:rFonts w:ascii="Times New Roman" w:eastAsia="Times New Roman" w:hAnsi="Times New Roman" w:cs="Times New Roman"/>
          <w:sz w:val="24"/>
          <w:szCs w:val="24"/>
        </w:rPr>
        <w:t xml:space="preserve">different predictions </w:t>
      </w:r>
      <w:r w:rsidR="00CE2774">
        <w:rPr>
          <w:rFonts w:ascii="Times New Roman" w:eastAsia="Times New Roman" w:hAnsi="Times New Roman" w:cs="Times New Roman"/>
          <w:sz w:val="24"/>
          <w:szCs w:val="24"/>
        </w:rPr>
        <w:t xml:space="preserve">of native perennial grass abundance </w:t>
      </w:r>
      <w:r w:rsidR="00F255E2">
        <w:rPr>
          <w:rFonts w:ascii="Times New Roman" w:eastAsia="Times New Roman" w:hAnsi="Times New Roman" w:cs="Times New Roman"/>
          <w:sz w:val="24"/>
          <w:szCs w:val="24"/>
        </w:rPr>
        <w:t xml:space="preserve">under </w:t>
      </w:r>
      <w:r w:rsidR="00AC7603">
        <w:rPr>
          <w:rFonts w:ascii="Times New Roman" w:eastAsia="Times New Roman" w:hAnsi="Times New Roman" w:cs="Times New Roman"/>
          <w:sz w:val="24"/>
          <w:szCs w:val="24"/>
        </w:rPr>
        <w:t>a changing climate</w:t>
      </w:r>
      <w:r w:rsidR="00F255E2">
        <w:rPr>
          <w:rFonts w:ascii="Times New Roman" w:eastAsia="Times New Roman" w:hAnsi="Times New Roman" w:cs="Times New Roman"/>
          <w:sz w:val="24"/>
          <w:szCs w:val="24"/>
        </w:rPr>
        <w:t xml:space="preserve">. </w:t>
      </w:r>
    </w:p>
    <w:p w14:paraId="47FE1BD8" w14:textId="31A6D500" w:rsidR="00C00901" w:rsidRDefault="00530595" w:rsidP="00592D1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of California grassland community dynamics have </w:t>
      </w:r>
      <w:r w:rsidR="00DD4EBD">
        <w:rPr>
          <w:rFonts w:ascii="Times New Roman" w:eastAsia="Times New Roman" w:hAnsi="Times New Roman" w:cs="Times New Roman"/>
          <w:sz w:val="24"/>
          <w:szCs w:val="24"/>
        </w:rPr>
        <w:t>identified similar state-specific differences in the probability of vegetation transition</w:t>
      </w:r>
      <w:r w:rsidR="0076568C">
        <w:rPr>
          <w:rFonts w:ascii="Times New Roman" w:eastAsia="Times New Roman" w:hAnsi="Times New Roman" w:cs="Times New Roman"/>
          <w:sz w:val="24"/>
          <w:szCs w:val="24"/>
        </w:rPr>
        <w:t xml:space="preserve"> </w:t>
      </w:r>
      <w:r w:rsidR="004373CE">
        <w:rPr>
          <w:rFonts w:ascii="Times New Roman" w:eastAsia="Times New Roman" w:hAnsi="Times New Roman" w:cs="Times New Roman"/>
          <w:sz w:val="24"/>
          <w:szCs w:val="24"/>
        </w:rPr>
        <w:fldChar w:fldCharType="begin" w:fldLock="1"/>
      </w:r>
      <w:r w:rsidR="00BC2B22">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grasslands","type":"article-journal","volume":"97"},"uris":["http://www.mendeley.com/documents/?uuid=7196c2a8-e610-465c-a76f-55622d43178d"]},{"id":"ITEM-2","itemData":{"DOI":"10.1023/A:1020363603900","ISBN":"1385-0237","ISSN":"13850237","abstract":"Using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Ecology","id":"ITEM-2","issue":"1","issued":{"date-parts":[["2002"]]},"page":"49-65","title":"A state-transition approach to understanding nonequilibrium plant community dynamics in Californian grasslands","type":"article-journal","volume":"162"},"uris":["http://www.mendeley.com/documents/?uuid=3feeb776-5994-4ba0-9c1e-bbc928b1d882"]}],"mendeley":{"formattedCitation":"(Jackson and Bartolome 2002, Stein et al. 2016)","plainTextFormattedCitation":"(Jackson and Bartolome 2002, Stein et al. 2016)","previouslyFormattedCitation":"(Jackson and Bartolome 2002, Stein et al. 2016)"},"properties":{"noteIndex":0},"schema":"https://github.com/citation-style-language/schema/raw/master/csl-citation.json"}</w:instrText>
      </w:r>
      <w:r w:rsidR="004373CE">
        <w:rPr>
          <w:rFonts w:ascii="Times New Roman" w:eastAsia="Times New Roman" w:hAnsi="Times New Roman" w:cs="Times New Roman"/>
          <w:sz w:val="24"/>
          <w:szCs w:val="24"/>
        </w:rPr>
        <w:fldChar w:fldCharType="separate"/>
      </w:r>
      <w:r w:rsidR="004373CE" w:rsidRPr="004373CE">
        <w:rPr>
          <w:rFonts w:ascii="Times New Roman" w:eastAsia="Times New Roman" w:hAnsi="Times New Roman" w:cs="Times New Roman"/>
          <w:noProof/>
          <w:sz w:val="24"/>
          <w:szCs w:val="24"/>
        </w:rPr>
        <w:t>(Jackson and Bartolome 2002, Stein et al. 2016)</w:t>
      </w:r>
      <w:r w:rsidR="004373CE">
        <w:rPr>
          <w:rFonts w:ascii="Times New Roman" w:eastAsia="Times New Roman" w:hAnsi="Times New Roman" w:cs="Times New Roman"/>
          <w:sz w:val="24"/>
          <w:szCs w:val="24"/>
        </w:rPr>
        <w:fldChar w:fldCharType="end"/>
      </w:r>
      <w:r w:rsidR="0076568C">
        <w:rPr>
          <w:rFonts w:ascii="Times New Roman" w:eastAsia="Times New Roman" w:hAnsi="Times New Roman" w:cs="Times New Roman"/>
          <w:sz w:val="24"/>
          <w:szCs w:val="24"/>
        </w:rPr>
        <w:t xml:space="preserve">. </w:t>
      </w:r>
      <w:r w:rsidR="00BA08DA">
        <w:rPr>
          <w:rFonts w:ascii="Times New Roman" w:eastAsia="Times New Roman" w:hAnsi="Times New Roman" w:cs="Times New Roman"/>
          <w:sz w:val="24"/>
          <w:szCs w:val="24"/>
        </w:rPr>
        <w:t xml:space="preserve">In our study, the functional </w:t>
      </w:r>
      <w:r w:rsidR="00592D1B">
        <w:rPr>
          <w:rFonts w:ascii="Times New Roman" w:eastAsia="Times New Roman" w:hAnsi="Times New Roman" w:cs="Times New Roman"/>
          <w:sz w:val="24"/>
          <w:szCs w:val="24"/>
        </w:rPr>
        <w:t xml:space="preserve">characteristics of dominant species exhibited correlations with observed state properties: </w:t>
      </w:r>
      <w:r w:rsidR="005C3D80">
        <w:rPr>
          <w:rFonts w:ascii="Times New Roman" w:eastAsia="Times New Roman" w:hAnsi="Times New Roman" w:cs="Times New Roman"/>
          <w:sz w:val="24"/>
          <w:szCs w:val="24"/>
        </w:rPr>
        <w:t xml:space="preserve">Persistence of </w:t>
      </w:r>
      <w:r w:rsidR="005C3D80">
        <w:rPr>
          <w:rFonts w:ascii="Times New Roman" w:eastAsia="Times New Roman" w:hAnsi="Times New Roman" w:cs="Times New Roman"/>
          <w:i/>
          <w:sz w:val="24"/>
          <w:szCs w:val="24"/>
        </w:rPr>
        <w:t xml:space="preserve">A. </w:t>
      </w:r>
      <w:proofErr w:type="spellStart"/>
      <w:r w:rsidR="005C3D80">
        <w:rPr>
          <w:rFonts w:ascii="Times New Roman" w:eastAsia="Times New Roman" w:hAnsi="Times New Roman" w:cs="Times New Roman"/>
          <w:i/>
          <w:sz w:val="24"/>
          <w:szCs w:val="24"/>
        </w:rPr>
        <w:t>triuncialis</w:t>
      </w:r>
      <w:proofErr w:type="spellEnd"/>
      <w:r w:rsidR="005C3D80">
        <w:rPr>
          <w:rFonts w:ascii="Times New Roman" w:eastAsia="Times New Roman" w:hAnsi="Times New Roman" w:cs="Times New Roman"/>
          <w:sz w:val="24"/>
          <w:szCs w:val="24"/>
        </w:rPr>
        <w:t xml:space="preserve"> and </w:t>
      </w:r>
      <w:r w:rsidR="005C3D80">
        <w:rPr>
          <w:rFonts w:ascii="Times New Roman" w:eastAsia="Times New Roman" w:hAnsi="Times New Roman" w:cs="Times New Roman"/>
          <w:i/>
          <w:sz w:val="24"/>
          <w:szCs w:val="24"/>
        </w:rPr>
        <w:t>E. caput-medusae</w:t>
      </w:r>
      <w:r w:rsidR="005C3D80">
        <w:rPr>
          <w:rFonts w:ascii="Times New Roman" w:eastAsia="Times New Roman" w:hAnsi="Times New Roman" w:cs="Times New Roman"/>
          <w:sz w:val="24"/>
          <w:szCs w:val="24"/>
        </w:rPr>
        <w:t xml:space="preserve"> is likely to be facilitated through deposition of dense thatch layers that inhibit germination and growth of competitors</w:t>
      </w:r>
      <w:r w:rsidR="008F40D5">
        <w:rPr>
          <w:rFonts w:ascii="Times New Roman" w:eastAsia="Times New Roman" w:hAnsi="Times New Roman" w:cs="Times New Roman"/>
          <w:sz w:val="24"/>
          <w:szCs w:val="24"/>
        </w:rPr>
        <w:t xml:space="preserve"> </w:t>
      </w:r>
      <w:r w:rsidR="008F40D5">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{"citationItems":[{"id":"ITEM-1","itemData":{"author":[{"dropping-particle":"","family":"Eviner","given":"Valerie T","non-dropping-particle":"","parse-names":false,"suffix":""},{"dropping-particle":"V","family":"Hawkes","given":"Christine","non-dropping-particle":"","parse-names":false,"suffix":""}],"container-title":"Invasive Plant Ecology and Management: Linking Processes to Practice","id":"ITEM-1","issued":{"date-parts":[["2012"]]},"page":"122-141","title":"The Effects of Plant–Soil Feedbacks on Invasive Plants: Mechanisms and Potential Management Options","type":"chapter"},"uris":["http://www.mendeley.com/documents/?uuid=864a2bad-756d-4b9f-9f8d-d21f78a551aa"]}],"mendeley":{"formattedCitation":"(Eviner and Hawkes 2012)","plainTextFormattedCitation":"(Eviner and Hawkes 2012)","previouslyFormattedCitation":"(Eviner and Hawkes 2012)"},"properties":{"noteIndex":0},"schema":"https://github.com/citation-style-language/schema/raw/master/csl-citation.json"}</w:instrText>
      </w:r>
      <w:r w:rsidR="008F40D5">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(Eviner and Hawkes 2012)</w:t>
      </w:r>
      <w:r w:rsidR="008F40D5">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Native perennial grasses are known to be effective competitors once mature, though appear to exhibit seed limitation in some contexts that may limit colonization</w:t>
      </w:r>
      <w:r w:rsidR="008F40D5">
        <w:rPr>
          <w:rFonts w:ascii="Times New Roman" w:eastAsia="Times New Roman" w:hAnsi="Times New Roman" w:cs="Times New Roman"/>
          <w:sz w:val="24"/>
          <w:szCs w:val="24"/>
        </w:rPr>
        <w:t xml:space="preserve"> </w:t>
      </w:r>
      <w:r w:rsidR="008F40D5">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species.","type":"article-journal","volume":"100"},"uris":["http://www.mendeley.com/documents/?uuid=a1a85c29-8557-4dff-a4d2-602bb63414fc"]},{"id":"ITEM-2","itemData":{"DOI":"10.1890/1051-0761(2003)013[0575:CSLDAR]2.0.CO;2","ISSN":"10510761","abstract":"Invasion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Applications","id":"ITEM-2","issue":"3","issued":{"date-parts":[["2003"]]},"page":"575-592","title":"Competition, seed limitation, disturbance, and reestablishment of California native annual forbs","type":"article-journal","volume":"13"},"uris":["http://www.mendeley.com/documents/?uuid=20a0d1a3-d604-4563-a0e9-e48328045a87"]}],"mendeley":{"formattedCitation":"(Seabloom et al. 2003a, 2003b)","plainTextFormattedCitation":"(Seabloom et al. 2003a, 2003b)","previouslyFormattedCitation":"(Seabloom et al. 2003a, 2003b)"},"properties":{"noteIndex":0},"schema":"https://github.com/citation-style-language/schema/raw/master/csl-citation.json"}</w:instrText>
      </w:r>
      <w:r w:rsidR="008F40D5">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(Seabloom et al. 2003a, 2003b)</w:t>
      </w:r>
      <w:r w:rsidR="008F40D5">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This </w:t>
      </w:r>
      <w:r w:rsidR="002C494A">
        <w:rPr>
          <w:rFonts w:ascii="Times New Roman" w:eastAsia="Times New Roman" w:hAnsi="Times New Roman" w:cs="Times New Roman"/>
          <w:sz w:val="24"/>
          <w:szCs w:val="24"/>
        </w:rPr>
        <w:t>contrasts with</w:t>
      </w:r>
      <w:r w:rsidR="005C3D80">
        <w:rPr>
          <w:rFonts w:ascii="Times New Roman" w:eastAsia="Times New Roman" w:hAnsi="Times New Roman" w:cs="Times New Roman"/>
          <w:sz w:val="24"/>
          <w:szCs w:val="24"/>
        </w:rPr>
        <w:t xml:space="preserve"> many naturalized annual grasses, whose large investment into seed production may facilitate rapid growth and colonization, particularly after disturbance </w:t>
      </w:r>
      <w:r w:rsidR="008F40D5">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{"citationItems":[{"id":"ITEM-1","itemData":{"DOI":"10.1111/j.1365-2745.2010.01706.x","ISSN":"0022-0477","PMID":"20852668","abstract":"The dominance of invasive species is often assumed to reflect their competitive superiority over displaced native species. However, invasive species may be abundant because of their greater tolerance to anthropogenic impacts accompanying their introduction. Thus, invasive species can either be the drivers or passengers of change.We distinguish between these two possibilities in California grasslands currently dominated by Mediterranean annuals (exotics) and subjected to livestock grazing since European settlement. We focused on native annual grasses and forbs, an understudied species-rich component of the California flora, and Mediterranean annual grasses, currently dominant and among the first non-native plants introduced to the area.We established a field experiment with fenced and unfenced blocks in a cattle pasture. We measured concentrations of limiting resources (nitrogen, phosphorus, light and soil moisture) in monoculture plots as an index of competitive ability (i.e. R*). We then quantified grazing impacts on biomass and seed production in grazed vs. ungrazed monoculture plots. Finally, we measured biomass and seed production of each species competing in mixture plots, in the presence and absence of grazers.We found that native and exotic species did not differ in R* indices of competitive ability, i.e. concentrations of limiting resources in ungrazed native monoculture plots did not differ from concentrations in ungrazed exotic monoculture plots. By contrast, exotic annuals suffered less from grazing than native annuals, perhaps reflecting their longer evolutionary history with cattle grazing. Consistent with these results, native and exotic annuals were equally abundant in ungrazed mixtures, but exotic species overwhelmingly dominated grazed mixtures.Species able to draw down nitrogen and light to lower levels in monocultures (i.e. those with lower R* values) dominated biomass and seeds in mixed plots without grazers. However, R* did not predict the relative abundance of species in grazed plots. Moreover, the relative abundance of species in mixtures did not correlate with grazing impacts on their monocultures, implying that grazing alters inter-specific competitive dynamics.Synthesis. We demonstrate that the displacement of native annuals by Mediterranean annual grasses in California may largely have been driven by cattle grazing.","author":[{"dropping-particle":"","family":"Hillerislambers","given":"Janneke","non-dropping-particle":"","parse-names":false,"suffix":""},{"dropping-particle":"","family":"Yelenik","given":"Stephanie G","non-dropping-particle":"","parse-names":false,"suffix":""},{"dropping-particle":"","family":"Colman","given":"Benjamin P","non-dropping-particle":"","parse-names":false,"suffix":""},{"dropping-particle":"","family":"Levine","given":"Jonathan M","non-dropping-particle":"","parse-names":false,"suffix":""}],"container-title":"The Journal of ecology","id":"ITEM-1","issue":"5","issued":{"date-parts":[["2010","9"]]},"page":"1147-1156","title":"California annual grass invaders: the drivers or passengers of change?","type":"article-journal","volume":"98"},"uris":["http://www.mendeley.com/documents/?uuid=7cb1b593-c57a-492e-9135-06bbe4a98f8a"]}],"mendeley":{"formattedCitation":"(Hillerislambers et al. 2010)","plainTextFormattedCitation":"(Hillerislambers et al. 2010)","previouslyFormattedCitation":"(Hillerislambers et al. 2010)"},"properties":{"noteIndex":0},"schema":"https://github.com/citation-style-language/schema/raw/master/csl-citation.json"}</w:instrText>
      </w:r>
      <w:r w:rsidR="008F40D5">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(Hillerislambers et al. 2010)</w:t>
      </w:r>
      <w:r w:rsidR="008F40D5">
        <w:rPr>
          <w:rFonts w:ascii="Times New Roman" w:eastAsia="Times New Roman" w:hAnsi="Times New Roman" w:cs="Times New Roman"/>
          <w:sz w:val="24"/>
          <w:szCs w:val="24"/>
        </w:rPr>
        <w:fldChar w:fldCharType="end"/>
      </w:r>
    </w:p>
    <w:p w14:paraId="62132389" w14:textId="3FDB59CB" w:rsidR="00C00901" w:rsidRDefault="00B20879" w:rsidP="00162A4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BC2B22">
        <w:rPr>
          <w:rFonts w:ascii="Times New Roman" w:eastAsia="Times New Roman" w:hAnsi="Times New Roman" w:cs="Times New Roman"/>
          <w:sz w:val="24"/>
          <w:szCs w:val="24"/>
        </w:rPr>
        <w:t>grassland systems</w:t>
      </w:r>
      <w:r>
        <w:rPr>
          <w:rFonts w:ascii="Times New Roman" w:eastAsia="Times New Roman" w:hAnsi="Times New Roman" w:cs="Times New Roman"/>
          <w:sz w:val="24"/>
          <w:szCs w:val="24"/>
        </w:rPr>
        <w:t xml:space="preserve">, </w:t>
      </w:r>
      <w:r w:rsidR="00D46B42">
        <w:rPr>
          <w:rFonts w:ascii="Times New Roman" w:eastAsia="Times New Roman" w:hAnsi="Times New Roman" w:cs="Times New Roman"/>
          <w:sz w:val="24"/>
          <w:szCs w:val="24"/>
        </w:rPr>
        <w:t xml:space="preserve">the capture of these </w:t>
      </w:r>
      <w:r w:rsidR="0071093D">
        <w:rPr>
          <w:rFonts w:ascii="Times New Roman" w:eastAsia="Times New Roman" w:hAnsi="Times New Roman" w:cs="Times New Roman"/>
          <w:sz w:val="24"/>
          <w:szCs w:val="24"/>
        </w:rPr>
        <w:t xml:space="preserve">contingencies can improve </w:t>
      </w:r>
      <w:r w:rsidR="00E21868">
        <w:rPr>
          <w:rFonts w:ascii="Times New Roman" w:eastAsia="Times New Roman" w:hAnsi="Times New Roman" w:cs="Times New Roman"/>
          <w:sz w:val="24"/>
          <w:szCs w:val="24"/>
        </w:rPr>
        <w:t xml:space="preserve">predictions of </w:t>
      </w:r>
      <w:r w:rsidR="0071093D">
        <w:rPr>
          <w:rFonts w:ascii="Times New Roman" w:eastAsia="Times New Roman" w:hAnsi="Times New Roman" w:cs="Times New Roman"/>
          <w:sz w:val="24"/>
          <w:szCs w:val="24"/>
        </w:rPr>
        <w:t xml:space="preserve">community response and recovery </w:t>
      </w:r>
      <w:r w:rsidR="0026437B">
        <w:rPr>
          <w:rFonts w:ascii="Times New Roman" w:eastAsia="Times New Roman" w:hAnsi="Times New Roman" w:cs="Times New Roman"/>
          <w:sz w:val="24"/>
          <w:szCs w:val="24"/>
        </w:rPr>
        <w:t xml:space="preserve">following </w:t>
      </w:r>
      <w:r w:rsidR="0043469D">
        <w:rPr>
          <w:rFonts w:ascii="Times New Roman" w:eastAsia="Times New Roman" w:hAnsi="Times New Roman" w:cs="Times New Roman"/>
          <w:sz w:val="24"/>
          <w:szCs w:val="24"/>
        </w:rPr>
        <w:t>drought</w:t>
      </w:r>
      <w:r w:rsidR="00720FAA">
        <w:rPr>
          <w:rFonts w:ascii="Times New Roman" w:eastAsia="Times New Roman" w:hAnsi="Times New Roman" w:cs="Times New Roman"/>
          <w:sz w:val="24"/>
          <w:szCs w:val="24"/>
        </w:rPr>
        <w:t xml:space="preserve">, where pathways of change govern resistance to perturbation and </w:t>
      </w:r>
      <w:r w:rsidR="00746F78">
        <w:rPr>
          <w:rFonts w:ascii="Times New Roman" w:eastAsia="Times New Roman" w:hAnsi="Times New Roman" w:cs="Times New Roman"/>
          <w:sz w:val="24"/>
          <w:szCs w:val="24"/>
        </w:rPr>
        <w:t>system recovery</w:t>
      </w:r>
      <w:r w:rsidR="0031525E">
        <w:rPr>
          <w:rFonts w:ascii="Times New Roman" w:eastAsia="Times New Roman" w:hAnsi="Times New Roman" w:cs="Times New Roman"/>
          <w:sz w:val="24"/>
          <w:szCs w:val="24"/>
        </w:rPr>
        <w:t xml:space="preserve"> </w:t>
      </w:r>
      <w:r w:rsidR="00BC2B22">
        <w:rPr>
          <w:rFonts w:ascii="Times New Roman" w:eastAsia="Times New Roman" w:hAnsi="Times New Roman" w:cs="Times New Roman"/>
          <w:sz w:val="24"/>
          <w:szCs w:val="24"/>
        </w:rPr>
        <w:fldChar w:fldCharType="begin" w:fldLock="1"/>
      </w:r>
      <w:r w:rsidR="00EC5669">
        <w:rPr>
          <w:rFonts w:ascii="Times New Roman" w:eastAsia="Times New Roman" w:hAnsi="Times New Roman" w:cs="Times New Roman"/>
          <w:sz w:val="24"/>
          <w:szCs w:val="24"/>
        </w:rPr>
        <w:instrText>ADDIN CSL_CITATION {"citationItems":[{"id":"ITEM-1","itemData":{"DOI":"10.1046/j.1365-2664.2003.00837.x","ISBN":"0021-8901","ISSN":"00218901","PMID":"1387","abstract":"... the world ( Bestelmeyer et al. 2003; Stringham, Krueger &amp; Shaver 2003). Temporal scale. The importance of the period of record of vegetation dynamics is illustrated by the response of herbaceous vegetation to livestock removal in the investigation of Fuhlendorf , Briske &amp; Smeins ... \\n","author":[{"dropping-particle":"","family":"Briske","given":"D. D.","non-dropping-particle":"","parse-names":false,"suffix":""},{"dropping-particle":"","family":"Fuhlendorf","given":"S. D.","non-dropping-particle":"","parse-names":false,"suffix":""},{"dropping-particle":"","family":"Smeins","given":"F. E.","non-dropping-particle":"","parse-names":false,"suffix":""}],"container-title":"Journal of Applied Ecology","id":"ITEM-1","issue":"4","issued":{"date-parts":[["2003"]]},"page":"601-614","title":"Vegetation dynamics on rangelands: A critique of the current paradigms","type":"article-journal","volume":"40"},"uris":["http://www.mendeley.com/documents/?uuid=6bb8e9a7-4603-4943-bb17-fa9067d83274"]}],"mendeley":{"formattedCitation":"(Briske et al. 2003)","plainTextFormattedCitation":"(Briske et al. 2003)","previouslyFormattedCitation":"(Briske et al. 2003)"},"properties":{"noteIndex":0},"schema":"https://github.com/citation-style-language/schema/raw/master/csl-citation.json"}</w:instrText>
      </w:r>
      <w:r w:rsidR="00BC2B22">
        <w:rPr>
          <w:rFonts w:ascii="Times New Roman" w:eastAsia="Times New Roman" w:hAnsi="Times New Roman" w:cs="Times New Roman"/>
          <w:sz w:val="24"/>
          <w:szCs w:val="24"/>
        </w:rPr>
        <w:fldChar w:fldCharType="separate"/>
      </w:r>
      <w:r w:rsidR="00BC2B22" w:rsidRPr="00BC2B22">
        <w:rPr>
          <w:rFonts w:ascii="Times New Roman" w:eastAsia="Times New Roman" w:hAnsi="Times New Roman" w:cs="Times New Roman"/>
          <w:noProof/>
          <w:sz w:val="24"/>
          <w:szCs w:val="24"/>
        </w:rPr>
        <w:t>(Briske et al. 2003)</w:t>
      </w:r>
      <w:r w:rsidR="00BC2B22">
        <w:rPr>
          <w:rFonts w:ascii="Times New Roman" w:eastAsia="Times New Roman" w:hAnsi="Times New Roman" w:cs="Times New Roman"/>
          <w:sz w:val="24"/>
          <w:szCs w:val="24"/>
        </w:rPr>
        <w:fldChar w:fldCharType="end"/>
      </w:r>
      <w:r w:rsidR="00720FAA">
        <w:rPr>
          <w:rFonts w:ascii="Times New Roman" w:eastAsia="Times New Roman" w:hAnsi="Times New Roman" w:cs="Times New Roman"/>
          <w:sz w:val="24"/>
          <w:szCs w:val="24"/>
        </w:rPr>
        <w:t>.</w:t>
      </w:r>
      <w:r w:rsidR="0031525E">
        <w:rPr>
          <w:rFonts w:ascii="Times New Roman" w:eastAsia="Times New Roman" w:hAnsi="Times New Roman" w:cs="Times New Roman"/>
          <w:sz w:val="24"/>
          <w:szCs w:val="24"/>
        </w:rPr>
        <w:t xml:space="preserve"> </w:t>
      </w:r>
      <w:r w:rsidR="00B37E25">
        <w:rPr>
          <w:rFonts w:ascii="Times New Roman" w:eastAsia="Times New Roman" w:hAnsi="Times New Roman" w:cs="Times New Roman"/>
          <w:sz w:val="24"/>
          <w:szCs w:val="24"/>
        </w:rPr>
        <w:t xml:space="preserve">While different vegetation types in California grasslands </w:t>
      </w:r>
      <w:r w:rsidR="005D6F30">
        <w:rPr>
          <w:rFonts w:ascii="Times New Roman" w:eastAsia="Times New Roman" w:hAnsi="Times New Roman" w:cs="Times New Roman"/>
          <w:sz w:val="24"/>
          <w:szCs w:val="24"/>
        </w:rPr>
        <w:t xml:space="preserve">often </w:t>
      </w:r>
      <w:r w:rsidR="00B37E25">
        <w:rPr>
          <w:rFonts w:ascii="Times New Roman" w:eastAsia="Times New Roman" w:hAnsi="Times New Roman" w:cs="Times New Roman"/>
          <w:sz w:val="24"/>
          <w:szCs w:val="24"/>
        </w:rPr>
        <w:t>a</w:t>
      </w:r>
      <w:r w:rsidR="00340CF5">
        <w:rPr>
          <w:rFonts w:ascii="Times New Roman" w:eastAsia="Times New Roman" w:hAnsi="Times New Roman" w:cs="Times New Roman"/>
          <w:sz w:val="24"/>
          <w:szCs w:val="24"/>
        </w:rPr>
        <w:t xml:space="preserve">ppear to </w:t>
      </w:r>
      <w:r w:rsidR="00B37E25">
        <w:rPr>
          <w:rFonts w:ascii="Times New Roman" w:eastAsia="Times New Roman" w:hAnsi="Times New Roman" w:cs="Times New Roman"/>
          <w:sz w:val="24"/>
          <w:szCs w:val="24"/>
        </w:rPr>
        <w:t>resist</w:t>
      </w:r>
      <w:r w:rsidR="00340CF5">
        <w:rPr>
          <w:rFonts w:ascii="Times New Roman" w:eastAsia="Times New Roman" w:hAnsi="Times New Roman" w:cs="Times New Roman"/>
          <w:sz w:val="24"/>
          <w:szCs w:val="24"/>
        </w:rPr>
        <w:t xml:space="preserve"> colonization by one another, </w:t>
      </w:r>
      <w:r w:rsidR="003A6086">
        <w:rPr>
          <w:rFonts w:ascii="Times New Roman" w:eastAsia="Times New Roman" w:hAnsi="Times New Roman" w:cs="Times New Roman"/>
          <w:sz w:val="24"/>
          <w:szCs w:val="24"/>
        </w:rPr>
        <w:t xml:space="preserve">changing environmental conditions are likely to </w:t>
      </w:r>
      <w:r w:rsidR="00D062E3">
        <w:rPr>
          <w:rFonts w:ascii="Times New Roman" w:eastAsia="Times New Roman" w:hAnsi="Times New Roman" w:cs="Times New Roman"/>
          <w:sz w:val="24"/>
          <w:szCs w:val="24"/>
        </w:rPr>
        <w:t xml:space="preserve">cross thresholds that prompt </w:t>
      </w:r>
      <w:r w:rsidR="003920FF">
        <w:rPr>
          <w:rFonts w:ascii="Times New Roman" w:eastAsia="Times New Roman" w:hAnsi="Times New Roman" w:cs="Times New Roman"/>
          <w:sz w:val="24"/>
          <w:szCs w:val="24"/>
        </w:rPr>
        <w:t xml:space="preserve">community </w:t>
      </w:r>
      <w:r w:rsidR="00D062E3">
        <w:rPr>
          <w:rFonts w:ascii="Times New Roman" w:eastAsia="Times New Roman" w:hAnsi="Times New Roman" w:cs="Times New Roman"/>
          <w:sz w:val="24"/>
          <w:szCs w:val="24"/>
        </w:rPr>
        <w:t>transition</w:t>
      </w:r>
      <w:r w:rsidR="002C115D">
        <w:rPr>
          <w:rFonts w:ascii="Times New Roman" w:eastAsia="Times New Roman" w:hAnsi="Times New Roman" w:cs="Times New Roman"/>
          <w:sz w:val="24"/>
          <w:szCs w:val="24"/>
        </w:rPr>
        <w:t xml:space="preserve"> to a new state</w:t>
      </w:r>
      <w:r w:rsidR="00FD324B">
        <w:rPr>
          <w:rFonts w:ascii="Times New Roman" w:eastAsia="Times New Roman" w:hAnsi="Times New Roman" w:cs="Times New Roman"/>
          <w:sz w:val="24"/>
          <w:szCs w:val="24"/>
        </w:rPr>
        <w:t xml:space="preserve"> </w:t>
      </w:r>
      <w:r w:rsidR="00FD324B">
        <w:rPr>
          <w:rFonts w:ascii="Times New Roman" w:eastAsia="Times New Roman" w:hAnsi="Times New Roman" w:cs="Times New Roman"/>
          <w:sz w:val="24"/>
          <w:szCs w:val="24"/>
        </w:rPr>
        <w:fldChar w:fldCharType="begin" w:fldLock="1"/>
      </w:r>
      <w:r w:rsidR="00FC43B9">
        <w:rPr>
          <w:rFonts w:ascii="Times New Roman" w:eastAsia="Times New Roman" w:hAnsi="Times New Roman" w:cs="Times New Roman"/>
          <w:sz w:val="24"/>
          <w:szCs w:val="24"/>
        </w:rPr>
        <w:instrText>ADDIN CSL_CITATION {"citationItems":[{"id":"ITEM-1","itemData":{"DOI":"10.1111/j.2006.0030-1299.14929.x","ISBN":"1600-0706","ISSN":"00301299","abstract":"Resistance to the invasion of exotic plants may sometimes result from the strong effects of a relatively small number of resident species. Understanding the mechanisms by which such species resist invasion could provide important insights for the management of invaded ecosystems. Furthermore, the individualistic responses of community members to resource availability and environmental gradients could drive spatial variation in resistance at the local to landscape scales. We tested the resistance of monoculture plots of three native perennial grasses from the California coastal prairie to the invasion of the European perennial grass Holcus lanatus. We also used a watering treatment that increased early summer water availability and a natural elevational gradient in resource availability and soil texture to evaluate how resident identity interacted with abiotic resistance to affect Holcus establishment. Two native species, Festuca rubra and Calamagrostis nutkaensis, exhibited strong resistance, correlated with their negative effects on light availability. A third native grass, Bromus carinatus var. maritimus, had either no effect or a weakly facultative effect on Holcus performance relative to bare plots. Water addition did not alter the resistance of these species, but the elevation gradient did. Holcus invasion increased with improving abiotic conditions towards the slope bottom in bare and Bromus plots, but invasion decreased towards the bottom in Calamagrostis plots, where better conditions favored competitive residents. These results support the idea that resistance to invasion can sometimes be due to a subset of native species, and that the resistance provided by even a single species is likely to vary across the landscape. Identifying the mechanisms by which species resist invasion could facilitate the selection of management strategies that at best increase, or at worst do not decrease, natural resistance.","author":[{"dropping-particle":"","family":"Thomsen","given":"Meredith a.","non-dropping-particle":"","parse-names":false,"suffix":""},{"dropping-particle":"","family":"D'Antonio","given":"Carla M.","non-dropping-particle":"","parse-names":false,"suffix":""}],"container-title":"Oikos","id":"ITEM-1","issued":{"date-parts":[["2007"]]},"page":"17-30","title":"Mechanisms of resistance to invasion in a California grassland: The roles of competitor identity, resource availability, and environmental gradients","type":"article-journal","volume":"116"},"uris":["http://www.mendeley.com/documents/?uuid=19cb4171-44ff-4f9e-9c7f-761d659d6bbd"]},{"id":"ITEM-2","itemData":{"DOI":"10.1111/1365-2664.12946","ISSN":"13652664","abstract":"Managers are increasingly looking to apply concepts of resilience to better anticipate and understand conservation and restoration in a changing environment. In this study, we explore how information on demography (recruitment, growth and survival) and competitive effects in different environments and with different starting species abundances can be used to better understand resilience. We use observational and experimental data to better understand dynamics between native Stipa pulchra and exotic Avena barbata and fatua, grasses characteristic of native and invaded grasslands in California, at three different levels of nitrogen (N) representative of a range of pollution via atmospheric deposition. A modelling framework that incorporates this information on demography and competition allows us to forecast dynamics over time. Our results showed that resilience of native grasslands depends on N inputs, where natural recovery should be possible at low N levels whereas native persistence would be difficult at high N levels. Hysteresis was evident at moderate N levels, where the starting conditions mattered. Synthesis and applications. The resilience of both invaded and native grasslands is influenced by nitrogen inputs. Our modelling approach gives direction about how best to allocate limited management resources as baselines shift: where natural recovery is possible, where best to allocate active restoration efforts, and where native remnants may be most vulnerable.","author":[{"dropping-particle":"","family":"Larios","given":"Loralee","non-dropping-particle":"","parse-names":false,"suffix":""},{"dropping-particle":"","family":"Hallett","given":"Lauren M.","non-dropping-particle":"","parse-names":false,"suffix":""},{"dropping-particle":"","family":"Suding","given":"Katharine N.","non-dropping-particle":"","parse-names":false,"suffix":""}],"container-title":"Journal of Applied Ecology","id":"ITEM-2","issue":"4","issued":{"date-parts":[["2017"]]},"page":"1040-1050","title":"Where and how to restore in a changing world: a demographic-based assessment of resilience","type":"article-journal","volume":"54"},"uris":["http://www.mendeley.com/documents/?uuid=1b18fcf0-58f3-4bee-8bce-8da0a18465f6"]},{"id":"ITEM-3","itemData":{"DOI":"10.1086/701434","ISBN":"0000000155595","ISSN":"0003-0147","abstract":"AbstractNiche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Naturalist","id":"ITEM-3","issue":"2","issued":{"date-parts":[["2019"]]},"page":"213-226","title":"Priority Effects and Nonhierarchical Competition Shape Species Composition in a Complex Grassland Community","type":"article-journal","volume":"193"},"uris":["http://www.mendeley.com/documents/?uuid=4c237a33-5cdf-40b6-afc2-64177248084a"]}],"mendeley":{"formattedCitation":"(Thomsen and D’Antonio 2007, Larios et al. 2017, Uricchio et al. 2019)","plainTextFormattedCitation":"(Thomsen and D’Antonio 2007, Larios et al. 2017, Uricchio et al. 2019)","previouslyFormattedCitation":"(Thomsen and D’Antonio 2007, Larios et al. 2017, Uricchio et al. 2019)"},"properties":{"noteIndex":0},"schema":"https://github.com/citation-style-language/schema/raw/master/csl-citation.json"}</w:instrText>
      </w:r>
      <w:r w:rsidR="00FD324B">
        <w:rPr>
          <w:rFonts w:ascii="Times New Roman" w:eastAsia="Times New Roman" w:hAnsi="Times New Roman" w:cs="Times New Roman"/>
          <w:sz w:val="24"/>
          <w:szCs w:val="24"/>
        </w:rPr>
        <w:fldChar w:fldCharType="separate"/>
      </w:r>
      <w:r w:rsidR="00DC5156" w:rsidRPr="00DC5156">
        <w:rPr>
          <w:rFonts w:ascii="Times New Roman" w:eastAsia="Times New Roman" w:hAnsi="Times New Roman" w:cs="Times New Roman"/>
          <w:noProof/>
          <w:sz w:val="24"/>
          <w:szCs w:val="24"/>
        </w:rPr>
        <w:t>(Thomsen and D’Antonio 2007, Larios et al. 2017, Uricchio et al. 2019)</w:t>
      </w:r>
      <w:r w:rsidR="00FD324B">
        <w:rPr>
          <w:rFonts w:ascii="Times New Roman" w:eastAsia="Times New Roman" w:hAnsi="Times New Roman" w:cs="Times New Roman"/>
          <w:sz w:val="24"/>
          <w:szCs w:val="24"/>
        </w:rPr>
        <w:fldChar w:fldCharType="end"/>
      </w:r>
      <w:r w:rsidR="00FD324B">
        <w:rPr>
          <w:rFonts w:ascii="Times New Roman" w:eastAsia="Times New Roman" w:hAnsi="Times New Roman" w:cs="Times New Roman"/>
          <w:sz w:val="24"/>
          <w:szCs w:val="24"/>
        </w:rPr>
        <w:t xml:space="preserve">. </w:t>
      </w:r>
      <w:r w:rsidR="002C115D">
        <w:rPr>
          <w:rFonts w:ascii="Times New Roman" w:eastAsia="Times New Roman" w:hAnsi="Times New Roman" w:cs="Times New Roman"/>
          <w:sz w:val="24"/>
          <w:szCs w:val="24"/>
        </w:rPr>
        <w:t xml:space="preserve">Subsequent recovery thus depends on the probability of transition from </w:t>
      </w:r>
      <w:r w:rsidR="00162A4C">
        <w:rPr>
          <w:rFonts w:ascii="Times New Roman" w:eastAsia="Times New Roman" w:hAnsi="Times New Roman" w:cs="Times New Roman"/>
          <w:sz w:val="24"/>
          <w:szCs w:val="24"/>
        </w:rPr>
        <w:t xml:space="preserve">a new </w:t>
      </w:r>
      <w:r w:rsidR="002C115D">
        <w:rPr>
          <w:rFonts w:ascii="Times New Roman" w:eastAsia="Times New Roman" w:hAnsi="Times New Roman" w:cs="Times New Roman"/>
          <w:sz w:val="24"/>
          <w:szCs w:val="24"/>
        </w:rPr>
        <w:t xml:space="preserve">state to previous community configurations, </w:t>
      </w:r>
      <w:r w:rsidR="00944E09">
        <w:rPr>
          <w:rFonts w:ascii="Times New Roman" w:eastAsia="Times New Roman" w:hAnsi="Times New Roman" w:cs="Times New Roman"/>
          <w:sz w:val="24"/>
          <w:szCs w:val="24"/>
        </w:rPr>
        <w:t xml:space="preserve">though </w:t>
      </w:r>
      <w:r w:rsidR="001A4E4A">
        <w:rPr>
          <w:rFonts w:ascii="Times New Roman" w:eastAsia="Times New Roman" w:hAnsi="Times New Roman" w:cs="Times New Roman"/>
          <w:sz w:val="24"/>
          <w:szCs w:val="24"/>
        </w:rPr>
        <w:t xml:space="preserve">can </w:t>
      </w:r>
      <w:r w:rsidR="00944E09">
        <w:rPr>
          <w:rFonts w:ascii="Times New Roman" w:eastAsia="Times New Roman" w:hAnsi="Times New Roman" w:cs="Times New Roman"/>
          <w:sz w:val="24"/>
          <w:szCs w:val="24"/>
        </w:rPr>
        <w:t>be limited</w:t>
      </w:r>
      <w:r w:rsidR="002C115D">
        <w:rPr>
          <w:rFonts w:ascii="Times New Roman" w:eastAsia="Times New Roman" w:hAnsi="Times New Roman" w:cs="Times New Roman"/>
          <w:sz w:val="24"/>
          <w:szCs w:val="24"/>
        </w:rPr>
        <w:t xml:space="preserve"> </w:t>
      </w:r>
      <w:r w:rsidR="006471BC">
        <w:rPr>
          <w:rFonts w:ascii="Times New Roman" w:eastAsia="Times New Roman" w:hAnsi="Times New Roman" w:cs="Times New Roman"/>
          <w:sz w:val="24"/>
          <w:szCs w:val="24"/>
        </w:rPr>
        <w:t xml:space="preserve">by </w:t>
      </w:r>
      <w:r w:rsidR="002C115D">
        <w:rPr>
          <w:rFonts w:ascii="Times New Roman" w:eastAsia="Times New Roman" w:hAnsi="Times New Roman" w:cs="Times New Roman"/>
          <w:sz w:val="24"/>
          <w:szCs w:val="24"/>
        </w:rPr>
        <w:t xml:space="preserve">selective pathways of </w:t>
      </w:r>
      <w:r w:rsidR="00C318CB">
        <w:rPr>
          <w:rFonts w:ascii="Times New Roman" w:eastAsia="Times New Roman" w:hAnsi="Times New Roman" w:cs="Times New Roman"/>
          <w:sz w:val="24"/>
          <w:szCs w:val="24"/>
        </w:rPr>
        <w:t xml:space="preserve">compositional turnover </w:t>
      </w:r>
      <w:r w:rsidR="00FD324B">
        <w:rPr>
          <w:rFonts w:ascii="Times New Roman" w:eastAsia="Times New Roman" w:hAnsi="Times New Roman" w:cs="Times New Roman"/>
          <w:sz w:val="24"/>
          <w:szCs w:val="24"/>
        </w:rPr>
        <w:fldChar w:fldCharType="begin" w:fldLock="1"/>
      </w:r>
      <w:r w:rsidR="007423A7">
        <w:rPr>
          <w:rFonts w:ascii="Times New Roman" w:eastAsia="Times New Roman" w:hAnsi="Times New Roman" w:cs="Times New Roman"/>
          <w:sz w:val="24"/>
          <w:szCs w:val="24"/>
        </w:rPr>
        <w:instrText>ADDIN CSL_CITATION {"citationItems":[{"id":"ITEM-1","itemData":{"DOI":"10.1111/jvs.12039","ISSN":"11009233","abstract":"Questions: How is natural regeneration of a patchy landscape affected by within-patch species interactions and among-patch dispersal after an extreme disturbance? Do landscape dispersal processes facilitate the invasion of native-dominated patches by exotic species in adjacent patches? Location: Irvine Ranch Natural Landmark, Irvine, California, USA. Methods: We monitored plant community composition in paired grassland patches that were initially dominated by native or exotic grasses at eight sites. We followed recovery of native and exotic grassland species over time, starting in a record drought year prior to an intense fire, and then for 3 yr with more typical rainfall patterns after the fire. Additionally, we compared seed rain of native and exotic species across native and exotic patches, quantifying how seed rain influenced species abundance in the following year. Multivariate and regression analyses were used to assess the potential homogenization of the landscape. Results: Following the extreme drought/fire disturbance, the exotic annual grasses quickly recovered in abundance in patches that they dominated prior to the disturbance. However, the native grass, Stipa pulchra, was not able to recover in the patches it once dominated. As the exotic grasses gradually increased in the native patches, the paired patch types became more similar in composition over time. Exotic grasses produced up to 28 times more seed than the native dominant grass, Stipa; even in the patches initially dominated by Stipa, exotic seed rain was equivalent or greater than the native. Seed rain was positively correlated with the following year's abundance for both exotic and native species. Conclusions: After an extreme disturbance, recovery of native patches can be stalled by an influx of propagules from neighbouring exotic patches. This exotic seed rain can allow the invasion of areas once dominated by natives, thus inhibiting regeneration. The matrix surrounding remnant native stands can be a critical factor in determining whether an extreme disturbance enhances native diversity vs. increasing its susceptibility to invasion. © 2013 International Association for Vegetation Science.","author":[{"dropping-particle":"","family":"Larios","given":"Loralee","non-dropping-particle":"","parse-names":false,"suffix":""},{"dropping-particle":"","family":"Aicher","given":"Rebecca J.","non-dropping-particle":"","parse-names":false,"suffix":""},{"dropping-particle":"","family":"Suding","given":"Katharine N.","non-dropping-particle":"","parse-names":false,"suffix":""}],"container-title":"Journal of Vegetation Science","id":"ITEM-1","issue":"6","issued":{"date-parts":[["2013"]]},"page":"1043-1052","title":"Effect of propagule pressure on recovery of a California grassland after an extreme disturbance","type":"article-journal","volume":"24"},"uris":["http://www.mendeley.com/documents/?uuid=e451a2a7-0d4c-4d62-84a3-02e742da47a8"]}],"mendeley":{"formattedCitation":"(Larios et al. 2013)","plainTextFormattedCitation":"(Larios et al. 2013)","previouslyFormattedCitation":"(Larios et al. 2013)"},"properties":{"noteIndex":0},"schema":"https://github.com/citation-style-language/schema/raw/master/csl-citation.json"}</w:instrText>
      </w:r>
      <w:r w:rsidR="00FD324B">
        <w:rPr>
          <w:rFonts w:ascii="Times New Roman" w:eastAsia="Times New Roman" w:hAnsi="Times New Roman" w:cs="Times New Roman"/>
          <w:sz w:val="24"/>
          <w:szCs w:val="24"/>
        </w:rPr>
        <w:fldChar w:fldCharType="separate"/>
      </w:r>
      <w:r w:rsidR="00FD324B" w:rsidRPr="00FD324B">
        <w:rPr>
          <w:rFonts w:ascii="Times New Roman" w:eastAsia="Times New Roman" w:hAnsi="Times New Roman" w:cs="Times New Roman"/>
          <w:noProof/>
          <w:sz w:val="24"/>
          <w:szCs w:val="24"/>
        </w:rPr>
        <w:t>(Larios et al. 2013)</w:t>
      </w:r>
      <w:r w:rsidR="00FD324B">
        <w:rPr>
          <w:rFonts w:ascii="Times New Roman" w:eastAsia="Times New Roman" w:hAnsi="Times New Roman" w:cs="Times New Roman"/>
          <w:sz w:val="24"/>
          <w:szCs w:val="24"/>
        </w:rPr>
        <w:fldChar w:fldCharType="end"/>
      </w:r>
      <w:r w:rsidR="00FD324B">
        <w:rPr>
          <w:rFonts w:ascii="Times New Roman" w:eastAsia="Times New Roman" w:hAnsi="Times New Roman" w:cs="Times New Roman"/>
          <w:sz w:val="24"/>
          <w:szCs w:val="24"/>
        </w:rPr>
        <w:t xml:space="preserve">. </w:t>
      </w:r>
      <w:r w:rsidR="00162A4C">
        <w:rPr>
          <w:rFonts w:ascii="Times New Roman" w:eastAsia="Times New Roman" w:hAnsi="Times New Roman" w:cs="Times New Roman"/>
          <w:sz w:val="24"/>
          <w:szCs w:val="24"/>
        </w:rPr>
        <w:t>This resistance may contribute to observed delays in ecosystem recovery, where return to pre-drought community composition is unlikely in the years immediately following disturbance</w:t>
      </w:r>
      <w:r w:rsidR="005C3D80">
        <w:rPr>
          <w:rFonts w:ascii="Times New Roman" w:eastAsia="Times New Roman" w:hAnsi="Times New Roman" w:cs="Times New Roman"/>
          <w:sz w:val="24"/>
          <w:szCs w:val="24"/>
        </w:rPr>
        <w:t xml:space="preserve"> </w:t>
      </w:r>
      <w:r w:rsidR="008F40D5">
        <w:rPr>
          <w:rFonts w:ascii="Times New Roman" w:eastAsia="Times New Roman" w:hAnsi="Times New Roman" w:cs="Times New Roman"/>
          <w:sz w:val="24"/>
          <w:szCs w:val="24"/>
        </w:rPr>
        <w:fldChar w:fldCharType="begin" w:fldLock="1"/>
      </w:r>
      <w:r w:rsidR="00DC5156">
        <w:rPr>
          <w:rFonts w:ascii="Times New Roman" w:eastAsia="Times New Roman" w:hAnsi="Times New Roman" w:cs="Times New Roman"/>
          <w:sz w:val="24"/>
          <w:szCs w:val="24"/>
        </w:rPr>
        <w:instrText>ADDIN CSL_CITATION {"citationItems":[{"id":"ITEM-1","itemData":{"DOI":"10.1111/gcb.14018","ISSN":"13652486","abstract":"Climate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5-m2observational plots, species richness did not recover in response to the wet winter, and the positive relationship of richness to annual winter rainfall thus showed a significant weakening trend over the 18-year time period. In experiments on 100, 1-m2plots,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species.","author":[{"dropping-particle":"","family":"Harrison","given":"Susan P.","non-dropping-particle":"","parse-names":false,"suffix":""},{"dropping-particle":"","family":"LaForgia","given":"Marina L.","non-dropping-particle":"","parse-names":false,"suffix":""},{"dropping-particle":"","family":"Latimer","given":"Andrew M.","non-dropping-particle":"","parse-names":false,"suffix":""}],"container-title":"Global Change Biology","id":"ITEM-1","issue":"4","issued":{"date-parts":[["2018"]]},"page":"1782-1792","title":"Climate-driven diversity change in annual grasslands: Drought plus deluge does not equal normal","type":"article-journal","volume":"24"},"uris":["http://www.mendeley.com/documents/?uuid=c4d098cd-b01f-4d7f-b258-6a0bc7cedeb1"]}],"mendeley":{"formattedCitation":"(Harrison et al. 2018)","plainTextFormattedCitation":"(Harrison et al. 2018)","previouslyFormattedCitation":"(Harrison et al. 2018)"},"properties":{"noteIndex":0},"schema":"https://github.com/citation-style-language/schema/raw/master/csl-citation.json"}</w:instrText>
      </w:r>
      <w:r w:rsidR="008F40D5">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(Harrison et al. 2018)</w:t>
      </w:r>
      <w:r w:rsidR="008F40D5">
        <w:rPr>
          <w:rFonts w:ascii="Times New Roman" w:eastAsia="Times New Roman" w:hAnsi="Times New Roman" w:cs="Times New Roman"/>
          <w:sz w:val="24"/>
          <w:szCs w:val="24"/>
        </w:rPr>
        <w:fldChar w:fldCharType="end"/>
      </w:r>
      <w:r w:rsidR="008F40D5">
        <w:rPr>
          <w:rFonts w:ascii="Times New Roman" w:eastAsia="Times New Roman" w:hAnsi="Times New Roman" w:cs="Times New Roman"/>
          <w:sz w:val="24"/>
          <w:szCs w:val="24"/>
        </w:rPr>
        <w:t>.</w:t>
      </w:r>
    </w:p>
    <w:p w14:paraId="13471F6E" w14:textId="77777777" w:rsidR="00C00901" w:rsidRDefault="00C00901">
      <w:pPr>
        <w:spacing w:after="0" w:line="240" w:lineRule="auto"/>
        <w:ind w:firstLine="720"/>
        <w:rPr>
          <w:rFonts w:ascii="Times New Roman" w:eastAsia="Times New Roman" w:hAnsi="Times New Roman" w:cs="Times New Roman"/>
          <w:sz w:val="24"/>
          <w:szCs w:val="24"/>
        </w:rPr>
      </w:pPr>
    </w:p>
    <w:p w14:paraId="2A8D7E94" w14:textId="0FF7F972"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Implications for Restoration and Management</w:t>
      </w:r>
    </w:p>
    <w:p w14:paraId="37294F20" w14:textId="77777777" w:rsidR="00452430" w:rsidRDefault="00452430">
      <w:pPr>
        <w:spacing w:after="0" w:line="240" w:lineRule="auto"/>
        <w:rPr>
          <w:rFonts w:ascii="Times New Roman" w:eastAsia="Times New Roman" w:hAnsi="Times New Roman" w:cs="Times New Roman"/>
          <w:i/>
          <w:sz w:val="24"/>
          <w:szCs w:val="24"/>
        </w:rPr>
      </w:pPr>
    </w:p>
    <w:p w14:paraId="113DAF69" w14:textId="6B1AA32E"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drought is often linked to a number of negative ecosystem changes, such as reduced biodiversity and invasive species spread, the novel conditions imposed by extreme climatic events may </w:t>
      </w:r>
      <w:r w:rsidR="00E7343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facilitate management efforts </w:t>
      </w:r>
      <w:r w:rsidR="00AD4B17">
        <w:rPr>
          <w:rFonts w:ascii="Times New Roman" w:eastAsia="Times New Roman" w:hAnsi="Times New Roman" w:cs="Times New Roman"/>
          <w:sz w:val="24"/>
          <w:szCs w:val="24"/>
        </w:rPr>
        <w:fldChar w:fldCharType="begin" w:fldLock="1"/>
      </w:r>
      <w:r w:rsidR="00931989">
        <w:rPr>
          <w:rFonts w:ascii="Times New Roman" w:eastAsia="Times New Roman" w:hAnsi="Times New Roman" w:cs="Times New Roman"/>
          <w:sz w:val="24"/>
          <w:szCs w:val="24"/>
        </w:rPr>
        <w:instrText>ADDIN CSL_CITATION {"citationItems":[{"id":"ITEM-1","itemData":{"DOI":"10.1111/j.1466-822X.2006.00212.x","ISSN":"1466822X","abstract":"We explore the issues relevant to those types of ecosystems containing new combinations of species that arise through human action, environmental change, and the impacts of the deliberate and inadvertent introduction of species from other regions. Novel ecosystems (also termed 'emerging ecosystems') result when species occur in combinations and relative abundances that have not occurred previously within a given biome. Key characteristics are novelty, in the form of new species combinations and the potential for changes in ecosystem functioning, and human agency, in that these ecosystems are the result of deliberate or inadvertent human action. As more of the Earth becomes transformed by human actions, novel ecosystems increase in importance, but are relatively little studied. Either the degradation or invasion of native or 'wild' ecosystems or the abandonment of intensively managed systems can result in the formation of these novel systems. Important considerations are whether these new systems are persistent and what values they may have. It is likely that it may be very difficult or costly to return such systems to their previous state, and hence consideration needs to be given to developing appropriate management goals and approaches. © 2006 Blackwell Publishing Ltd.","author":[{"dropping-particle":"","family":"Hobbs","given":"Richard J.","non-dropping-particle":"","parse-names":false,"suffix":""},{"dropping-particle":"","family":"Arico","given":"Salvatore","non-dropping-particle":"","parse-names":false,"suffix":""},{"dropping-particle":"","family":"Aronson","given":"James","non-dropping-particle":"","parse-names":false,"suffix":""},{"dropping-particle":"","family":"Baron","given":"Jill S.","non-dropping-particle":"","parse-names":false,"suffix":""},{"dropping-particle":"","family":"Bridgewater","given":"Peter","non-dropping-particle":"","parse-names":false,"suffix":""},{"dropping-particle":"","family":"Cramer","given":"Viki A.","non-dropping-particle":"","parse-names":false,"suffix":""},{"dropping-particle":"","family":"Epstein","given":"Paul R.","non-dropping-particle":"","parse-names":false,"suffix":""},{"dropping-particle":"","family":"Ewel","given":"John J.","non-dropping-particle":"","parse-names":false,"suffix":""},{"dropping-particle":"","family":"Klink","given":"Carlos A.","non-dropping-particle":"","parse-names":false,"suffix":""},{"dropping-particle":"","family":"Lugo","given":"Ariel E.","non-dropping-particle":"","parse-names":false,"suffix":""},{"dropping-particle":"","family":"Norton","given":"David","non-dropping-particle":"","parse-names":false,"suffix":""},{"dropping-particle":"","family":"Ojima","given":"Dennis","non-dropping-particle":"","parse-names":false,"suffix":""},{"dropping-particle":"","family":"Richardson","given":"David M.","non-dropping-particle":"","parse-names":false,"suffix":""},{"dropping-particle":"","family":"Sanderson","given":"Eric W.","non-dropping-particle":"","parse-names":false,"suffix":""},{"dropping-particle":"","family":"Valladares","given":"Fernando","non-dropping-particle":"","parse-names":false,"suffix":""},{"dropping-particle":"","family":"Vilà","given":"Montserrat","non-dropping-particle":"","parse-names":false,"suffix":""},{"dropping-particle":"","family":"Zamora","given":"Regino","non-dropping-particle":"","parse-names":false,"suffix":""},{"dropping-particle":"","family":"Zobel","given":"Martin","non-dropping-particle":"","parse-names":false,"suffix":""}],"container-title":"Global Ecology and Biogeography","id":"ITEM-1","issue":"1","issued":{"date-parts":[["2006"]]},"page":"1-7","title":"Novel ecosystems: Theoretical and management aspects of the new ecological world order","type":"article-journal","volume":"15"},"uris":["http://www.mendeley.com/documents/?uuid=3c452d07-22ca-42cc-9c11-31879cf5dba6"]},{"id":"ITEM-2","itemData":{"DOI":"10.1016/j.tree.2009.05.012","ISSN":"01695347","PMID":"19683830","abstract":"Many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Evolution","id":"ITEM-2","issue":"11","issued":{"date-parts":[["2009"]]},"page":"599-605","title":"Novel ecosystems: implications for conservation and restoration","type":"article-journal","volume":"24"},"uris":["http://www.mendeley.com/documents/?uuid=3e05b792-71cb-45e4-aa5d-2e38be3879dd"]},{"id":"ITEM-3","itemData":{"DOI":"10.1890/070046","ISSN":"15409295","abstract":"Most ecosystems are now sufficiently altered in structure and function to qualify as novel systems, and this recognition should be the starting point for ecosystem management efforts. Under the emerging biogeochemical configurations, management activities are experiments, blurring the line between basic and applied research. Responses to specific management manipulations are context specific, influenced by the current status or structure of the system, and this necessitates reference areas for management or restoration activities. Attempts to return systems to within their historical range of biotic and abiotic characteristics and processes may not be possible, and management activities directed at removing undesirable features of novel ecosystems may perpetuate or create such ecosystems. Management actions should attempt to maintain genetic and species diversity and encourage the biogeochemical characteristics that favor desirable species. Few resources currently exist to support the addition of proactive measures and rigorous experimental designs to current management activities. The necessary changes will not occur without strong input from stakeholders and policy makers, so rapid information transfer and proactive research-management activities by the scientific community are needed. © The Ecological Society of America.","author":[{"dropping-particle":"","family":"Seastedt","given":"Timothy R.","non-dropping-particle":"","parse-names":false,"suffix":""},{"dropping-particle":"","family":"Hobbs","given":"Richard J.","non-dropping-particle":"","parse-names":false,"suffix":""},{"dropping-particle":"","family":"Suding","given":"Katharine N.","non-dropping-particle":"","parse-names":false,"suffix":""}],"container-title":"Frontiers in Ecology and the Environment","id":"ITEM-3","issue":"10","issued":{"date-parts":[["2008"]]},"page":"547-553","title":"Management of novel ecosystems: Are novel approaches required?","type":"article-journal","volume":"6"},"uris":["http://www.mendeley.com/documents/?uuid=0fdd6f29-47d2-4dc0-bde8-2e058b733f4a"]}],"mendeley":{"formattedCitation":"(Hobbs et al. 2006, 2009, Seastedt et al. 2008)","plainTextFormattedCitation":"(Hobbs et al. 2006, 2009, Seastedt et al. 2008)","previouslyFormattedCitation":"(Hobbs et al. 2006, 2009, Seastedt et al. 2008)"},"properties":{"noteIndex":0},"schema":"https://github.com/citation-style-language/schema/raw/master/csl-citation.json"}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(Hobbs et al. 2006, 2009, Seastedt et al. 2008)</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better predict windows of opportunity and design effective interventions, our results may provide a foundation by quantifying the persistence of species assemblages under various contexts. </w:t>
      </w:r>
    </w:p>
    <w:p w14:paraId="067F191A" w14:textId="1C4964BD"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w:t>
      </w:r>
      <w:r w:rsidR="00AD4B17">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{"citationItems":[{"id":"ITEM-1","itemData":{"author":[{"dropping-particle":"","family":"Stromberg","given":"Mark R.","non-dropping-particle":"","parse-names":false,"suffix":""},{"dropping-particle":"","family":"D'Antonio","given":"Carla M.","non-dropping-particle":"","parse-names":false,"suffix":""},{"dropping-particle":"","family":"Young","given":"Truman P.","non-dropping-particle":"","parse-names":false,"suffix":""},{"dropping-particle":"","family":"Wirka","given":"Jeanne","non-dropping-particle":"","parse-names":false,"suffix":""},{"dropping-particle":"","family":"Kephart","given":"Paul","non-dropping-particle":"","parse-names":false,"suffix":""}],"container-title":"California Grasslands Ecology and Management","editor":[{"dropping-particle":"","family":"Stromberg","given":"Mark R.","non-dropping-particle":"","parse-names":false,"suffix":""},{"dropping-particle":"","family":"Corbin","given":"Jeffrey D.","non-dropping-particle":"","parse-names":false,"suffix":""},{"dropping-particle":"","family":"D'Antonio","given":"Carla M.","non-dropping-particle":"","parse-names":false,"suffix":""}],"id":"ITEM-1","issued":{"date-parts":[["2007"]]},"title":"California Grassland Restoration","type":"chapter"},"uris":["http://www.mendeley.com/documents/?uuid=94cafb6c-a673-456f-adf5-5d284f9efd2b"]},{"id":"ITEM-2","itemData":{"DOI":"10.1093/aobpla/plu081","ISSN":"2041-2851","author":[{"dropping-particle":"","family":"Young","given":"T.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PLANTS","id":"ITEM-2","issue":"0","issued":{"date-parts":[["2014"]]},"page":"plu081-plu081","title":"Initial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effects","type":"article-journal","volume":"7"},"uris":["http://www.mendeley.com/documents/?uuid=7a47c59e-e4ed-41af-81e1-d0de685e870d"]}],"mendeley":{"formattedCitation":"(Stromberg et al. 2007, Young et al. 2014)","plainTextFormattedCitation":"(Stromberg et al. 2007, Young et al. 2014)","previouslyFormattedCitation":"(Stromberg et al. 2007, Young et al. 2014)"},"properties":{"noteIndex":0},"schema":"https://github.com/citation-style-language/schema/raw/master/csl-citation.json"}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(Stromberg et al. 2007, Young et al. 2014)</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restoration efforts in this system utilize temporal or spatial priority to manipulate competitive relationships during planting -- such as seeding following removal of competitors or spatially aggregated plantings -- in the hope that early establishment delays or prevents encroachment by less desirable species</w:t>
      </w:r>
      <w:r w:rsidR="006C1A08">
        <w:rPr>
          <w:rFonts w:ascii="Times New Roman" w:eastAsia="Times New Roman" w:hAnsi="Times New Roman" w:cs="Times New Roman"/>
          <w:sz w:val="24"/>
          <w:szCs w:val="24"/>
        </w:rPr>
        <w:t xml:space="preserve"> </w:t>
      </w:r>
      <w:r w:rsidR="006C1A08">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{"citationItems":[{"id":"ITEM-1","itemData":{"DOI":"10.1111/1365-2664.12869","ISSN":"13652664","abstract":"The success of grassland biodiversity restoration schemes is determined by many factors; as such their outcomes can be unpredictable. There is a need for improved understanding of the relative importance of below-ground factors to restoration success, such as contrasting soil type and management intensities, as well as plant community composition and order of assembly. We carried out an 8-year mesocosm experiment across three locations in the UK to explore the relative and interactive roles of various above-ground and below-ground factors in the establishment of target species, to determine general constraints on grassland restoration. Each location had a series of mesocosms with contrasting soil types and management status, which were initially sown with six grasses typical of species-poor grasslands targeted for restoration. Over 5 years, sets of plant species were added, to test how different vegetation treatments, including early-coloniser species and the hemiparasite Rhinanthus minor, and soil type and management, influenced the establishment of target plant species and community diversity. The addition of early-coloniser species to model grasslands suppressed the establishment of target species, indicating a strong priority effect. Soil type was also an important factor, but effects varied considerably across locations. In the absence of early-coloniser species, low soil nutrient availability improved establishment of target species across locations, although R. minor had no beneficial effect. Synthesis and applications. Our long-term, multi-site study indicates that successful restoration of species-rich grassland is dependent primarily on priority effects, especially in the form of early-coloniser species that suppress establishment of slow-growing target species. We also show that priority effects vary with soil conditions, being stronger in clay than sandy soils, and on soils of high nutrient availability. As such, our work emphasises the importance of considering priority effects and local soil conditions in developing management strategies for restoring plant species diversity in grassland.","author":[{"dropping-particle":"","family":"Fry","given":"Ellen L.","non-dropping-particle":"","parse-names":false,"suffix":""},{"dropping-particle":"","family":"Pilgrim","given":"Emma S.","non-dropping-particle":"","parse-names":false,"suffix":""},{"dropping-particle":"","family":"Tallowin","given":"Jerry R.B.","non-dropping-particle":"","parse-names":false,"suffix":""},{"dropping-particle":"","family":"Smith","given":"Roger S.","non-dropping-particle":"","parse-names":false,"suffix":""},{"dropping-particle":"","family":"Mortimer","given":"Simon R.","non-dropping-particle":"","parse-names":false,"suffix":""},{"dropping-particle":"","family":"Beaumont","given":"Deborah A.","non-dropping-particle":"","parse-names":false,"suffix":""},{"dropping-particle":"","family":"Simkin","given":"Janet","non-dropping-particle":"","parse-names":false,"suffix":""},{"dropping-particle":"","family":"Harris","given":"Stephanie J.","non-dropping-particle":"","parse-names":false,"suffix":""},{"dropping-particle":"","family":"Shiel","given":"Robert S.","non-dropping-particle":"","parse-names":false,"suffix":""},{"dropping-particle":"","family":"Quirk","given":"Helen","non-dropping-particle":"","parse-names":false,"suffix":""},{"dropping-particle":"","family":"Harrison","given":"Kate A.","non-dropping-particle":"","parse-names":false,"suffix":""},{"dropping-particle":"","family":"Lawson","given":"Clare S.","non-dropping-particle":"","parse-names":false,"suffix":""},{"dropping-particle":"","family":"Hobbs","given":"Phil J.","non-dropping-particle":"","parse-names":false,"suffix":""},{"dropping-particle":"","family":"Bardgett","given":"Richard D.","non-dropping-particle":"","parse-names":false,"suffix":""}],"container-title":"Journal of Applied Ecology","id":"ITEM-1","issue":"5","issued":{"date-parts":[["2017"]]},"page":"1320-1330","title":"Plant, soil and microbial controls on grassland diversity restoration: a long-term, multi-site mesocosm experiment","type":"article-journal","volume":"54"},"uris":["http://www.mendeley.com/documents/?uuid=842ea6dd-b518-461e-a63e-96503acf3c55"]},{"id":"ITEM-2","itemData":{"DOI":"10.1111/j.1365-2664.2011.02088.x","ISSN":"00218901","abstract":"The timing of seasonal activity (i.e. phenology) may play an important role in plant invasions. In ecosystems characterized by seasonal rainfall, early-active exotic species may pre-empt resources and attain competitive dominance via a seasonal 'priority advantage'. Exotic annual grasses in California are often active earlier than native species, potentially because they possess greater germination plasticity. While these problematic invaders may usually benefit from having early phenology, their flexible germination cues might be manipulated as a restoration strategy to germinate seeds far in advance of favourable growing conditions, leading to a 'priority disadvantage'. We manipulated the start of the growing season in an invaded California coastal sage scrub community characterized by a Mediterranean-type climate to (i) identify whether early-season phenology confers a performance advantage and (ii) test whether rainfall timing could be manipulated to favour native species. We compared the performance of seeded native and exotic focal species under ambient rainfall timing (winter rains) vs. with a pre-growing season (late-summer) watering event. Under ambient rainfall timing, exotic annual grasses and forbs germinated earlier and reached higher levels of abundance than native species, consistent with a seasonal priority advantage. Many exotic annual grasses germinated with pre-season watering, but none survived until the onset of natural rains. Observations suggest that early-germinating seedlings suffered mortality via herbivory. The watering pulse thus depleted the exotic seedbank, fewer exotic individuals germinated with winter rains, and exotic species attained lower abundance than under the natural rainfall timing. Native species, whether annual or perennial, did not germinate with the pre-season watering pulse, suggesting they may have more constrained germination cues than the exotic species. Synthesis and applications. Our results suggest that phenology is an important factor influencing invasion success, and that this could be manipulated to favour native species. Manipulation of the start of the growing season, for example through a pre-growing season watering event, could be a successful restoration strategy for native species in some ecosystems. © 2011 The Authors. Journal of Applied Ecology © 2011 British Ecological Society.","author":[{"dropping-particle":"","family":"Wainwright","given":"Claire E.","non-dropping-particle":"","parse-names":false,"suffix":""},{"dropping-particle":"","family":"Wolkovich","given":"Elizabeth M.","non-dropping-particle":"","parse-names":false,"suffix":""},{"dropping-particle":"","family":"Cleland","given":"Elsa E.","non-dropping-particle":"","parse-names":false,"suffix":""}],"container-title":"Journal of Applied Ecology","id":"ITEM-2","issue":"1","issued":{"date-parts":[["2012"]]},"page":"234-241","title":"Seasonal priority effects: Implications for invasion and restoration in a semi-arid system","type":"article-journal","volume":"49"},"uris":["http://www.mendeley.com/documents/?uuid=7ca073e8-41f0-477d-a1ae-354d2fdcacb4"]},{"id":"ITEM-3","itemData":{"DOI":"10.1111/rec.12384","ISSN":"1526100X","abstract":"Restoration success is often hampered by the failure of less dominant competitors to establish. An emerging literature on priority effects suggests the manipulation of community assembly as a useful technique to help overcome these difficulties by altering competitive relationships. We present data from a set of four priority experiments, carried out at each of three sites in restoration settings in California grasslands. These data, combined with patterns summarized from the literature, indicate that both short-term priority (1–3 weeks) and long-term priority (1 year) can profoundly shift interspecific relationships and benefit otherwise subordinate plant species, but that these effects are sometimes transitory, asymmetric, and contingent on environmental conditions and species composition. Restoration interventions that can produce priority effects include staggered planting times, weed control, seed pre-germination, plug planting, and spatial aggregation. Such interventions are likely to be at least initially effective, but their strength and persistence can differ considerably across systems in space and time. Further research may help identify the conditions that maximize the strength and persistence of priority effects in restoration settings.","author":[{"dropping-particle":"","family":"Young","given":"Truman P.","non-dropping-particle":"","parse-names":false,"suffix":""},{"dropping-particle":"","family":"Stuble","given":"Katharine L.","non-dropping-particle":"","parse-names":false,"suffix":""},{"dropping-particle":"","family":"Balachowski","given":"Jennifer A.","non-dropping-particle":"","parse-names":false,"suffix":""},{"dropping-particle":"","family":"Werner","given":"Chhaya M.","non-dropping-particle":"","parse-names":false,"suffix":""}],"container-title":"Restoration Ecology","id":"ITEM-3","issue":"December","issued":{"date-parts":[["2017"]]},"page":"S114-S123","title":"Using priority effects to manipulate competitive relationships in restoration","type":"article-journal","volume":"25"},"uris":["http://www.mendeley.com/documents/?uuid=cb3f771e-9e1e-431d-aa57-3c83c211717f"]}],"mendeley":{"formattedCitation":"(Wainwright et al. 2012, Fry et al. 2017, Young et al. 2017)","plainTextFormattedCitation":"(Wainwright et al. 2012, Fry et al. 2017, Young et al. 2017)","previouslyFormattedCitation":"(Wainwright et al. 2012, Fry et al. 2017, Young et al. 2017)"},"properties":{"noteIndex":0},"schema":"https://github.com/citation-style-language/schema/raw/master/csl-citation.json"}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(Wainwright et al. 2012, Fry et al. 2017, Young et al. 2017)</w:t>
      </w:r>
      <w:r w:rsidR="006C1A0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Start w:id="53"/>
      <w:r>
        <w:rPr>
          <w:rFonts w:ascii="Times New Roman" w:eastAsia="Times New Roman" w:hAnsi="Times New Roman" w:cs="Times New Roman"/>
          <w:sz w:val="24"/>
          <w:szCs w:val="24"/>
        </w:rPr>
        <w:t xml:space="preserve">Particularly for native perennial grasses </w:t>
      </w:r>
      <w:commentRangeEnd w:id="53"/>
      <w:r w:rsidR="00CA0298">
        <w:rPr>
          <w:rStyle w:val="CommentReference"/>
        </w:rPr>
        <w:commentReference w:id="53"/>
      </w:r>
      <w:r>
        <w:rPr>
          <w:rFonts w:ascii="Times New Roman" w:eastAsia="Times New Roman" w:hAnsi="Times New Roman" w:cs="Times New Roman"/>
          <w:sz w:val="24"/>
          <w:szCs w:val="24"/>
        </w:rPr>
        <w:t xml:space="preserve">in California annual grasslands, we found strong evidence that priority seeding can assist in establishing and maintaining a desired community that remains relatively persistent after planting or provide the basis for subsequent dominance when conditions are favorable </w:t>
      </w:r>
      <w:r w:rsidR="006C1A08">
        <w:rPr>
          <w:rFonts w:ascii="Times New Roman" w:eastAsia="Times New Roman" w:hAnsi="Times New Roman" w:cs="Times New Roman"/>
          <w:sz w:val="24"/>
          <w:szCs w:val="24"/>
        </w:rPr>
        <w:fldChar w:fldCharType="begin" w:fldLock="1"/>
      </w:r>
      <w:r w:rsidR="00FD324B">
        <w:rPr>
          <w:rFonts w:ascii="Times New Roman" w:eastAsia="Times New Roman" w:hAnsi="Times New Roman" w:cs="Times New Roman"/>
          <w:sz w:val="24"/>
          <w:szCs w:val="24"/>
        </w:rPr>
        <w:instrText>ADDIN CSL_CITATION {"citationItems":[{"id":"ITEM-1","itemData":{"DOI":"10.1890/11-0818.1","ISBN":"1051-0761","ISSN":"10510761","PMID":"22645821","abstract":"Both intraspecific spatial aggregation and temporal priority effects have the potential to increase long-term species coexistence. Theory and models suggest that intraspecific aggregation can facilitate coexistence via limited dispersal or asymmetric interaction distances. During community assembly, intraspecific aggregation may also delay interactions between more and less competitive species, thus creating opportunities for priority effects to facilitate longer-term coexistence. Few empirical studies have tested predictions about aggregation and coexistence, especially in the context of community assembly or ecological restoration. We investigated (1) impacts of intraspecific aggregation on the assembly of eight-species communities over three years, (2) the scale dependence of these impacts, and (3) implications for California prairie restoration. We planted eight native species in each of 19, 5 m wide, octagonal plots. Species were either interspersed throughout the plot or aggregated into eight, 2.2-m(2), wedge-shaped, monospecific sectors. Over three years, species diversity declined more quickly in interspersed plots than in aggregated plots. Two species had higher cover or increased more in interspersed than aggregated plots and were identified as \"aggressives.\" Four species had higher cover or increased more in aggregated than interspersed plots and were identified as \"subordinates.\" Within aggregated plots, aggressive species expanded beyond the sector in which they were originally seeded. Cover of aggressive species increased faster and reached higher values in sectors that were adjacent to the originally planted sector, compared to nonadjacent sectors. Cover of aggressive species also increased more and faster near plot centers, compared to plot edges. Areas near plot centers were representative of smaller aggregation patches since species were planted closer to heterospecific neighbors. Two subordinate species maintained higher cover near plot edges than near plot centers. Moreover, two subordinate species maintained higher cover when seeded in sectors farther away from aggressive species. These results suggest that initial intraspecific aggregation can facilitate species coexistence for at least three years, and larger aggregation patches may be more effective than smaller ones in the face of dispersing dominants. The creation of temporal priority effects may represent an underappreciated pathway by which intraspecific aggregation can incre…","author":[{"dropping-particle":"","family":"Porensky","given":"Lauren M.","non-dropping-particle":"","parse-names":false,"suffix":""},{"dropping-particle":"","family":"Vaughn","given":"Kurt J.","non-dropping-particle":"","parse-names":false,"suffix":""},{"dropping-particle":"","family":"Young","given":"Truman P.","non-dropping-particle":"","parse-names":false,"suffix":""}],"container-title":"Ecological Applications","id":"ITEM-1","issue":"3","issued":{"date-parts":[["2012"]]},"page":"927-936","title":"Can initial intraspecific spatial aggregation increase multi-year coexistence by creating temporal priority?","type":"article-journal","volume":"22"},"uris":["http://www.mendeley.com/documents/?uuid=2a2e4363-e3c2-4c99-95ba-ad0ee1e2d127"]}],"mendeley":{"formattedCitation":"(Porensky et al. 2012)","plainTextFormattedCitation":"(Porensky et al. 2012)","previouslyFormattedCitation":"(Porensky et al. 2012)"},"properties":{"noteIndex":0},"schema":"https://github.com/citation-style-language/schema/raw/master/csl-citation.json"}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(Porensky et al. 2012)</w:t>
      </w:r>
      <w:r w:rsidR="006C1A08">
        <w:rPr>
          <w:rFonts w:ascii="Times New Roman" w:eastAsia="Times New Roman" w:hAnsi="Times New Roman" w:cs="Times New Roman"/>
          <w:sz w:val="24"/>
          <w:szCs w:val="24"/>
        </w:rPr>
        <w:fldChar w:fldCharType="end"/>
      </w:r>
      <w:r w:rsidR="006C1A08">
        <w:rPr>
          <w:rFonts w:ascii="Times New Roman" w:eastAsia="Times New Roman" w:hAnsi="Times New Roman" w:cs="Times New Roman"/>
          <w:sz w:val="24"/>
          <w:szCs w:val="24"/>
        </w:rPr>
        <w:t>.</w:t>
      </w:r>
    </w:p>
    <w:p w14:paraId="54F2B8A3" w14:textId="7D0BDEE9"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our study suggests that eradication of invasive annual grasses may be facilitated by targeted management during drought. Common interventions</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grazing, herbicide application, and targeted burning</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may increase in efficacy when conditions naturally disadvantage </w:t>
      </w:r>
      <w:r>
        <w:rPr>
          <w:rFonts w:ascii="Times New Roman" w:eastAsia="Times New Roman" w:hAnsi="Times New Roman" w:cs="Times New Roman"/>
          <w:i/>
          <w:sz w:val="24"/>
          <w:szCs w:val="24"/>
        </w:rPr>
        <w:t xml:space="preserve">E. caput-medusae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triucialis</w:t>
      </w:r>
      <w:proofErr w:type="spellEnd"/>
      <w:r w:rsidR="00D50E89">
        <w:rPr>
          <w:rFonts w:ascii="Times New Roman" w:eastAsia="Times New Roman" w:hAnsi="Times New Roman" w:cs="Times New Roman"/>
          <w:i/>
          <w:sz w:val="24"/>
          <w:szCs w:val="24"/>
        </w:rPr>
        <w:t xml:space="preserve"> </w:t>
      </w:r>
      <w:r w:rsidR="00D50E89">
        <w:rPr>
          <w:rFonts w:ascii="Times New Roman" w:eastAsia="Times New Roman" w:hAnsi="Times New Roman" w:cs="Times New Roman"/>
          <w:i/>
          <w:sz w:val="24"/>
          <w:szCs w:val="24"/>
        </w:rPr>
        <w:fldChar w:fldCharType="begin" w:fldLock="1"/>
      </w:r>
      <w:r w:rsidR="00B327CA">
        <w:rPr>
          <w:rFonts w:ascii="Times New Roman" w:eastAsia="Times New Roman" w:hAnsi="Times New Roman" w:cs="Times New Roman"/>
          <w:i/>
          <w:sz w:val="24"/>
          <w:szCs w:val="24"/>
        </w:rPr>
        <w:instrText>ADDIN CSL_CITATION {"citationItems":[{"id":"ITEM-1","itemData":{"DOI":"10.1614/ipsm-07-031.1","ISSN":"1939-7291","abstract":"Medusahead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Management","id":"ITEM-1","issue":"3","issued":{"date-parts":[["2008"]]},"page":"241-247","title":"Control of Medusahead (Taeniatherum caput-medusae) Using Timely Sheep Grazing","type":"article-journal","volume":"1"},"uris":["http://www.mendeley.com/documents/?uuid=357e0fda-eed4-4382-85b7-ebd2e0e6fc5f"]}],"mendeley":{"formattedCitation":"(DiTomaso et al. 2008)","plainTextFormattedCitation":"(DiTomaso et al. 2008)","previouslyFormattedCitation":"(DiTomaso et al. 2008)"},"properties":{"noteIndex":0},"schema":"https://github.com/citation-style-language/schema/raw/master/csl-citation.json"}</w:instrText>
      </w:r>
      <w:r w:rsidR="00D50E89">
        <w:rPr>
          <w:rFonts w:ascii="Times New Roman" w:eastAsia="Times New Roman" w:hAnsi="Times New Roman" w:cs="Times New Roman"/>
          <w:i/>
          <w:sz w:val="24"/>
          <w:szCs w:val="24"/>
        </w:rPr>
        <w:fldChar w:fldCharType="separate"/>
      </w:r>
      <w:r w:rsidR="00D50E89" w:rsidRPr="00D50E89">
        <w:rPr>
          <w:rFonts w:ascii="Times New Roman" w:eastAsia="Times New Roman" w:hAnsi="Times New Roman" w:cs="Times New Roman"/>
          <w:noProof/>
          <w:sz w:val="24"/>
          <w:szCs w:val="24"/>
        </w:rPr>
        <w:t>(DiTomaso et al. 2008)</w:t>
      </w:r>
      <w:r w:rsidR="00D50E89">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However, given that vegetation states may vary in persistence, care must be taken to ensure that colonizing vegetation is robust to re-invasion. Growth of ruderal weeds appears common following management in California grasslands, which often do little to resist colonization of invasive grasses </w:t>
      </w:r>
      <w:r w:rsidR="00B327CA">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{"citationItems":[{"id":"ITEM-1","itemData":{"author":[{"dropping-particle":"","family":"Young","given":"James A","non-dropping-particle":"","parse-names":false,"suffix":""}],"id":"ITEM-1","issue":"3","issued":{"date-parts":[["1992"]]},"title":"Ecology and management of medusahead (Taeniatherum caput-medusae ssp. asperum  Melderis)","type":"article-journal","volume":"52"},"uris":["http://www.mendeley.com/documents/?uuid=63084cff-ea94-4740-a79b-5cf7c3da4a19"]},{"id":"ITEM-2","itemData":{"DOI":"10.1614/ipsm-07-031.1","ISSN":"1939-7291","abstract":"Medusahead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Management","id":"ITEM-2","issue":"3","issued":{"date-parts":[["2008"]]},"page":"241-247","title":"Control of Medusahead (Taeniatherum caput-medusae) Using Timely Sheep Grazing","type":"article-journal","volume":"1"},"uris":["http://www.mendeley.com/documents/?uuid=357e0fda-eed4-4382-85b7-ebd2e0e6fc5f"]}],"mendeley":{"formattedCitation":"(Young 1992, DiTomaso et al. 2008)","plainTextFormattedCitation":"(Young 1992, DiTomaso et al. 2008)","previouslyFormattedCitation":"(Young 1992, DiTomaso et al. 2008)"},"properties":{"noteIndex":0},"schema":"https://github.com/citation-style-language/schema/raw/master/csl-citation.json"}</w:instrText>
      </w:r>
      <w:r w:rsidR="00B327CA">
        <w:rPr>
          <w:rFonts w:ascii="Times New Roman" w:eastAsia="Times New Roman" w:hAnsi="Times New Roman" w:cs="Times New Roman"/>
          <w:sz w:val="24"/>
          <w:szCs w:val="24"/>
        </w:rPr>
        <w:fldChar w:fldCharType="separate"/>
      </w:r>
      <w:r w:rsidR="00B327CA" w:rsidRPr="00B327CA">
        <w:rPr>
          <w:rFonts w:ascii="Times New Roman" w:eastAsia="Times New Roman" w:hAnsi="Times New Roman" w:cs="Times New Roman"/>
          <w:noProof/>
          <w:sz w:val="24"/>
          <w:szCs w:val="24"/>
        </w:rPr>
        <w:t>(Young 1992, DiTomaso et al. 2008)</w:t>
      </w:r>
      <w:r w:rsidR="00B327CA">
        <w:rPr>
          <w:rFonts w:ascii="Times New Roman" w:eastAsia="Times New Roman" w:hAnsi="Times New Roman" w:cs="Times New Roman"/>
          <w:sz w:val="24"/>
          <w:szCs w:val="24"/>
        </w:rPr>
        <w:fldChar w:fldCharType="end"/>
      </w:r>
      <w:r w:rsidR="00B327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EA215E9" w14:textId="6C48F36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underscore the potential value of maintaining functional and taxonomic diversity in restoration and management </w:t>
      </w:r>
      <w:r w:rsidR="00F12FCC">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{"citationItems":[{"id":"ITEM-1","itemData":{"DOI":"10.1016/j.tree.2008.07.013","ISSN":"0169-5347","PMID":"18951652","abstract":"One of the greatest challenges for ecological restoration is to create or reassemble plant communities that are resistant to invasion by exotic species. We examine how concepts pertaining to the assembly of plant communities can be used to strengthen resistance to invasion in restored communities. Community ecology theory predicts that an invasive species will be unlikely to establish if there is a species with similar traits present in the resident community or if available niches are filled. Therefore, successful restoration efforts should select native species with traits similar to likely invaders and include a diversity of functional traits. The success of trait-based approaches to restoration will depend largely on the diversity of invaders, on the strength of environmental factors and on dispersal dynamics of invasive and native species.","author":[{"dropping-particle":"","family":"Funk","given":"Jennifer L","non-dropping-particle":"","parse-names":false,"suffix":""},{"dropping-particle":"","family":"Cleland","given":"Elsa E","non-dropping-particle":"","parse-names":false,"suffix":""},{"dropping-particle":"","family":"Suding","given":"Katherine N","non-dropping-particle":"","parse-names":false,"suffix":""},{"dropping-particle":"","family":"Zavaleta","given":"Erika S","non-dropping-particle":"","parse-names":false,"suffix":""}],"container-title":"Trends in ecology &amp; evolution","id":"ITEM-1","issue":"12","issued":{"date-parts":[["2008","12"]]},"page":"695-703","title":"Restoration through reassembly: plant traits and invasion resistance.","type":"article-journal","volume":"23"},"uris":["http://www.mendeley.com/documents/?uuid=29e19349-cd02-4680-b755-0bee41ede195"]}],"mendeley":{"formattedCitation":"(Funk et al. 2008)","plainTextFormattedCitation":"(Funk et al. 2008)","previouslyFormattedCitation":"(Funk et al. 2008)"},"properties":{"noteIndex":0},"schema":"https://github.com/citation-style-language/schema/raw/master/csl-citation.json"}</w:instrText>
      </w:r>
      <w:r w:rsidR="00F12FCC">
        <w:rPr>
          <w:rFonts w:ascii="Times New Roman" w:eastAsia="Times New Roman" w:hAnsi="Times New Roman" w:cs="Times New Roman"/>
          <w:sz w:val="24"/>
          <w:szCs w:val="24"/>
        </w:rPr>
        <w:fldChar w:fldCharType="separate"/>
      </w:r>
      <w:r w:rsidR="00F12FCC" w:rsidRPr="00F12FCC">
        <w:rPr>
          <w:rFonts w:ascii="Times New Roman" w:eastAsia="Times New Roman" w:hAnsi="Times New Roman" w:cs="Times New Roman"/>
          <w:noProof/>
          <w:sz w:val="24"/>
          <w:szCs w:val="24"/>
        </w:rPr>
        <w:t>(Funk et al. 2008)</w:t>
      </w:r>
      <w:r w:rsidR="00F12FCC">
        <w:rPr>
          <w:rFonts w:ascii="Times New Roman" w:eastAsia="Times New Roman" w:hAnsi="Times New Roman" w:cs="Times New Roman"/>
          <w:sz w:val="24"/>
          <w:szCs w:val="24"/>
        </w:rPr>
        <w:fldChar w:fldCharType="end"/>
      </w:r>
      <w:r w:rsidR="00F12F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Particularly in highly dynamic systems where environmental fluctuations drive turnover, long-term ecosystem health may depend on turnover among desirable community t</w:t>
      </w:r>
      <w:commentRangeStart w:id="54"/>
      <w:r>
        <w:rPr>
          <w:rFonts w:ascii="Times New Roman" w:eastAsia="Times New Roman" w:hAnsi="Times New Roman" w:cs="Times New Roman"/>
          <w:sz w:val="24"/>
          <w:szCs w:val="24"/>
        </w:rPr>
        <w:t>ypes</w:t>
      </w:r>
      <w:commentRangeEnd w:id="54"/>
      <w:r>
        <w:commentReference w:id="54"/>
      </w:r>
      <w:r>
        <w:rPr>
          <w:rFonts w:ascii="Times New Roman" w:eastAsia="Times New Roman" w:hAnsi="Times New Roman" w:cs="Times New Roman"/>
          <w:sz w:val="24"/>
          <w:szCs w:val="24"/>
        </w:rPr>
        <w:t xml:space="preserve"> – the maintenance of multiple potential vegetation states can maintain favorable pathways of compositional change following disturbance that may otherwise favor spread of undesirable species</w:t>
      </w:r>
      <w:r w:rsidR="00EC5669">
        <w:rPr>
          <w:rFonts w:ascii="Times New Roman" w:eastAsia="Times New Roman" w:hAnsi="Times New Roman" w:cs="Times New Roman"/>
          <w:sz w:val="24"/>
          <w:szCs w:val="24"/>
        </w:rPr>
        <w:t xml:space="preserve"> </w:t>
      </w:r>
      <w:r w:rsidR="00EC5669">
        <w:rPr>
          <w:rFonts w:ascii="Times New Roman" w:eastAsia="Times New Roman" w:hAnsi="Times New Roman" w:cs="Times New Roman"/>
          <w:sz w:val="24"/>
          <w:szCs w:val="24"/>
        </w:rPr>
        <w:fldChar w:fldCharType="begin" w:fldLock="1"/>
      </w:r>
      <w:r w:rsidR="00D50E8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extremes","type":"article-journal","volume":"95"},"uris":["http://www.mendeley.com/documents/?uuid=5d1ecd93-22e3-4a66-b085-befee7d700e9"]},{"id":"ITEM-2","itemData":{"DOI":"10.1002/ecy.2983","ISSN":"0012-9658","abstract":"&lt;p&gt;Climatic extremes, such as severe drought, are expected to increase in frequency and magnitude with climate change. Thus, identifying mechanisms of resilience is critical to predicting the vulnerability of ecosystems. An exceptional drought (&amp;lt;1&lt;sup&gt;st&lt;/sup&gt; percentile) impacted much of Southern Africa during the 2015 and 2016 growing seasons, including the site of a long‐term fire experiment in Kruger National Park, South Africa. Prior to the drought, experimental fire frequencies (annual, triennial, and unburned) created savanna grassland plant communities that differed in composition and function, providing a unique opportunity to assess ecosystem resilience mechanisms under different fire regimes. Surprisingly, aboveground net primary productivity (ANPP) recovered fully in all fire frequencies the year after this exceptional drought. In burned sites, resilience was due mostly to annual forb ANPP compensating for reduced grass ANPP. In unburned sites, resilience of total and grass ANPP was due to subdominant annual and perennial grass species facilitating recovery in ANPP after mortality of other common grasses. This was possible because of high evenness among grass species in unburned sites pre‐drought. These findings highlight the importance of both functional diversity and within‐functional group evenness as mechanisms of ecosystem resilience to extreme drought.&lt;/p&gt;","author":[{"dropping-particle":"","family":"Wilcox","given":"Kevin R.","non-dropping-particle":"","parse-names":false,"suffix":""},{"dropping-particle":"","family":"Koerner","given":"Sally E.","non-dropping-particle":"","parse-names":false,"suffix":""},{"dropping-particle":"","family":"Hoover","given":"David L.","non-dropping-particle":"","parse-names":false,"suffix":""},{"dropping-particle":"","family":"Borkenhagen","given":"Andrea K.","non-dropping-particle":"","parse-names":false,"suffix":""},{"dropping-particle":"","family":"Burkepile","given":"Deron E.","non-dropping-particle":"","parse-names":false,"suffix":""},{"dropping-particle":"","family":"Collins","given":"Scott L.","non-dropping-particle":"","parse-names":false,"suffix":""},{"dropping-particle":"","family":"Hoffman","given":"Ava","non-dropping-particle":"","parse-names":false,"suffix":""},{"dropping-particle":"","family":"Kirkman","given":"Kevin P.","non-dropping-particle":"","parse-names":false,"suffix":""},{"dropping-particle":"","family":"Knapp","given":"Alan K.","non-dropping-particle":"","parse-names":false,"suffix":""},{"dropping-particle":"","family":"Strydom","given":"Tercia","non-dropping-particle":"","parse-names":false,"suffix":""},{"dropping-particle":"","family":"Thompson","given":"Dave I.","non-dropping-particle":"","parse-names":false,"suffix":""},{"dropping-particle":"","family":"Smith","given":"Melinda D.","non-dropping-particle":"","parse-names":false,"suffix":""}],"container-title":"Ecology","id":"ITEM-2","issued":{"date-parts":[["2020"]]},"title":"Rapid recovery of ecosystem function following extreme drought in a South African savanna‐grassland","type":"article-journal"},"uris":["http://www.mendeley.com/documents/?uuid=9aaf4cc4-b832-4a76-8ec0-962ccc141184"]},{"id":"ITEM-3","itemData":{"DOI":"10.1111/1365-2745.13252","ISSN":"13652745","abstract":"Plant traits can provide unique insights into plant performance at the community scale. Functional composition, defined by both functional diversity and community-weighted trait means (CWMs), can affect the stability of above-ground net primary production (ANPP) in response to climate extremes. Further complexity arises, however, when functional composition itself responds to environmental change. The duration of climate extremes, such as drought, is expected to increase with rising global temperatures; thus, understanding the impacts of long-term drought on functional composition and the corresponding effect that has on ecosystem function could improve predictions of ecosystem sensitivity to climate change. We experimentally reduced growing season precipitation by 66% across six temperate grasslands for 4 years and measured changes in three indices of functional diversity (functional dispersion, richness and evenness), community-weighted trait means and phylogenetic diversity (PD). Specific leaf area (SLA), leaf nitrogen content (LNC) and (at most sites) leaf turgor loss point (πTLP) were measured for species cumulatively representing ~90% plant cover at each site. Long-term drought led to increased community functional dispersion in three sites, with negligible effects on the remaining sites. Species re-ordering following the mortality/senescence of dominant species was the main driver of increased functional dispersion. The response of functional diversity was not consistently matched by changes in phylogenetic diversity. Community-level drought strategies (assessed as CWMs) largely shifted from drought tolerance to drought avoidance and/or escape strategies, as evidenced by higher community-weighted πTLP, SLA and LNC. Lastly, ecosystem drought sensitivity (i.e. relative reduction in ANPP in drought plots) was positively correlated with community-weighted SLA and negatively correlated with functional diversity. Synthesis. Increased functional diversity following long-term drought may stabilize ecosystem functioning in response to future drought. However, shifts in community-scale drought strategies may increase ecosystem drought sensitivity, depending on the nature and timing of drought. Thus, our results highlight the importance of considering both functional diversity and abundance-weighted traits means of plant communities as their collective effect may either stabilize or enhance ecosystem sensitivity to drought.","author":[{"dropping-particle":"","family":"Griffin-Nolan","given":"Robert J.","non-dropping-particle":"","parse-names":false,"suffix":""},{"dropping-particle":"","family":"Blumenthal","given":"Dana M.","non-dropping-particle":"","parse-names":false,"suffix":""},{"dropping-particle":"","family":"Collins","given":"Scott L.","non-dropping-particle":"","parse-names":false,"suffix":""},{"dropping-particle":"","family":"Farkas","given":"Timothy E.","non-dropping-particle":"","parse-names":false,"suffix":""},{"dropping-particle":"","family":"Hoffman","given":"Ava M.","non-dropping-particle":"","parse-names":false,"suffix":""},{"dropping-particle":"","family":"Mueller","given":"Kevin E.","non-dropping-particle":"","parse-names":false,"suffix":""},{"dropping-particle":"","family":"Ocheltree","given":"Troy W.","non-dropping-particle":"","parse-names":false,"suffix":""},{"dropping-particle":"","family":"Smith","given":"Melinda D.","non-dropping-particle":"","parse-names":false,"suffix":""},{"dropping-particle":"","family":"Whitney","given":"Kenneth D.","non-dropping-particle":"","parse-names":false,"suffix":""},{"dropping-particle":"","family":"Knapp","given":"Alan K.","non-dropping-particle":"","parse-names":false,"suffix":""}],"container-title":"Journal of Ecology","id":"ITEM-3","issue":"5","issued":{"date-parts":[["2019"]]},"page":"2133-2148","title":"Shifts in plant functional composition following long-term drought in grasslands","type":"article-journal","volume":"107"},"uris":["http://www.mendeley.com/documents/?uuid=b8f6d498-ff08-464a-820a-a026129d9bf3"]}],"mendeley":{"formattedCitation":"(Hoover et al. 2014, Griffin-Nolan et al. 2019, Wilcox et al. 2020)","plainTextFormattedCitation":"(Hoover et al. 2014, Griffin-Nolan et al. 2019, Wilcox et al. 2020)","previouslyFormattedCitation":"(Hoover et al. 2014, Griffin-Nolan et al. 2019, Wilcox et al. 2020)"},"properties":{"noteIndex":0},"schema":"https://github.com/citation-style-language/schema/raw/master/csl-citation.json"}</w:instrText>
      </w:r>
      <w:r w:rsidR="00EC5669">
        <w:rPr>
          <w:rFonts w:ascii="Times New Roman" w:eastAsia="Times New Roman" w:hAnsi="Times New Roman" w:cs="Times New Roman"/>
          <w:sz w:val="24"/>
          <w:szCs w:val="24"/>
        </w:rPr>
        <w:fldChar w:fldCharType="separate"/>
      </w:r>
      <w:r w:rsidR="00652D98" w:rsidRPr="00652D98">
        <w:rPr>
          <w:rFonts w:ascii="Times New Roman" w:eastAsia="Times New Roman" w:hAnsi="Times New Roman" w:cs="Times New Roman"/>
          <w:noProof/>
          <w:sz w:val="24"/>
          <w:szCs w:val="24"/>
        </w:rPr>
        <w:t>(Hoover et al. 2014, Griffin-Nolan et al. 2019, Wilcox et al. 2020)</w:t>
      </w:r>
      <w:r w:rsidR="00EC566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73332BDC" w14:textId="0D268F43" w:rsidR="000A6325" w:rsidRDefault="000A6325">
      <w:pPr>
        <w:spacing w:after="0" w:line="240" w:lineRule="auto"/>
        <w:ind w:firstLine="720"/>
        <w:rPr>
          <w:rFonts w:ascii="Times New Roman" w:eastAsia="Times New Roman" w:hAnsi="Times New Roman" w:cs="Times New Roman"/>
          <w:sz w:val="24"/>
          <w:szCs w:val="24"/>
        </w:rPr>
      </w:pPr>
    </w:p>
    <w:p w14:paraId="1B52A607" w14:textId="47585C43" w:rsidR="000A6325" w:rsidRPr="000A6325" w:rsidRDefault="000A6325" w:rsidP="000A6325">
      <w:pPr>
        <w:spacing w:after="0" w:line="240" w:lineRule="auto"/>
        <w:rPr>
          <w:rFonts w:ascii="Times New Roman" w:eastAsia="Times New Roman" w:hAnsi="Times New Roman" w:cs="Times New Roman"/>
          <w:i/>
          <w:iCs/>
          <w:sz w:val="24"/>
          <w:szCs w:val="24"/>
        </w:rPr>
      </w:pPr>
      <w:r w:rsidRPr="000A6325">
        <w:rPr>
          <w:rFonts w:ascii="Times New Roman" w:eastAsia="Times New Roman" w:hAnsi="Times New Roman" w:cs="Times New Roman"/>
          <w:i/>
          <w:iCs/>
          <w:sz w:val="24"/>
          <w:szCs w:val="24"/>
        </w:rPr>
        <w:t>Future Directions</w:t>
      </w:r>
    </w:p>
    <w:p w14:paraId="38FB9C3D" w14:textId="77777777" w:rsidR="000A6325" w:rsidRDefault="000A6325" w:rsidP="000A6325">
      <w:pPr>
        <w:spacing w:after="0" w:line="240" w:lineRule="auto"/>
        <w:ind w:firstLine="720"/>
        <w:rPr>
          <w:rFonts w:ascii="Times New Roman" w:eastAsia="Times New Roman" w:hAnsi="Times New Roman" w:cs="Times New Roman"/>
          <w:sz w:val="24"/>
          <w:szCs w:val="24"/>
        </w:rPr>
      </w:pPr>
    </w:p>
    <w:p w14:paraId="23D84C96" w14:textId="3BFECC97" w:rsidR="000A6325" w:rsidRDefault="000A6325" w:rsidP="000A6325">
      <w:pPr>
        <w:spacing w:after="0" w:line="240" w:lineRule="auto"/>
        <w:ind w:firstLine="720"/>
      </w:pPr>
      <w:r>
        <w:rPr>
          <w:rFonts w:ascii="Times New Roman" w:eastAsia="Times New Roman" w:hAnsi="Times New Roman" w:cs="Times New Roman"/>
          <w:sz w:val="24"/>
          <w:szCs w:val="24"/>
        </w:rPr>
        <w:t>Our findings underscore the need to employ analytical approaches capable of distinguishing novel assemblages as they arise. Reliance on long-standing divisions between species groups to characterize system responses to climate change may fail to capture emergent complexity. While 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r>
        <w:t xml:space="preserve"> </w:t>
      </w:r>
    </w:p>
    <w:p w14:paraId="2B2F7D8A" w14:textId="77777777" w:rsidR="00C00901" w:rsidRDefault="00C00901">
      <w:pPr>
        <w:spacing w:after="0" w:line="240" w:lineRule="auto"/>
      </w:pPr>
    </w:p>
    <w:p w14:paraId="57EFCE34" w14:textId="77777777" w:rsidR="00C00901" w:rsidRDefault="00C00901">
      <w:pPr>
        <w:spacing w:after="0" w:line="240" w:lineRule="auto"/>
        <w:ind w:firstLine="720"/>
      </w:pPr>
    </w:p>
    <w:p w14:paraId="25C68E2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4D47A81C"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51091A61" w14:textId="77777777" w:rsidR="00C00901" w:rsidRDefault="00C00901">
      <w:pPr>
        <w:spacing w:after="0" w:line="240" w:lineRule="auto"/>
        <w:rPr>
          <w:rFonts w:ascii="Times New Roman" w:eastAsia="Times New Roman" w:hAnsi="Times New Roman" w:cs="Times New Roman"/>
          <w:b/>
          <w:sz w:val="24"/>
          <w:szCs w:val="24"/>
        </w:rPr>
      </w:pPr>
    </w:p>
    <w:p w14:paraId="6545DDC4" w14:textId="77777777" w:rsidR="00C00901" w:rsidRDefault="005C3D80">
      <w:pPr>
        <w:rPr>
          <w:rFonts w:ascii="Times New Roman" w:eastAsia="Times New Roman" w:hAnsi="Times New Roman" w:cs="Times New Roman"/>
          <w:b/>
          <w:color w:val="000000"/>
          <w:sz w:val="24"/>
          <w:szCs w:val="24"/>
        </w:rPr>
      </w:pPr>
      <w:r>
        <w:br w:type="page"/>
      </w:r>
    </w:p>
    <w:p w14:paraId="4459A2F0" w14:textId="77777777"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p>
    <w:bookmarkStart w:id="55" w:name="_30j0zll" w:colFirst="0" w:colLast="0"/>
    <w:bookmarkEnd w:id="55"/>
    <w:p w14:paraId="50B15EBC" w14:textId="29A8D37B" w:rsidR="00D52409" w:rsidRPr="00D52409" w:rsidRDefault="00FC43B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00D52409" w:rsidRPr="00D52409">
        <w:rPr>
          <w:rFonts w:ascii="Times New Roman" w:hAnsi="Times New Roman" w:cs="Times New Roman"/>
          <w:noProof/>
          <w:sz w:val="24"/>
          <w:szCs w:val="24"/>
        </w:rPr>
        <w:t>Alexander, J. M., J. M. Diez, and J. M. Levine. 2015. Novel competitors shape species’ responses to climate change. Nature 525:515–518.</w:t>
      </w:r>
    </w:p>
    <w:p w14:paraId="3F8C43BD"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Allen-Diaz, B., and J. W. Bartolome. 1998. Sagebrush – Grass Vegetation Dynamics : Comparing Classical and State-Transition Models. Ecological Applications 8:795–804.</w:t>
      </w:r>
    </w:p>
    <w:p w14:paraId="030F83A7"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053A56EB"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Barbour, M. G., T. Keeler-Wolf, and A. A. Schoenherr, editors. 2007. Terrestrial Vegetation of California. University of California Press.</w:t>
      </w:r>
    </w:p>
    <w:p w14:paraId="2A252029"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 xml:space="preserve">Bartolome, J. W., B. Allen-Diaz, and R. D. Jackson. 2008. Developing Data-Driven Descriptive Models for Californian Grasslands. Pages 124–135 </w:t>
      </w:r>
      <w:r w:rsidRPr="00D52409">
        <w:rPr>
          <w:rFonts w:ascii="Times New Roman" w:hAnsi="Times New Roman" w:cs="Times New Roman"/>
          <w:i/>
          <w:iCs/>
          <w:noProof/>
          <w:sz w:val="24"/>
          <w:szCs w:val="24"/>
        </w:rPr>
        <w:t>in</w:t>
      </w:r>
      <w:r w:rsidRPr="00D52409">
        <w:rPr>
          <w:rFonts w:ascii="Times New Roman" w:hAnsi="Times New Roman" w:cs="Times New Roman"/>
          <w:noProof/>
          <w:sz w:val="24"/>
          <w:szCs w:val="24"/>
        </w:rPr>
        <w:t xml:space="preserve"> R. J. Hobbs and K. N. Suding, editors. New Models for Ecosystem Dynamics and Restoration. First edition. Island Press, Washington, D.C.</w:t>
      </w:r>
    </w:p>
    <w:p w14:paraId="6D4F847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Bestelmeyer, B. T., J. R. Brown, K. M. Havstad, R. Alexander, G. Chavez, and J. E. Herrick. 2003. Development and use of state-and-transition models for rangelands. Journal of Range Management 56:114–126.</w:t>
      </w:r>
    </w:p>
    <w:p w14:paraId="1E9AF543"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Briske, D. D., S. D. Fuhlendorf, and F. E. Smeins. 2003. Vegetation dynamics on rangelands: A critique of the current paradigms. Journal of Applied Ecology 40:601–614.</w:t>
      </w:r>
    </w:p>
    <w:p w14:paraId="39BFC39D"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Chapin, F. S., B. H. Walker, R. J. Hobbs, D. U. Hooper, J. H. Lawton, O. E. Sala, and D. Tilman. 1997. Biotic control over the functioning of ecosystems. Science 277:500–504.</w:t>
      </w:r>
    </w:p>
    <w:p w14:paraId="0CC02153"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 xml:space="preserve">Corbin, J. D., A. R. Dyer, and E. W. Seabloom. 2007. Competitive Interactions. Page </w:t>
      </w:r>
      <w:r w:rsidRPr="00D52409">
        <w:rPr>
          <w:rFonts w:ascii="Times New Roman" w:hAnsi="Times New Roman" w:cs="Times New Roman"/>
          <w:i/>
          <w:iCs/>
          <w:noProof/>
          <w:sz w:val="24"/>
          <w:szCs w:val="24"/>
        </w:rPr>
        <w:t>in</w:t>
      </w:r>
      <w:r w:rsidRPr="00D52409">
        <w:rPr>
          <w:rFonts w:ascii="Times New Roman" w:hAnsi="Times New Roman" w:cs="Times New Roman"/>
          <w:noProof/>
          <w:sz w:val="24"/>
          <w:szCs w:val="24"/>
        </w:rPr>
        <w:t xml:space="preserve"> J. D. Corbin, M. R. Stromberg, and C. M. D’Antonio, editors. California Grasslands: Ecology and Management.</w:t>
      </w:r>
    </w:p>
    <w:p w14:paraId="41CB24F9"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Diaz, S., and M. Cabido. 1997. Plant functional types and ecosystem function in relation to global change. Journal of Vegetation Science 8:463–474.</w:t>
      </w:r>
    </w:p>
    <w:p w14:paraId="29564AA9"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DiTomaso, J. M., G. B. Kyser, M. R. George, M. P. Doran, and E. A. Laca. 2008. Control of Medusahead (Taeniatherum caput-medusae) Using Timely Sheep Grazing. Invasive Plant Science and Management 1:241–247.</w:t>
      </w:r>
    </w:p>
    <w:p w14:paraId="6E7B05F1"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Dudney, J., L. M. Hallett, L. Larios, E. C. Farrer, and N. Erica. 2017. Lagging behind: Have we overlooked previous-year rainfall effects in annual grasslands? Journal of Ecology 105.</w:t>
      </w:r>
    </w:p>
    <w:p w14:paraId="009FD282"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Emery, S. M., and K. L. Gross. 2007. Dominant species identity, not community evenness, regulates invasion in experimental grassland plant communities. Ecology 88:954–964.</w:t>
      </w:r>
    </w:p>
    <w:p w14:paraId="0E5B84B2"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Eviner, V. T., and C. V Hawkes. 2012. The Effects of Plant–Soil Feedbacks on Invasive Plants: Mechanisms and Potential Management Options. Pages 122–141 Invasive Plant Ecology and Management: Linking Processes to Practice.</w:t>
      </w:r>
    </w:p>
    <w:p w14:paraId="67FE4E5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Fay, P. A., D. M. Kaufman, J. B. Nippert, J. D. Carlisle, and C. W. Harper. 2008. Changes in grassland ecosystem function due to extreme rainfall events: Implications for responses to climate change. Global Change Biology 14:1600–1608.</w:t>
      </w:r>
    </w:p>
    <w:p w14:paraId="22117036"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Felton, A. J., and M. D. Smith. 2017. Integrating plant ecological responses to climate extremes from individual to ecosystem levels. Philosophical Transactions of the Royal Society B: Biological Sciences 372.</w:t>
      </w:r>
    </w:p>
    <w:p w14:paraId="120A93B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Fry, E. L., E. S. Pilgrim, J. R. B. Tallowin, R. S. Smith, S. R. Mortimer, D. A. Beaumont, J. Simkin, S. J. Harris, R. S. Shiel, H. Quirk, K. A. Harrison, C. S. Lawson, P. J. Hobbs, and R. D. Bardgett. 2017. Plant, soil and microbial controls on grassland diversity restoration: a long-term, multi-site mesocosm experiment. Journal of Applied Ecology 54:1320–1330.</w:t>
      </w:r>
    </w:p>
    <w:p w14:paraId="3AD2CED8"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lastRenderedPageBreak/>
        <w:t>Fukami, T. 2015. Historical Contingency in Community Assembly: Integrating Niches, Species Pools, and Priority Effects. Annual Review of Ecology, Evolution, and Systematics 46:1–23.</w:t>
      </w:r>
    </w:p>
    <w:p w14:paraId="445600B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Funk, J. L., E. E. Cleland, K. N. Suding, and E. S. Zavaleta. 2008. Restoration through reassembly: plant traits and invasion resistance. Trends in ecology &amp; evolution 23:695–703.</w:t>
      </w:r>
    </w:p>
    <w:p w14:paraId="326775C8"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Griffin-Nolan, R. J., D. M. Blumenthal, S. L. Collins, T. E. Farkas, A. M. Hoffman, K. E. Mueller, T. W. Ocheltree, M. D. Smith, K. D. Whitney, and A. K. Knapp. 2019. Shifts in plant functional composition following long-term drought in grasslands. Journal of Ecology 107:2133–2148.</w:t>
      </w:r>
    </w:p>
    <w:p w14:paraId="461E3DB1"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Harrison, S. P., E. S. Gornish, and S. Copeland. 2015. Climate-driven diversity loss in a grassland community. Proceedings of the National Academy of Sciences of the United States of America 112:8672–8677.</w:t>
      </w:r>
    </w:p>
    <w:p w14:paraId="11318672"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Harrison, S. P., M. L. LaForgia, and A. M. Latimer. 2018. Climate-driven diversity change in annual grasslands: Drought plus deluge does not equal normal. Global Change Biology 24:1782–1792.</w:t>
      </w:r>
    </w:p>
    <w:p w14:paraId="33FF8068"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Hillerislambers, J., S. G. Yelenik, B. P. Colman, and J. M. Levine. 2010. California annual grass invaders: the drivers or passengers of change? The Journal of ecology 98:1147–1156.</w:t>
      </w:r>
    </w:p>
    <w:p w14:paraId="6BEDEA13"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Hobbs, R. J., S. Arico, J. Aronson, J. S. Baron, P. Bridgewater, V. A. Cramer, P. R. Epstein, J. J. Ewel, C. A. Klink, A. E. Lugo, D. Norton, D. Ojima, D. M. Richardson, E. W. Sanderson, F. Valladares, M. Vilà, R. Zamora, and M. Zobel. 2006. Novel ecosystems: Theoretical and management aspects of the new ecological world order. Global Ecology and Biogeography 15:1–7.</w:t>
      </w:r>
    </w:p>
    <w:p w14:paraId="2139C202"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Hobbs, R. J., E. Higgs, and J. A. Harris. 2009. Novel ecosystems: implications for conservation and restoration. Trends in Ecology and Evolution 24:599–605.</w:t>
      </w:r>
    </w:p>
    <w:p w14:paraId="3FD477CE"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Hobbs, R. J., S. Yates, and H. A. Mooney. 2007. LONG-TERM DATA REVEAL COMPLEX DYNAMICS IN GRASSLAND IN RELATION TO CLIMATE AND DISTURBANCE. Ecological Monographs 77:545–568.</w:t>
      </w:r>
    </w:p>
    <w:p w14:paraId="5504F2B3"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Hoover, D. L., A. K. Knapp, and M. D. Smith. 2014. Resistance and resilience of a grassland ecosystem to climate extremes. Ecology 95:2646–2656.</w:t>
      </w:r>
    </w:p>
    <w:p w14:paraId="39DFA734"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Jackson, R. D., and J. W. Bartolome. 2002. A state-transition approach to understanding nonequilibrium plant community dynamics in Californian grasslands. Plant Ecology 162:49–65.</w:t>
      </w:r>
    </w:p>
    <w:p w14:paraId="541E3820"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Kimball, S., A. L. Angert, T. E. Huxman, and D. L. Venable. 2010. Contemporary climate change in the Sonoran Desert favors cold-adapted species. Global Change Biology 16:1555–1565.</w:t>
      </w:r>
    </w:p>
    <w:p w14:paraId="265C1358"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Larios, L., R. J. Aicher, and K. N. Suding. 2013. Effect of propagule pressure on recovery of a California grassland after an extreme disturbance. Journal of Vegetation Science 24:1043–1052.</w:t>
      </w:r>
    </w:p>
    <w:p w14:paraId="355EEA24"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Larios, L., L. M. Hallett, and K. N. Suding. 2017. Where and how to restore in a changing world: a demographic-based assessment of resilience. Journal of Applied Ecology 54:1040–1050.</w:t>
      </w:r>
    </w:p>
    <w:p w14:paraId="15493262"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Lavorel, S., S. McIntyre, J. Landsberg, and T. D. . Forbes. 1997. Plant functional classifications: from general groups to specific groups based on response to disturbance. Trends in Ecology and Evolution 5347.</w:t>
      </w:r>
    </w:p>
    <w:p w14:paraId="341EA222"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 xml:space="preserve">Lindenmayer, D. B., G. E. Likens, A. Andersen, D. Bowman, C. M. Bull, E. Burns, C. R. Dickman, A. a. Hoffmann, D. a. Keith, M. J. Liddell, A. J. Lowe, D. J. Metcalfe, S. R. Phinn, J. Russell-Smith, N. Thurgate, and G. M. Wardle. 2012. Value of long-term </w:t>
      </w:r>
      <w:r w:rsidRPr="00D52409">
        <w:rPr>
          <w:rFonts w:ascii="Times New Roman" w:hAnsi="Times New Roman" w:cs="Times New Roman"/>
          <w:noProof/>
          <w:sz w:val="24"/>
          <w:szCs w:val="24"/>
        </w:rPr>
        <w:lastRenderedPageBreak/>
        <w:t>ecological studies. Austral Ecology 37:745–757.</w:t>
      </w:r>
    </w:p>
    <w:p w14:paraId="163EC59A"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Lloret, F., A. Escudero, J. M. Iriondo, J. Martínez-Vilalta, and F. Valladares. 2012. Extreme climatic events and vegetation: The role of stabilizing processes. Global Change Biology 18:797–805.</w:t>
      </w:r>
    </w:p>
    <w:p w14:paraId="012F50DC"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Nippert, J. B., A. K. Knapp, and J. M. Briggs. 2006. Intra-annual rainfall variability and grassland productivity: Can the past predict the future? Plant Ecology 184:65–74.</w:t>
      </w:r>
    </w:p>
    <w:p w14:paraId="0F3DA5F9"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Pitt, M. D., and H. F. Heady. 1978. Responses of annual vegetation to temperature and rainfall patterns in northern California. Ecology Vol. 59:336–350 (article consists of 15 pages).</w:t>
      </w:r>
    </w:p>
    <w:p w14:paraId="4B14EEB7"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Porensky, L. M., K. J. Vaughn, and T. P. Young. 2012. Can initial intraspecific spatial aggregation increase multi-year coexistence by creating temporal priority? Ecological Applications 22:927–936.</w:t>
      </w:r>
    </w:p>
    <w:p w14:paraId="7D16BCBA"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Prugh, L. R., N. Deguines, J. B. Grinath, K. N. Suding, W. T. Bean, R. Stafford, and J. S. Brashares. 2018. Ecological winners and losers of extreme drought in California. Nature Climate Change 8:819–824.</w:t>
      </w:r>
    </w:p>
    <w:p w14:paraId="6C5336C9"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Ruppert, J. C., K. Harmoney, Z. Henkin, H. A. Snyman, M. Sternberg, W. Willms, and A. Linstädter. 2015. Quantifying drylands’ drought resistance and recovery: The importance of drought intensity, dominant life history and grazing regime. Global Change Biology 21:1258–1270.</w:t>
      </w:r>
    </w:p>
    <w:p w14:paraId="4F69A9BD"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23A1A715"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Sandel, B., and E. M. Dangremond. 2012. Climate change and the invasion of California by grasses. Global Change Biology 18:277–289.</w:t>
      </w:r>
    </w:p>
    <w:p w14:paraId="0B9387EE"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Seabloom, E. W., E. T. Borer, V. L. Boucher, R. S. Burton, K. L. Cottingham, L. Goldwasser, W. K. Gram, B. E. Kendall, and F. Micheli. 2003a. Competition, seed limitation, disturbance, and reestablishment of California native annual forbs. Ecological Applications 13:575–592.</w:t>
      </w:r>
    </w:p>
    <w:p w14:paraId="35D26AE3"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Seabloom, E. W., W. S. Harpole, O. J. Reichman, and D. Tilman. 2003b. Invasion, competitive dominance, and resource use by exotic and native California grassland species. Proceedings of the National Academy of Sciences of the United States of America 100:13384–9.</w:t>
      </w:r>
    </w:p>
    <w:p w14:paraId="645B4D7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Seastedt, T. R., R. J. Hobbs, and K. N. Suding. 2008. Management of novel ecosystems: Are novel approaches required? Frontiers in Ecology and the Environment 6:547–553.</w:t>
      </w:r>
    </w:p>
    <w:p w14:paraId="1DB8E279"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Slette, I. J., A. K. Post, M. Awad, T. Even, A. Punzalan, S. Williams, M. D. Smith, and A. K. Knapp. 2019. How ecologists define drought, and why we should do better. Global Change Biology 25:3193–3200.</w:t>
      </w:r>
    </w:p>
    <w:p w14:paraId="58D4ED8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Smith, M. D. 2011. The ecological role of climate extremes: Current understanding and future prospects. Journal of Ecology 99:651–655.</w:t>
      </w:r>
    </w:p>
    <w:p w14:paraId="7BAA6A3A"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Smith, M. D., and A. K. Knapp. 2003. Dominant species maintain ecosystem function. Ecology Letters 6:509–517.</w:t>
      </w:r>
    </w:p>
    <w:p w14:paraId="53BA26C2"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Smith, M. D., J. C. Wilcox, T. Kelly, and A. K. Knapp. 2004. Dominance not richness determines invasibility of tallgrass prairie. Oikos 106:253–262.</w:t>
      </w:r>
    </w:p>
    <w:p w14:paraId="276DCBB3"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Stampfli, A., and M. Zeiter. 2004. Plant regeneration directs changes in grassland composition after extreme drought: A 13-year study in southern Switzerland. Journal of Ecology 92:568–576.</w:t>
      </w:r>
    </w:p>
    <w:p w14:paraId="3A2C6918"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Stein, C., W. S. Harpole, and K. N. Suding. 2016. Transitions and invasion along a grazing gradient in experimental California grasslands. Ecology 97:2319–2330.</w:t>
      </w:r>
    </w:p>
    <w:p w14:paraId="54C89A1B"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lastRenderedPageBreak/>
        <w:t>Stringham, T. K., W. C. Krueger, and P. L. Shaver. 2003. State and Transition Modeling: An Ecological Process Approach. Journal of Range Management 56:106.</w:t>
      </w:r>
    </w:p>
    <w:p w14:paraId="2ECCD63A"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 xml:space="preserve">Stromberg, M. R., C. M. D’Antonio, T. P. Young, J. Wirka, and P. Kephart. 2007. California Grassland Restoration. Page </w:t>
      </w:r>
      <w:r w:rsidRPr="00D52409">
        <w:rPr>
          <w:rFonts w:ascii="Times New Roman" w:hAnsi="Times New Roman" w:cs="Times New Roman"/>
          <w:i/>
          <w:iCs/>
          <w:noProof/>
          <w:sz w:val="24"/>
          <w:szCs w:val="24"/>
        </w:rPr>
        <w:t>in</w:t>
      </w:r>
      <w:r w:rsidRPr="00D52409">
        <w:rPr>
          <w:rFonts w:ascii="Times New Roman" w:hAnsi="Times New Roman" w:cs="Times New Roman"/>
          <w:noProof/>
          <w:sz w:val="24"/>
          <w:szCs w:val="24"/>
        </w:rPr>
        <w:t xml:space="preserve"> M. R. Stromberg, J. D. Corbin, and C. M. D’Antonio, editors. California Grasslands Ecology and Management.</w:t>
      </w:r>
    </w:p>
    <w:p w14:paraId="03432F70"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Stuble, K. L., E. P. Zefferman, K. M. Wolf, K. J. Vaughn, and T. P. Young. 2017. Outside the envelope: rare events disrupt the relationshipbetween climate factors and species interactions. Ecology 98:1623–1630.</w:t>
      </w:r>
    </w:p>
    <w:p w14:paraId="437F904A"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Suding, K. N., and L. J. Goldstein. 2008. Testing the Holy Grail framework: Using functional traits to predict ecosystem change. New Phytologist 180:559–562.</w:t>
      </w:r>
    </w:p>
    <w:p w14:paraId="0FCF2DF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Suttle, K. B., M. A. Thomsen, and M. E. Power. 2007. Species Interactions Reverse Grassland Responses to Changing Climate. Science 315:640–642.</w:t>
      </w:r>
    </w:p>
    <w:p w14:paraId="1A244237"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Thomsen, M. a., and C. M. D’Antonio. 2007. Mechanisms of resistance to invasion in a California grassland: The roles of competitor identity, resource availability, and environmental gradients. Oikos 116:17–30.</w:t>
      </w:r>
    </w:p>
    <w:p w14:paraId="7C0D02C1"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Tylianakis, J. M., R. K. Didham, J. Bascompte, and D. A. Wardle. 2008. Global change and species interactions in terrestrial ecosystems. Ecology Letters 11:1351–1363.</w:t>
      </w:r>
    </w:p>
    <w:p w14:paraId="1A2FB0F5"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Uricchio, L. H., S. C. Daws, E. R. Spear, and E. A. Mordecai. 2019. Priority Effects and Nonhierarchical Competition Shape Species Composition in a Complex Grassland Community. The American Naturalist 193:213–226.</w:t>
      </w:r>
    </w:p>
    <w:p w14:paraId="32A470CF"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Wainwright, C. E., E. M. Wolkovich, and E. E. Cleland. 2012. Seasonal priority effects: Implications for invasion and restoration in a semi-arid system. Journal of Applied Ecology 49:234–241.</w:t>
      </w:r>
    </w:p>
    <w:p w14:paraId="69888BD0"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Wilcox, K. R., S. E. Koerner, D. L. Hoover, A. K. Borkenhagen, D. E. Burkepile, S. L. Collins, A. Hoffman, K. P. Kirkman, A. K. Knapp, T. Strydom, D. I. Thompson, and M. D. Smith. 2020. Rapid recovery of ecosystem function following extreme drought in a South African savanna‐grassland. Ecology.</w:t>
      </w:r>
    </w:p>
    <w:p w14:paraId="3668A9DE"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Williams, J. W., and S. T. Jackson. 2007. Novel climates, no-analog communities, and ecological surprises. Frontiers in Ecology and the Environment 5:475–482.</w:t>
      </w:r>
    </w:p>
    <w:p w14:paraId="6849746D"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Yoon, J. H., S. Y. S. Wang, R. R. Gillies, B. Kravitz, L. Hipps, and P. J. Rasch. 2015. Increasing water cycle extremes in California and in relation to ENSO cycle under global warming. Nature Communications 6.</w:t>
      </w:r>
    </w:p>
    <w:p w14:paraId="65045E13"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Young, J. A. 1992. Ecology and management of medusahead (Taeniatherum caput-medusae ssp. asperum  Melderis) 52.</w:t>
      </w:r>
    </w:p>
    <w:p w14:paraId="7399EEFE"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2409">
        <w:rPr>
          <w:rFonts w:ascii="Times New Roman" w:hAnsi="Times New Roman" w:cs="Times New Roman"/>
          <w:noProof/>
          <w:sz w:val="24"/>
          <w:szCs w:val="24"/>
        </w:rPr>
        <w:t>Young, T. P., K. L. Stuble, J. A. Balachowski, and C. M. Werner. 2017. Using priority effects to manipulate competitive relationships in restoration. Restoration Ecology 25:S114–S123.</w:t>
      </w:r>
    </w:p>
    <w:p w14:paraId="73727C48" w14:textId="77777777" w:rsidR="00D52409" w:rsidRPr="00D52409" w:rsidRDefault="00D52409" w:rsidP="00D52409">
      <w:pPr>
        <w:widowControl w:val="0"/>
        <w:autoSpaceDE w:val="0"/>
        <w:autoSpaceDN w:val="0"/>
        <w:adjustRightInd w:val="0"/>
        <w:spacing w:after="0" w:line="240" w:lineRule="auto"/>
        <w:ind w:left="480" w:hanging="480"/>
        <w:rPr>
          <w:rFonts w:ascii="Times New Roman" w:hAnsi="Times New Roman" w:cs="Times New Roman"/>
          <w:noProof/>
          <w:sz w:val="24"/>
        </w:rPr>
      </w:pPr>
      <w:r w:rsidRPr="00D52409">
        <w:rPr>
          <w:rFonts w:ascii="Times New Roman" w:hAnsi="Times New Roman" w:cs="Times New Roman"/>
          <w:noProof/>
          <w:sz w:val="24"/>
          <w:szCs w:val="24"/>
        </w:rPr>
        <w:t>Young, T. P., E. P. Zefferman, K. J. Vaughn, and S. Fick. 2014. Initial success of native grasses is contingent on multiple interactions among exotic grass competition, temporal priority, rainfall and site effects. AoB PLANTS 7:plu081-plu081.</w:t>
      </w:r>
    </w:p>
    <w:p w14:paraId="641CEAD2" w14:textId="4E6E41B4" w:rsidR="00273569" w:rsidRDefault="00FC43B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17CD47AA" w14:textId="77777777" w:rsidR="00273569" w:rsidRDefault="002735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p>
    <w:p w14:paraId="23000055" w14:textId="44695421"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 packages and Other Citations</w:t>
      </w:r>
    </w:p>
    <w:p w14:paraId="52198E8D"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397E909D" w14:textId="77777777"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Kept separate </w:t>
      </w:r>
      <w:proofErr w:type="spellStart"/>
      <w:r>
        <w:rPr>
          <w:rFonts w:ascii="Times New Roman" w:eastAsia="Times New Roman" w:hAnsi="Times New Roman" w:cs="Times New Roman"/>
          <w:i/>
          <w:sz w:val="24"/>
          <w:szCs w:val="24"/>
        </w:rPr>
        <w:t>til</w:t>
      </w:r>
      <w:proofErr w:type="spellEnd"/>
      <w:r>
        <w:rPr>
          <w:rFonts w:ascii="Times New Roman" w:eastAsia="Times New Roman" w:hAnsi="Times New Roman" w:cs="Times New Roman"/>
          <w:i/>
          <w:sz w:val="24"/>
          <w:szCs w:val="24"/>
        </w:rPr>
        <w:t xml:space="preserve"> citations finalized to not disrupt citation manager plugin</w:t>
      </w:r>
    </w:p>
    <w:p w14:paraId="477EA543"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6096C717"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1360AFB3"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7F41208B"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8A6F62"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Jackson, Christopher H. "Multi-state models for panel data: the </w:t>
      </w:r>
      <w:proofErr w:type="spellStart"/>
      <w:r>
        <w:rPr>
          <w:rFonts w:ascii="Arial" w:eastAsia="Arial" w:hAnsi="Arial" w:cs="Arial"/>
          <w:color w:val="222222"/>
          <w:sz w:val="20"/>
          <w:szCs w:val="20"/>
          <w:highlight w:val="white"/>
        </w:rPr>
        <w:t>msm</w:t>
      </w:r>
      <w:proofErr w:type="spellEnd"/>
      <w:r>
        <w:rPr>
          <w:rFonts w:ascii="Arial" w:eastAsia="Arial" w:hAnsi="Arial" w:cs="Arial"/>
          <w:color w:val="222222"/>
          <w:sz w:val="20"/>
          <w:szCs w:val="20"/>
          <w:highlight w:val="white"/>
        </w:rPr>
        <w:t xml:space="preserve">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59DFB1E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5B7F62E"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Ghazzali</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Boiteau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Niknafs</w:t>
      </w:r>
      <w:proofErr w:type="spellEnd"/>
      <w:r>
        <w:rPr>
          <w:rFonts w:ascii="Arial" w:eastAsia="Arial" w:hAnsi="Arial" w:cs="Arial"/>
          <w:color w:val="222222"/>
          <w:sz w:val="20"/>
          <w:szCs w:val="20"/>
          <w:highlight w:val="white"/>
        </w:rPr>
        <w:t xml:space="preserve">, A., &amp; </w:t>
      </w: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M. M. (2014). Package ‘</w:t>
      </w:r>
      <w:proofErr w:type="spellStart"/>
      <w:r>
        <w:rPr>
          <w:rFonts w:ascii="Arial" w:eastAsia="Arial" w:hAnsi="Arial" w:cs="Arial"/>
          <w:color w:val="222222"/>
          <w:sz w:val="20"/>
          <w:szCs w:val="20"/>
          <w:highlight w:val="white"/>
        </w:rPr>
        <w:t>nbclust</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2D6C282A"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294DAB00"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Hagberg, A., </w:t>
      </w:r>
      <w:proofErr w:type="spellStart"/>
      <w:r>
        <w:rPr>
          <w:rFonts w:ascii="Arial" w:eastAsia="Arial" w:hAnsi="Arial" w:cs="Arial"/>
          <w:color w:val="222222"/>
          <w:sz w:val="20"/>
          <w:szCs w:val="20"/>
          <w:highlight w:val="white"/>
        </w:rPr>
        <w:t>Swart</w:t>
      </w:r>
      <w:proofErr w:type="spellEnd"/>
      <w:r>
        <w:rPr>
          <w:rFonts w:ascii="Arial" w:eastAsia="Arial" w:hAnsi="Arial" w:cs="Arial"/>
          <w:color w:val="222222"/>
          <w:sz w:val="20"/>
          <w:szCs w:val="20"/>
          <w:highlight w:val="white"/>
        </w:rPr>
        <w:t xml:space="preserve">, P., &amp; S </w:t>
      </w:r>
      <w:proofErr w:type="spellStart"/>
      <w:r>
        <w:rPr>
          <w:rFonts w:ascii="Arial" w:eastAsia="Arial" w:hAnsi="Arial" w:cs="Arial"/>
          <w:color w:val="222222"/>
          <w:sz w:val="20"/>
          <w:szCs w:val="20"/>
          <w:highlight w:val="white"/>
        </w:rPr>
        <w:t>Chult</w:t>
      </w:r>
      <w:proofErr w:type="spellEnd"/>
      <w:r>
        <w:rPr>
          <w:rFonts w:ascii="Arial" w:eastAsia="Arial" w:hAnsi="Arial" w:cs="Arial"/>
          <w:color w:val="222222"/>
          <w:sz w:val="20"/>
          <w:szCs w:val="20"/>
          <w:highlight w:val="white"/>
        </w:rPr>
        <w:t>, D. (2008). </w:t>
      </w:r>
      <w:r>
        <w:rPr>
          <w:rFonts w:ascii="Arial" w:eastAsia="Arial" w:hAnsi="Arial" w:cs="Arial"/>
          <w:i/>
          <w:color w:val="222222"/>
          <w:sz w:val="20"/>
          <w:szCs w:val="20"/>
          <w:highlight w:val="white"/>
        </w:rPr>
        <w:t xml:space="preserve">Exploring network structure, dynamics, and function using </w:t>
      </w:r>
      <w:proofErr w:type="spellStart"/>
      <w:r>
        <w:rPr>
          <w:rFonts w:ascii="Arial" w:eastAsia="Arial" w:hAnsi="Arial" w:cs="Arial"/>
          <w:i/>
          <w:color w:val="222222"/>
          <w:sz w:val="20"/>
          <w:szCs w:val="20"/>
          <w:highlight w:val="white"/>
        </w:rPr>
        <w:t>NetworkX</w:t>
      </w:r>
      <w:proofErr w:type="spellEnd"/>
      <w:r>
        <w:rPr>
          <w:rFonts w:ascii="Arial" w:eastAsia="Arial" w:hAnsi="Arial" w:cs="Arial"/>
          <w:color w:val="222222"/>
          <w:sz w:val="20"/>
          <w:szCs w:val="20"/>
          <w:highlight w:val="white"/>
        </w:rPr>
        <w:t> (No. LA-UR-08-05495; LA-UR-08-5495). Los Alamos National Lab.(LANL), Los Alamos, NM (United States).</w:t>
      </w:r>
    </w:p>
    <w:p w14:paraId="23A5ED6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2F905591"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Pachauri, R. K., Allen, M. R., Barros, V. R., Broome, J., Cramer, W., Christ, R., &amp; </w:t>
      </w:r>
      <w:proofErr w:type="spellStart"/>
      <w:r>
        <w:rPr>
          <w:rFonts w:ascii="Arial" w:eastAsia="Arial" w:hAnsi="Arial" w:cs="Arial"/>
          <w:color w:val="222222"/>
          <w:sz w:val="20"/>
          <w:szCs w:val="20"/>
          <w:highlight w:val="white"/>
        </w:rPr>
        <w:t>Dubash</w:t>
      </w:r>
      <w:proofErr w:type="spellEnd"/>
      <w:r>
        <w:rPr>
          <w:rFonts w:ascii="Arial" w:eastAsia="Arial" w:hAnsi="Arial" w:cs="Arial"/>
          <w:color w:val="222222"/>
          <w:sz w:val="20"/>
          <w:szCs w:val="20"/>
          <w:highlight w:val="white"/>
        </w:rPr>
        <w:t>,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xml:space="preserve"> (p. 151). </w:t>
      </w:r>
      <w:proofErr w:type="spellStart"/>
      <w:r>
        <w:rPr>
          <w:rFonts w:ascii="Arial" w:eastAsia="Arial" w:hAnsi="Arial" w:cs="Arial"/>
          <w:color w:val="222222"/>
          <w:sz w:val="20"/>
          <w:szCs w:val="20"/>
          <w:highlight w:val="white"/>
        </w:rPr>
        <w:t>Ipcc</w:t>
      </w:r>
      <w:proofErr w:type="spellEnd"/>
      <w:r>
        <w:rPr>
          <w:rFonts w:ascii="Arial" w:eastAsia="Arial" w:hAnsi="Arial" w:cs="Arial"/>
          <w:color w:val="222222"/>
          <w:sz w:val="20"/>
          <w:szCs w:val="20"/>
          <w:highlight w:val="white"/>
        </w:rPr>
        <w:t>.</w:t>
      </w:r>
    </w:p>
    <w:p w14:paraId="4F2F5F69"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676C20C6"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Maechler</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Rousseeuw</w:t>
      </w:r>
      <w:proofErr w:type="spellEnd"/>
      <w:r>
        <w:rPr>
          <w:rFonts w:ascii="Arial" w:eastAsia="Arial" w:hAnsi="Arial" w:cs="Arial"/>
          <w:color w:val="222222"/>
          <w:sz w:val="20"/>
          <w:szCs w:val="20"/>
          <w:highlight w:val="white"/>
        </w:rPr>
        <w:t xml:space="preserve">, P., </w:t>
      </w:r>
      <w:proofErr w:type="spellStart"/>
      <w:r>
        <w:rPr>
          <w:rFonts w:ascii="Arial" w:eastAsia="Arial" w:hAnsi="Arial" w:cs="Arial"/>
          <w:color w:val="222222"/>
          <w:sz w:val="20"/>
          <w:szCs w:val="20"/>
          <w:highlight w:val="white"/>
        </w:rPr>
        <w:t>Struyf</w:t>
      </w:r>
      <w:proofErr w:type="spellEnd"/>
      <w:r>
        <w:rPr>
          <w:rFonts w:ascii="Arial" w:eastAsia="Arial" w:hAnsi="Arial" w:cs="Arial"/>
          <w:color w:val="222222"/>
          <w:sz w:val="20"/>
          <w:szCs w:val="20"/>
          <w:highlight w:val="white"/>
        </w:rPr>
        <w:t xml:space="preserve">, A., Hubert, M., &amp; </w:t>
      </w:r>
      <w:proofErr w:type="spellStart"/>
      <w:r>
        <w:rPr>
          <w:rFonts w:ascii="Arial" w:eastAsia="Arial" w:hAnsi="Arial" w:cs="Arial"/>
          <w:color w:val="222222"/>
          <w:sz w:val="20"/>
          <w:szCs w:val="20"/>
          <w:highlight w:val="white"/>
        </w:rPr>
        <w:t>Hornik</w:t>
      </w:r>
      <w:proofErr w:type="spellEnd"/>
      <w:r>
        <w:rPr>
          <w:rFonts w:ascii="Arial" w:eastAsia="Arial" w:hAnsi="Arial" w:cs="Arial"/>
          <w:color w:val="222222"/>
          <w:sz w:val="20"/>
          <w:szCs w:val="20"/>
          <w:highlight w:val="white"/>
        </w:rPr>
        <w:t>,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p w14:paraId="3A323FC5" w14:textId="77777777" w:rsidR="00C00901" w:rsidRDefault="00C00901">
      <w:pPr>
        <w:rPr>
          <w:rFonts w:ascii="Arial" w:eastAsia="Arial" w:hAnsi="Arial" w:cs="Arial"/>
          <w:color w:val="222222"/>
          <w:sz w:val="20"/>
          <w:szCs w:val="20"/>
          <w:highlight w:val="white"/>
        </w:rPr>
      </w:pPr>
    </w:p>
    <w:sectPr w:rsidR="00C0090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rie Eviner" w:date="2020-03-18T10:36:00Z" w:initials="VE">
    <w:p w14:paraId="0ED83984" w14:textId="68EE1E15" w:rsidR="00392ABE" w:rsidRDefault="00392ABE">
      <w:pPr>
        <w:pStyle w:val="CommentText"/>
      </w:pPr>
      <w:r>
        <w:rPr>
          <w:rStyle w:val="CommentReference"/>
        </w:rPr>
        <w:annotationRef/>
      </w:r>
      <w:r>
        <w:t>Make a bit more intriguing- e.g. turnover of plant species due to drought exposes novel functional response groups</w:t>
      </w:r>
    </w:p>
  </w:comment>
  <w:comment w:id="2" w:author="Valerie Eviner" w:date="2020-03-28T10:03:00Z" w:initials="VE">
    <w:p w14:paraId="5D1832D9" w14:textId="3DF8E095" w:rsidR="00194AC3" w:rsidRDefault="00194AC3">
      <w:pPr>
        <w:pStyle w:val="CommentText"/>
      </w:pPr>
      <w:r>
        <w:rPr>
          <w:rStyle w:val="CommentReference"/>
        </w:rPr>
        <w:annotationRef/>
      </w:r>
      <w:r>
        <w:t>See text in email- this may also be a good place to generally bring up conceptual models for monitoring, and that long-term monitoring exposes where these need to be refined. For example, the S&amp;T models in arid and semi-arid systems….</w:t>
      </w:r>
    </w:p>
  </w:comment>
  <w:comment w:id="3" w:author="Valerie Eviner" w:date="2020-03-28T09:51:00Z" w:initials="VE">
    <w:p w14:paraId="21129345" w14:textId="593E36BF" w:rsidR="000F3F4F" w:rsidRDefault="000F3F4F">
      <w:pPr>
        <w:pStyle w:val="CommentText"/>
      </w:pPr>
      <w:r>
        <w:rPr>
          <w:rStyle w:val="CommentReference"/>
        </w:rPr>
        <w:annotationRef/>
      </w:r>
      <w:r>
        <w:t>Is it that they “capture causal mechanisms”, or they are better able to detect pattern shifts, and departures from our conceptual models (e.g. state-transition)</w:t>
      </w:r>
      <w:r w:rsidR="008A20B4">
        <w:t>, which then allows us to look for mechanisms driving these changes?</w:t>
      </w:r>
    </w:p>
  </w:comment>
  <w:comment w:id="4" w:author="Valerie Eviner" w:date="2020-02-05T08:30:00Z" w:initials="">
    <w:p w14:paraId="007849CD" w14:textId="77777777" w:rsidR="00CE7037" w:rsidRDefault="00CE7037" w:rsidP="0091462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it hasn’t been done/ don’t have the data sets, or because it doesn’t work as well?</w:t>
      </w:r>
    </w:p>
  </w:comment>
  <w:comment w:id="5" w:author="evan batzer" w:date="2020-02-19T13:06:00Z" w:initials="EB">
    <w:p w14:paraId="21B4010F" w14:textId="77777777" w:rsidR="00CE7037" w:rsidRDefault="00CE7037" w:rsidP="0091462C">
      <w:pPr>
        <w:pStyle w:val="CommentText"/>
      </w:pPr>
      <w:r>
        <w:rPr>
          <w:rStyle w:val="CommentReference"/>
        </w:rPr>
        <w:annotationRef/>
      </w:r>
      <w:r>
        <w:t xml:space="preserve">Hmm, I suppose I don’t know the exact reason why, but I suspect it’s mostly a question of datasets. It’s been hinted at in a few papers, but it seems like it’s mostly due to a lack of observed variation in climate to make this possible </w:t>
      </w:r>
    </w:p>
  </w:comment>
  <w:comment w:id="6" w:author="Valerie Eviner" w:date="2020-03-28T10:08:00Z" w:initials="VE">
    <w:p w14:paraId="4C87B49F" w14:textId="2C1E5A53" w:rsidR="00EE583C" w:rsidRDefault="00EE583C">
      <w:pPr>
        <w:pStyle w:val="CommentText"/>
      </w:pPr>
      <w:r>
        <w:rPr>
          <w:rStyle w:val="CommentReference"/>
        </w:rPr>
        <w:annotationRef/>
      </w:r>
      <w:r>
        <w:t>Wording is confusing- do you mean that using prior variation as a baseline?</w:t>
      </w:r>
    </w:p>
  </w:comment>
  <w:comment w:id="7" w:author="Valerie Eviner" w:date="2020-02-05T08:42:00Z" w:initials="">
    <w:p w14:paraId="640CA6ED"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very clearly stated. Earlier in the intro would benefit from a clear statement/example of how these interact (you mention them above, but don’t clearly connect/demonstrate them as you do here)s</w:t>
      </w:r>
    </w:p>
  </w:comment>
  <w:comment w:id="8" w:author="Valerie Eviner" w:date="2020-03-28T10:16:00Z" w:initials="VE">
    <w:p w14:paraId="35A4CA1B" w14:textId="48AFC15E" w:rsidR="00CE7B76" w:rsidRDefault="00CE7B76">
      <w:pPr>
        <w:pStyle w:val="CommentText"/>
      </w:pPr>
      <w:r>
        <w:rPr>
          <w:rStyle w:val="CommentReference"/>
        </w:rPr>
        <w:annotationRef/>
      </w:r>
      <w:r>
        <w:t xml:space="preserve">Should also provide some basic info on mean temp and </w:t>
      </w:r>
      <w:proofErr w:type="spellStart"/>
      <w:r>
        <w:t>precip</w:t>
      </w:r>
      <w:proofErr w:type="spellEnd"/>
      <w:r w:rsidR="0063760B">
        <w:t>, mention it’s a Mediterranean climate</w:t>
      </w:r>
      <w:r w:rsidR="00AC1C24">
        <w:t>- these are important for broad context setting, and for use in meta-analyses</w:t>
      </w:r>
    </w:p>
  </w:comment>
  <w:comment w:id="11" w:author="Valerie Eviner" w:date="2020-03-28T10:22:00Z" w:initials="VE">
    <w:p w14:paraId="0B0D40BF" w14:textId="043BB055" w:rsidR="00520D6F" w:rsidRDefault="00520D6F">
      <w:pPr>
        <w:pStyle w:val="CommentText"/>
      </w:pPr>
      <w:r>
        <w:rPr>
          <w:rStyle w:val="CommentReference"/>
        </w:rPr>
        <w:annotationRef/>
      </w:r>
      <w:r>
        <w:t>Looks like it’s table 1 and not appendix 1 in the tables/figures file?</w:t>
      </w:r>
    </w:p>
    <w:p w14:paraId="00E85CEA" w14:textId="6D411AAD" w:rsidR="00364DA3" w:rsidRDefault="00364DA3">
      <w:pPr>
        <w:pStyle w:val="CommentText"/>
      </w:pPr>
    </w:p>
    <w:p w14:paraId="75A95C5A" w14:textId="37243918" w:rsidR="00364DA3" w:rsidRDefault="00364DA3">
      <w:pPr>
        <w:pStyle w:val="CommentText"/>
      </w:pPr>
      <w:r>
        <w:t xml:space="preserve">Also, see notes on table- missing </w:t>
      </w:r>
      <w:proofErr w:type="spellStart"/>
      <w:r>
        <w:t>Bromus</w:t>
      </w:r>
      <w:proofErr w:type="spellEnd"/>
      <w:r>
        <w:t xml:space="preserve"> </w:t>
      </w:r>
      <w:proofErr w:type="spellStart"/>
      <w:r>
        <w:t>carinatuss</w:t>
      </w:r>
      <w:proofErr w:type="spellEnd"/>
    </w:p>
  </w:comment>
  <w:comment w:id="15" w:author="evan batzer" w:date="2020-01-26T21:06:00Z" w:initials="">
    <w:p w14:paraId="546CBAFF"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this necessary here when also highlighted later on? And introduced more conceptually in the intro?</w:t>
      </w:r>
    </w:p>
  </w:comment>
  <w:comment w:id="16" w:author="Valerie Eviner" w:date="2020-02-05T09:01:00Z" w:initials="">
    <w:p w14:paraId="6A4EADDD"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Doesn’t hurt, and reviewers will like to see it as soon as the concept is introduced (otherwise, may be chewing on that concern </w:t>
      </w:r>
      <w:proofErr w:type="spellStart"/>
      <w:r>
        <w:rPr>
          <w:rFonts w:ascii="Arial" w:eastAsia="Arial" w:hAnsi="Arial" w:cs="Arial"/>
          <w:color w:val="000000"/>
        </w:rPr>
        <w:t>ntil</w:t>
      </w:r>
      <w:proofErr w:type="spellEnd"/>
      <w:r>
        <w:rPr>
          <w:rFonts w:ascii="Arial" w:eastAsia="Arial" w:hAnsi="Arial" w:cs="Arial"/>
          <w:color w:val="000000"/>
        </w:rPr>
        <w:t xml:space="preserve"> they get to where it is discussed next)</w:t>
      </w:r>
    </w:p>
  </w:comment>
  <w:comment w:id="18" w:author="Valerie Eviner" w:date="2020-01-06T21:51:00Z" w:initials="">
    <w:p w14:paraId="705B100B"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any of this needed?</w:t>
      </w:r>
    </w:p>
  </w:comment>
  <w:comment w:id="19" w:author="evan batzer" w:date="2020-01-17T13:48:00Z" w:initials="">
    <w:p w14:paraId="708356CD"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Perhaps not, but I did want to include a supplementary figure that showed how initial treatments were meaningful. My thought is that as a reader/reviewer, I would like to see evidence that the initial plantings mattered, and we weren’t just subdividing random patterns in clustering.</w:t>
      </w:r>
    </w:p>
  </w:comment>
  <w:comment w:id="20" w:author="Valerie Eviner" w:date="2020-02-05T09:16:00Z" w:initials="">
    <w:p w14:paraId="79A5EA62"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Makes sense, maybe give these a subheading to, to make the intent of this clear to readers—also, make it clearer that these treatments were very much the “conventional view” of the existing states, and the treatments reflect that in the 1st year—sets you up for the “and then….” In the next sections</w:t>
      </w:r>
    </w:p>
  </w:comment>
  <w:comment w:id="22" w:author="Valerie Eviner" w:date="2020-03-29T10:51:00Z" w:initials="VE">
    <w:p w14:paraId="06AAABDA" w14:textId="1D506DC9" w:rsidR="009E3909" w:rsidRDefault="009E3909">
      <w:pPr>
        <w:pStyle w:val="CommentText"/>
      </w:pPr>
      <w:r>
        <w:rPr>
          <w:rStyle w:val="CommentReference"/>
        </w:rPr>
        <w:annotationRef/>
      </w:r>
      <w:r>
        <w:t>Unclear how figure 1 is showing clustering, or the proportion change accounted for</w:t>
      </w:r>
    </w:p>
    <w:p w14:paraId="31907DB4" w14:textId="0F333963" w:rsidR="000E04DF" w:rsidRDefault="000E04DF">
      <w:pPr>
        <w:pStyle w:val="CommentText"/>
      </w:pPr>
    </w:p>
    <w:p w14:paraId="3B2D3A05" w14:textId="2DB8C4BE" w:rsidR="000E04DF" w:rsidRDefault="000E04DF">
      <w:pPr>
        <w:pStyle w:val="CommentText"/>
      </w:pPr>
      <w:r>
        <w:t>And figure 1 here seems misleading, since the storyline you tell with it in the section below is what most draws a reader’s interpretation.</w:t>
      </w:r>
      <w:r w:rsidR="00A57582">
        <w:t xml:space="preserve"> </w:t>
      </w:r>
    </w:p>
  </w:comment>
  <w:comment w:id="21" w:author="Valerie Eviner" w:date="2020-03-29T10:40:00Z" w:initials="VE">
    <w:p w14:paraId="3EB9E4F2" w14:textId="6A6948FE" w:rsidR="00F10D04" w:rsidRDefault="00F10D04">
      <w:pPr>
        <w:pStyle w:val="CommentText"/>
      </w:pPr>
      <w:r>
        <w:rPr>
          <w:rStyle w:val="CommentReference"/>
        </w:rPr>
        <w:annotationRef/>
      </w:r>
      <w:r>
        <w:t>Need to give a bit more insight into what precisely this means:</w:t>
      </w:r>
    </w:p>
    <w:p w14:paraId="64222F55" w14:textId="71D8C351" w:rsidR="00F10D04" w:rsidRDefault="00F10D04" w:rsidP="00F10D04">
      <w:pPr>
        <w:pStyle w:val="CommentText"/>
        <w:numPr>
          <w:ilvl w:val="0"/>
          <w:numId w:val="2"/>
        </w:numPr>
      </w:pPr>
      <w:r>
        <w:t>So when you’re saying 50% of species relative abundance changed- it sounds like from the next sentences it’s not really species but species groups?</w:t>
      </w:r>
    </w:p>
    <w:p w14:paraId="23C9F7EF" w14:textId="7987132F" w:rsidR="00F10D04" w:rsidRDefault="00F10D04" w:rsidP="00F10D04">
      <w:pPr>
        <w:pStyle w:val="CommentText"/>
        <w:numPr>
          <w:ilvl w:val="0"/>
          <w:numId w:val="2"/>
        </w:numPr>
      </w:pPr>
      <w:r>
        <w:t xml:space="preserve">And when you say “50% of </w:t>
      </w:r>
      <w:proofErr w:type="spellStart"/>
      <w:r>
        <w:t>species’relative</w:t>
      </w:r>
      <w:proofErr w:type="spellEnd"/>
      <w:r>
        <w:t xml:space="preserve"> abundances changed”—what does that mean? How much a change is considered a change? Presumably the same species are present, but there’s a certain threshold of change seen in their percent cover?</w:t>
      </w:r>
    </w:p>
  </w:comment>
  <w:comment w:id="23" w:author="Valerie Eviner" w:date="2020-03-29T11:08:00Z" w:initials="VE">
    <w:p w14:paraId="29121CCC" w14:textId="0E096AEF" w:rsidR="001734B4" w:rsidRDefault="001734B4">
      <w:pPr>
        <w:pStyle w:val="CommentText"/>
      </w:pPr>
      <w:r>
        <w:rPr>
          <w:rStyle w:val="CommentReference"/>
        </w:rPr>
        <w:annotationRef/>
      </w:r>
      <w:r>
        <w:t>Where is this presented/shown?</w:t>
      </w:r>
      <w:r w:rsidR="002C574E">
        <w:t xml:space="preserve"> Would be </w:t>
      </w:r>
      <w:proofErr w:type="spellStart"/>
      <w:r w:rsidR="002C574E">
        <w:t>helful</w:t>
      </w:r>
      <w:proofErr w:type="spellEnd"/>
      <w:r w:rsidR="002C574E">
        <w:t xml:space="preserve"> to give a direct comparison of species vs. species groups in accounting for the fluctuations</w:t>
      </w:r>
    </w:p>
  </w:comment>
  <w:comment w:id="24" w:author="Valerie Eviner" w:date="2020-03-29T10:59:00Z" w:initials="VE">
    <w:p w14:paraId="29805763" w14:textId="519F2071" w:rsidR="000427CB" w:rsidRDefault="000427CB">
      <w:pPr>
        <w:pStyle w:val="CommentText"/>
      </w:pPr>
      <w:r>
        <w:rPr>
          <w:rStyle w:val="CommentReference"/>
        </w:rPr>
        <w:annotationRef/>
      </w:r>
      <w:r>
        <w:t>Table 2?</w:t>
      </w:r>
    </w:p>
  </w:comment>
  <w:comment w:id="25" w:author="Valerie Eviner" w:date="2020-03-29T11:10:00Z" w:initials="VE">
    <w:p w14:paraId="27CA68A4" w14:textId="70E7260E" w:rsidR="00B67BA0" w:rsidRDefault="00B67BA0">
      <w:pPr>
        <w:pStyle w:val="CommentText"/>
      </w:pPr>
      <w:r>
        <w:rPr>
          <w:rStyle w:val="CommentReference"/>
        </w:rPr>
        <w:annotationRef/>
      </w:r>
      <w:r>
        <w:t>Cumulatively across all indicator species? Because none is of that level on its own</w:t>
      </w:r>
    </w:p>
  </w:comment>
  <w:comment w:id="29" w:author="Valerie Eviner" w:date="2020-03-29T11:40:00Z" w:initials="VE">
    <w:p w14:paraId="559EF82E" w14:textId="782C4EA9" w:rsidR="001F5D55" w:rsidRDefault="001F5D55">
      <w:pPr>
        <w:pStyle w:val="CommentText"/>
      </w:pPr>
      <w:r>
        <w:rPr>
          <w:rStyle w:val="CommentReference"/>
        </w:rPr>
        <w:annotationRef/>
      </w:r>
      <w:r>
        <w:t>I’m having a hard time understanding the separate sections of frequency of state assignments, models and state transitions. Seems like these should all tie together in one section</w:t>
      </w:r>
      <w:r w:rsidR="0051332F">
        <w:t>?</w:t>
      </w:r>
    </w:p>
    <w:p w14:paraId="56D2AB78" w14:textId="4762B601" w:rsidR="0051332F" w:rsidRDefault="0051332F">
      <w:pPr>
        <w:pStyle w:val="CommentText"/>
      </w:pPr>
      <w:r>
        <w:t xml:space="preserve">I haven’t </w:t>
      </w:r>
      <w:r w:rsidR="00386902">
        <w:t>done big edits to these following sections because I’m guessing there are some distinct points you were making, that you’d want to clarify or lump on your own</w:t>
      </w:r>
    </w:p>
    <w:p w14:paraId="30ED23E6" w14:textId="1486F8BD" w:rsidR="00EC38E5" w:rsidRDefault="00EC38E5">
      <w:pPr>
        <w:pStyle w:val="CommentText"/>
      </w:pPr>
    </w:p>
    <w:p w14:paraId="19011765" w14:textId="6BAFCF98" w:rsidR="00EC38E5" w:rsidRDefault="00EC38E5">
      <w:pPr>
        <w:pStyle w:val="CommentText"/>
      </w:pPr>
      <w:r>
        <w:t>But what I see as the logic:</w:t>
      </w:r>
    </w:p>
    <w:p w14:paraId="52BBE058" w14:textId="0AA74D19" w:rsidR="00EC38E5" w:rsidRDefault="00EC38E5" w:rsidP="00EC38E5">
      <w:pPr>
        <w:pStyle w:val="CommentText"/>
        <w:numPr>
          <w:ilvl w:val="0"/>
          <w:numId w:val="2"/>
        </w:numPr>
      </w:pPr>
      <w:r>
        <w:t>1. Your first paragraph here- climate condition review/ certain groups more stable than others</w:t>
      </w:r>
      <w:r w:rsidR="00F327B6">
        <w:t xml:space="preserve"> (and refer to appendix 6 here)</w:t>
      </w:r>
    </w:p>
    <w:p w14:paraId="4F457692" w14:textId="6030E04F" w:rsidR="00F327B6" w:rsidRDefault="009B316D" w:rsidP="00F327B6">
      <w:pPr>
        <w:pStyle w:val="CommentText"/>
        <w:ind w:left="360"/>
      </w:pPr>
      <w:r>
        <w:t>2. As can s</w:t>
      </w:r>
      <w:r w:rsidR="000D4DD4">
        <w:t xml:space="preserve">ee in appendix 6, strong effect of planted community on composition over time (e.g. natives and native + </w:t>
      </w:r>
      <w:proofErr w:type="spellStart"/>
      <w:r w:rsidR="000D4DD4">
        <w:t>invasives</w:t>
      </w:r>
      <w:proofErr w:type="spellEnd"/>
      <w:r w:rsidR="000D4DD4">
        <w:t xml:space="preserve"> have strong natives over time, even if invaders start as dominants), but in most of the annual mix plots, </w:t>
      </w:r>
      <w:r w:rsidR="00C7619F">
        <w:t xml:space="preserve">key temporal </w:t>
      </w:r>
      <w:proofErr w:type="spellStart"/>
      <w:r w:rsidR="00C7619F">
        <w:t>similarilities</w:t>
      </w:r>
      <w:proofErr w:type="spellEnd"/>
      <w:r w:rsidR="00C7619F">
        <w:t xml:space="preserve">- times when </w:t>
      </w:r>
      <w:proofErr w:type="spellStart"/>
      <w:r w:rsidR="00C7619F">
        <w:t>invasives</w:t>
      </w:r>
      <w:proofErr w:type="spellEnd"/>
      <w:r w:rsidR="00C7619F">
        <w:t xml:space="preserve"> dominant, vs. later, </w:t>
      </w:r>
      <w:proofErr w:type="spellStart"/>
      <w:r w:rsidR="00C7619F">
        <w:t>Avena-bromus</w:t>
      </w:r>
      <w:proofErr w:type="spellEnd"/>
      <w:r w:rsidR="00C7619F">
        <w:t xml:space="preserve"> </w:t>
      </w:r>
      <w:proofErr w:type="spellStart"/>
      <w:r w:rsidR="00C7619F">
        <w:t>diandrus</w:t>
      </w:r>
      <w:proofErr w:type="spellEnd"/>
      <w:r w:rsidR="00C7619F">
        <w:t xml:space="preserve"> dominant</w:t>
      </w:r>
    </w:p>
    <w:p w14:paraId="5C0739F3" w14:textId="409CDD27" w:rsidR="00A744C8" w:rsidRDefault="006E6FF5" w:rsidP="00F327B6">
      <w:pPr>
        <w:pStyle w:val="CommentText"/>
        <w:ind w:left="360"/>
      </w:pPr>
      <w:r>
        <w:t xml:space="preserve">3. </w:t>
      </w:r>
      <w:r w:rsidR="00E31719">
        <w:t xml:space="preserve">Model with </w:t>
      </w:r>
      <w:r w:rsidR="006767E3">
        <w:t>State/transition</w:t>
      </w:r>
      <w:r w:rsidR="007737DE">
        <w:t xml:space="preserve">, </w:t>
      </w:r>
      <w:r w:rsidR="00E31719">
        <w:t>emphasize</w:t>
      </w:r>
      <w:r w:rsidR="00A744C8">
        <w:t xml:space="preserve"> </w:t>
      </w:r>
      <w:proofErr w:type="spellStart"/>
      <w:r w:rsidR="00A744C8">
        <w:t>diffeences</w:t>
      </w:r>
      <w:proofErr w:type="spellEnd"/>
      <w:r w:rsidR="00A744C8">
        <w:t xml:space="preserve"> between </w:t>
      </w:r>
      <w:proofErr w:type="spellStart"/>
      <w:r w:rsidR="00A744C8">
        <w:t>prsentations</w:t>
      </w:r>
      <w:proofErr w:type="spellEnd"/>
      <w:r w:rsidR="00A744C8">
        <w:t xml:space="preserve"> (e.g. presumably </w:t>
      </w:r>
    </w:p>
    <w:p w14:paraId="6BEF0D20" w14:textId="4113B9AF" w:rsidR="00A744C8" w:rsidRDefault="00A744C8" w:rsidP="00F327B6">
      <w:pPr>
        <w:pStyle w:val="CommentText"/>
        <w:ind w:left="360"/>
      </w:pPr>
      <w:r>
        <w:t xml:space="preserve">Table 3 is a model of the key causes, based on the actual transition data? Vs. figure 2 is without drought changes, and then </w:t>
      </w:r>
      <w:r w:rsidR="00332180">
        <w:t>figure 3 reflects the effects of drought stress.</w:t>
      </w:r>
    </w:p>
    <w:p w14:paraId="2CC751DB" w14:textId="77777777" w:rsidR="00332180" w:rsidRDefault="00332180" w:rsidP="00F327B6">
      <w:pPr>
        <w:pStyle w:val="CommentText"/>
        <w:ind w:left="360"/>
      </w:pPr>
    </w:p>
    <w:p w14:paraId="4E1A1BED" w14:textId="44DD0187" w:rsidR="006E6FF5" w:rsidRDefault="00332180" w:rsidP="00F327B6">
      <w:pPr>
        <w:pStyle w:val="CommentText"/>
        <w:ind w:left="360"/>
      </w:pPr>
      <w:r>
        <w:t>These differences between direct data/patterns we saw, versus modelled (and what is in and out of the model) needs to be far more emphasized. Do so by building the story.</w:t>
      </w:r>
    </w:p>
    <w:p w14:paraId="6D906D16" w14:textId="58B5C50D" w:rsidR="00332180" w:rsidRDefault="00332180" w:rsidP="00F327B6">
      <w:pPr>
        <w:pStyle w:val="CommentText"/>
        <w:ind w:left="360"/>
      </w:pPr>
    </w:p>
    <w:p w14:paraId="50555877" w14:textId="4965B055" w:rsidR="00332180" w:rsidRDefault="00332180" w:rsidP="00F327B6">
      <w:pPr>
        <w:pStyle w:val="CommentText"/>
        <w:ind w:left="360"/>
      </w:pPr>
      <w:r>
        <w:t>e.g. appendix 6- actual transitions. Now, to predict/model, we look at…..</w:t>
      </w:r>
    </w:p>
  </w:comment>
  <w:comment w:id="30" w:author="Valerie Eviner" w:date="2020-03-29T11:13:00Z" w:initials="VE">
    <w:p w14:paraId="1D581443" w14:textId="0FEDD5D8" w:rsidR="00D47BE8" w:rsidRDefault="00D47BE8">
      <w:pPr>
        <w:pStyle w:val="CommentText"/>
      </w:pPr>
      <w:r>
        <w:rPr>
          <w:rStyle w:val="CommentReference"/>
        </w:rPr>
        <w:annotationRef/>
      </w:r>
      <w:r>
        <w:t>This is the whole premise of the paper- makes it sound like a side add-on</w:t>
      </w:r>
    </w:p>
  </w:comment>
  <w:comment w:id="32" w:author="Valerie Eviner" w:date="2020-03-29T11:14:00Z" w:initials="VE">
    <w:p w14:paraId="3C0DF7D6" w14:textId="20C797A7" w:rsidR="00E46772" w:rsidRDefault="00E46772">
      <w:pPr>
        <w:pStyle w:val="CommentText"/>
      </w:pPr>
      <w:r>
        <w:rPr>
          <w:rStyle w:val="CommentReference"/>
        </w:rPr>
        <w:annotationRef/>
      </w:r>
      <w:r>
        <w:t>Change name of state</w:t>
      </w:r>
      <w:r w:rsidR="0092589A">
        <w:t xml:space="preserve"> to </w:t>
      </w:r>
      <w:r w:rsidR="005302C2">
        <w:t xml:space="preserve">reflect the changes we made in the previous drafts (pretty sure this is the </w:t>
      </w:r>
      <w:proofErr w:type="spellStart"/>
      <w:r w:rsidR="005302C2">
        <w:t>Avena-Bromus</w:t>
      </w:r>
      <w:proofErr w:type="spellEnd"/>
      <w:r w:rsidR="005302C2">
        <w:t xml:space="preserve"> </w:t>
      </w:r>
      <w:proofErr w:type="spellStart"/>
      <w:r w:rsidR="005302C2">
        <w:t>diandrus</w:t>
      </w:r>
      <w:proofErr w:type="spellEnd"/>
      <w:r w:rsidR="005302C2">
        <w:t xml:space="preserve"> state?)</w:t>
      </w:r>
    </w:p>
  </w:comment>
  <w:comment w:id="36" w:author="evan batzer" w:date="2020-03-06T08:38:00Z" w:initials="eb">
    <w:p w14:paraId="3E08B4BE" w14:textId="77777777" w:rsidR="00CE7037" w:rsidRDefault="00CE7037">
      <w:pPr>
        <w:pStyle w:val="CommentText"/>
      </w:pPr>
      <w:r>
        <w:rPr>
          <w:rStyle w:val="CommentReference"/>
        </w:rPr>
        <w:annotationRef/>
      </w:r>
      <w:r>
        <w:t xml:space="preserve">This is the only place where we present the contingency table. While the state-transition representation figure (Figure 3) shows some of the information in the full table (Table 4), I find that I consistently refer to the table throughout the results as a numeric representation of what’s going on. </w:t>
      </w:r>
    </w:p>
    <w:p w14:paraId="08751534" w14:textId="77777777" w:rsidR="00CE7037" w:rsidRDefault="00CE7037">
      <w:pPr>
        <w:pStyle w:val="CommentText"/>
      </w:pPr>
    </w:p>
    <w:p w14:paraId="472305A7" w14:textId="6478A0CE" w:rsidR="00CE7037" w:rsidRDefault="00CE7037">
      <w:pPr>
        <w:pStyle w:val="CommentText"/>
      </w:pPr>
      <w:r>
        <w:t>In addition to some formatting problems (hard to add species names in a compressed little table), I’ve suggested moving this contingency table to the appendix. Changes made in the tables/figures file.</w:t>
      </w:r>
    </w:p>
  </w:comment>
  <w:comment w:id="37" w:author="Valerie Eviner" w:date="2020-03-29T11:31:00Z" w:initials="VE">
    <w:p w14:paraId="5622F642" w14:textId="562510AD" w:rsidR="007E25F5" w:rsidRDefault="007E25F5">
      <w:pPr>
        <w:pStyle w:val="CommentText"/>
      </w:pPr>
      <w:r>
        <w:rPr>
          <w:rStyle w:val="CommentReference"/>
        </w:rPr>
        <w:annotationRef/>
      </w:r>
      <w:r>
        <w:t>If you’re consistently referring to the table throughout, you need to include it as a main table</w:t>
      </w:r>
    </w:p>
  </w:comment>
  <w:comment w:id="39" w:author="Valerie Eviner" w:date="2020-02-05T10:14:00Z" w:initials="">
    <w:p w14:paraId="1E26159C"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Link to graphs, etc.—appendix 1 is a good one for this (since including it, use it to its full effect). For every key point in the results, make sure you tell the reader exactly which evidence to look at (may seem excessive to you, but you’re the only one who knows the figures/tables well enough to fact check each statement without the guidance)</w:t>
      </w:r>
    </w:p>
  </w:comment>
  <w:comment w:id="44" w:author="Valerie Eviner" w:date="2020-03-29T13:20:00Z" w:initials="VE">
    <w:p w14:paraId="67FD86B8" w14:textId="48B081FB" w:rsidR="00032D24" w:rsidRDefault="00032D24">
      <w:pPr>
        <w:pStyle w:val="CommentText"/>
      </w:pPr>
      <w:r>
        <w:rPr>
          <w:rStyle w:val="CommentReference"/>
        </w:rPr>
        <w:annotationRef/>
      </w:r>
      <w:r>
        <w:t>But does it? Or is the point that ours is a relatively easy place to do so, since it’s a highly controlled experiment across similar conditions?</w:t>
      </w:r>
    </w:p>
    <w:p w14:paraId="367759F1" w14:textId="496E0AAD" w:rsidR="00A83C37" w:rsidRDefault="00A83C37">
      <w:pPr>
        <w:pStyle w:val="CommentText"/>
      </w:pPr>
      <w:r>
        <w:t>May be best to qualify our experiment that way here, and then keep the next 2 paragraphs as explanation for full range of considerations needed</w:t>
      </w:r>
    </w:p>
  </w:comment>
  <w:comment w:id="45" w:author="evan batzer" w:date="2020-03-02T15:32:00Z" w:initials="eb">
    <w:p w14:paraId="58354421" w14:textId="77777777" w:rsidR="00CE7037" w:rsidRDefault="00CE7037" w:rsidP="007614B2">
      <w:pPr>
        <w:spacing w:after="0" w:line="240" w:lineRule="auto"/>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Useful to frame with more detail instead?</w:t>
      </w:r>
    </w:p>
    <w:p w14:paraId="0E839D81" w14:textId="77777777" w:rsidR="00CE7037" w:rsidRDefault="00CE7037" w:rsidP="007614B2">
      <w:pPr>
        <w:spacing w:after="0" w:line="240" w:lineRule="auto"/>
        <w:rPr>
          <w:rFonts w:ascii="Times New Roman" w:eastAsia="Times New Roman" w:hAnsi="Times New Roman" w:cs="Times New Roman"/>
          <w:sz w:val="24"/>
          <w:szCs w:val="24"/>
        </w:rPr>
      </w:pPr>
    </w:p>
    <w:p w14:paraId="6A3E0679" w14:textId="77777777" w:rsidR="00CE7037" w:rsidRDefault="00CE7037" w:rsidP="007614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“Mechanisms governing species abundances under novel climatic conditions, in particular, may deviate from historic norms in unintuitive ways—warmer temperatures and decreased rainfall has been observed to favor cold-adapted species in the </w:t>
      </w:r>
      <w:proofErr w:type="spellStart"/>
      <w:r>
        <w:rPr>
          <w:rFonts w:ascii="Times New Roman" w:eastAsia="Times New Roman" w:hAnsi="Times New Roman" w:cs="Times New Roman"/>
          <w:sz w:val="24"/>
          <w:szCs w:val="24"/>
        </w:rPr>
        <w:t>Chihuahuan</w:t>
      </w:r>
      <w:proofErr w:type="spellEnd"/>
      <w:r>
        <w:rPr>
          <w:rFonts w:ascii="Times New Roman" w:eastAsia="Times New Roman" w:hAnsi="Times New Roman" w:cs="Times New Roman"/>
          <w:sz w:val="24"/>
          <w:szCs w:val="24"/>
        </w:rPr>
        <w:t xml:space="preserve"> desert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{"citationItems":[{"id":"ITEM-1","itemData":{"DOI":"10.1111/j.1365-2486.2009.02106.x","ISSN":"13541013","abstract":"Impacts of long-term climate shifts on the dynamics of intact communities within species ranges are not well understood. Here, we show that warming and drying of the Southwestern United States over the last 25 years has corresponded to a shift in the species composition of Sonoran Desert winter annuals, paradoxically favoring species that germinate and grow best in cold temperatures. Winter rains have been arriving later in the season, during December rather than October, leading to the unexpected result that plants are germinating under colder temperatures, shifting community composition to favor slow growing, water-use efficient, cold-adapted species. Our results demonstrate how detailed ecophysiological knowledge of individual species, combined with long-term demographic data, can reveal complex and sometimes unexpected shifts in community composition in response to climate change. Further, these results highlight the potentially overwhelming impact of changes in phenology on the response of biota to a changing climate. © 2009 Blackwell Publishing Ltd.","author":[{"dropping-particle":"","family":"Kimball","given":"Sarah","non-dropping-particle":"","parse-names":false,"suffix":""},{"dropping-particle":"","family":"Angert","given":"Amy L.","non-dropping-particle":"","parse-names":false,"suffix":""},{"dropping-particle":"","family":"Huxman","given":"Travis E.","non-dropping-particle":"","parse-names":false,"suffix":""},{"dropping-particle":"","family":"Venable","given":"D. Lawrence","non-dropping-particle":"","parse-names":false,"suffix":""}],"container-title":"Global Change Biology","id":"ITEM-1","issue":"5","issued":{"date-parts":[["2010"]]},"page":"1555-1565","title":"Contemporary climate change in the Sonoran Desert favors cold-adapted species","type":"article-journal","volume":"16"},"uris":["http://www.mendeley.com/documents/?uuid=5c75c779-917e-4942-a130-8d6a8f27fa39"]}],"mendeley":{"formattedCitation":"(Kimball et al. 2010)","plainTextFormattedCitation":"(Kimball et al. 2010)","previouslyFormattedCitation":"(Kimball et al.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349B7">
        <w:rPr>
          <w:rFonts w:ascii="Times New Roman" w:eastAsia="Times New Roman" w:hAnsi="Times New Roman" w:cs="Times New Roman"/>
          <w:noProof/>
          <w:sz w:val="24"/>
          <w:szCs w:val="24"/>
        </w:rPr>
        <w:t>(Kimball et al.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while species abundances following an extreme drought in Switzerland were better predicted by seed production than competitive outcomes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{"citationItems":[{"id":"ITEM-1","itemData":{"DOI":"10.1111/j.0022-0477.2004.00900.x","ISSN":"00220477","abstract":"1 The cover of plant species was recorded annually from 1988 to 2000 in nine spatially replicated plots in a species-rich, semi-natural meadow at Negrentino (southern Alps). This period showed large climatic variation and included the centennial maximum and minimum frequency of days with ≥ 10 mm of rain. 2 Changes in species composition were compared between three 4-year intervals characterized by increasingly dry weather (1988-91), a preceding extreme drought (1992-95), and increasingly wet weather (1997-2000). Redundancy analysis and ANOVA with repeated spatial replicates were used to find trends in vegetation data across time. 3 Recruitment capacity, the potential for fast clonal growth and seasonal expansion rate were determined for abundant taxa and tested in general linear models (GLM) as predictors for rates of change in relative cover of species across the climatically defined 4-year intervals. 4 Relative cover of the major growth forms present, graminoids and forbs, changed more in the period following extreme drought than at other times. Recruitment capacity was the only predictor of species' rates of change. 5 Following perturbation, re-colonization was the primary driver of vegetation dynamics. The dominant grasses, which lacked high recruitment from seed, therefore decreased in relative abundance. This effect persisted until the end of the study and may represent a lasting response to an extreme climatic event.","author":[{"dropping-particle":"","family":"Stampfli","given":"A.","non-dropping-particle":"","parse-names":false,"suffix":""},{"dropping-particle":"","family":"Zeiter","given":"M.","non-dropping-particle":"","parse-names":false,"suffix":""}],"container-title":"Journal of Ecology","id":"ITEM-1","issue":"4","issued":{"date-parts":[["2004"]]},"page":"568-576","title":"Plant regeneration directs changes in grassland composition after extreme drought: A 13-year study in southern Switzerland","type":"article-journal","volume":"92"},"uris":["http://www.mendeley.com/documents/?uuid=d031a56e-ca8c-4445-82de-3e538a8dc69a"]}],"mendeley":{"formattedCitation":"(Stampfli and Zeiter 2004)","plainTextFormattedCitation":"(Stampfli and Zeiter 2004)","previouslyFormattedCitation":"(Stampfli and Zeiter 2004)"},"properties":{"noteIndex":0},"schema":"https://github.com/citation-style-language/schema/raw/master/csl-citation.json"}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E5402">
        <w:rPr>
          <w:rFonts w:ascii="Times New Roman" w:eastAsia="Times New Roman" w:hAnsi="Times New Roman" w:cs="Times New Roman"/>
          <w:noProof/>
          <w:sz w:val="24"/>
          <w:szCs w:val="24"/>
        </w:rPr>
        <w:t>(Stampfli and Zeiter 2004)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Style w:val="CommentReference"/>
        </w:rPr>
        <w:annotationRef/>
      </w:r>
      <w:r>
        <w:rPr>
          <w:rFonts w:ascii="Times New Roman" w:eastAsia="Times New Roman" w:hAnsi="Times New Roman" w:cs="Times New Roman"/>
          <w:sz w:val="24"/>
          <w:szCs w:val="24"/>
        </w:rPr>
        <w:t>“</w:t>
      </w:r>
    </w:p>
    <w:p w14:paraId="688B3B07" w14:textId="77777777" w:rsidR="00CE7037" w:rsidRDefault="00CE7037" w:rsidP="007614B2">
      <w:pPr>
        <w:pStyle w:val="CommentText"/>
      </w:pPr>
    </w:p>
  </w:comment>
  <w:comment w:id="46" w:author="Valerie Eviner" w:date="2020-03-29T13:19:00Z" w:initials="VE">
    <w:p w14:paraId="6317470C" w14:textId="23790B5B" w:rsidR="005A7AEF" w:rsidRDefault="005A7AEF">
      <w:pPr>
        <w:pStyle w:val="CommentText"/>
      </w:pPr>
      <w:r>
        <w:rPr>
          <w:rStyle w:val="CommentReference"/>
        </w:rPr>
        <w:annotationRef/>
      </w:r>
      <w:r>
        <w:t>Yeah, keep that info</w:t>
      </w:r>
    </w:p>
  </w:comment>
  <w:comment w:id="47" w:author="Valerie Eviner" w:date="2020-03-29T13:21:00Z" w:initials="VE">
    <w:p w14:paraId="4A62C457" w14:textId="62DFAF28" w:rsidR="00FC5D76" w:rsidRDefault="00FC5D76">
      <w:pPr>
        <w:pStyle w:val="CommentText"/>
      </w:pPr>
      <w:r>
        <w:rPr>
          <w:rStyle w:val="CommentReference"/>
        </w:rPr>
        <w:annotationRef/>
      </w:r>
      <w:r>
        <w:t>Logic unclear here- because the response groups are in response to varying climate</w:t>
      </w:r>
      <w:r w:rsidR="006A46FE">
        <w:t>- so seems circular</w:t>
      </w:r>
    </w:p>
  </w:comment>
  <w:comment w:id="48" w:author="Valerie Eviner" w:date="2020-03-29T13:23:00Z" w:initials="VE">
    <w:p w14:paraId="4513990D" w14:textId="65E57789" w:rsidR="0097517F" w:rsidRDefault="0097517F">
      <w:pPr>
        <w:pStyle w:val="CommentText"/>
      </w:pPr>
      <w:r>
        <w:rPr>
          <w:rStyle w:val="CommentReference"/>
        </w:rPr>
        <w:annotationRef/>
      </w:r>
      <w:r>
        <w:t xml:space="preserve">Perhaps include here some of the lagged response papers from Katie </w:t>
      </w:r>
      <w:proofErr w:type="spellStart"/>
      <w:r>
        <w:t>Suding’s</w:t>
      </w:r>
      <w:proofErr w:type="spellEnd"/>
      <w:r>
        <w:t xml:space="preserve"> group</w:t>
      </w:r>
    </w:p>
  </w:comment>
  <w:comment w:id="49" w:author="Valerie Eviner" w:date="2020-03-29T13:25:00Z" w:initials="VE">
    <w:p w14:paraId="349EE251" w14:textId="7652CE71" w:rsidR="007C4909" w:rsidRDefault="007C4909">
      <w:pPr>
        <w:pStyle w:val="CommentText"/>
      </w:pPr>
      <w:r>
        <w:rPr>
          <w:rStyle w:val="CommentReference"/>
        </w:rPr>
        <w:annotationRef/>
      </w:r>
      <w:r>
        <w:t xml:space="preserve">Unclear what the difference is between inherent and response to seed and drought, how are these </w:t>
      </w:r>
      <w:proofErr w:type="spellStart"/>
      <w:r>
        <w:t>separate?s</w:t>
      </w:r>
      <w:proofErr w:type="spellEnd"/>
    </w:p>
  </w:comment>
  <w:comment w:id="50" w:author="Valerie Eviner" w:date="2020-03-29T13:26:00Z" w:initials="VE">
    <w:p w14:paraId="61C6CE9E" w14:textId="70EF4DC3" w:rsidR="007C4909" w:rsidRDefault="007C4909">
      <w:pPr>
        <w:pStyle w:val="CommentText"/>
      </w:pPr>
      <w:r>
        <w:rPr>
          <w:rStyle w:val="CommentReference"/>
        </w:rPr>
        <w:annotationRef/>
      </w:r>
      <w:r>
        <w:t>But be careful- maybe just not bidirectional because we didn’t have a long enough time span to see this/ not enough post-drought recovery time</w:t>
      </w:r>
    </w:p>
  </w:comment>
  <w:comment w:id="51" w:author="Valerie Eviner" w:date="2020-03-29T13:27:00Z" w:initials="VE">
    <w:p w14:paraId="3E64C141" w14:textId="13CD931C" w:rsidR="00BC1AF4" w:rsidRDefault="00BC1AF4">
      <w:pPr>
        <w:pStyle w:val="CommentText"/>
      </w:pPr>
      <w:r>
        <w:rPr>
          <w:rStyle w:val="CommentReference"/>
        </w:rPr>
        <w:annotationRef/>
      </w:r>
      <w:r>
        <w:t xml:space="preserve">But did shift to </w:t>
      </w:r>
      <w:proofErr w:type="spellStart"/>
      <w:r>
        <w:t>Avena-diandrus</w:t>
      </w:r>
      <w:proofErr w:type="spellEnd"/>
      <w:r>
        <w:t>, didn’t they?</w:t>
      </w:r>
    </w:p>
  </w:comment>
  <w:comment w:id="52" w:author="Valerie Eviner" w:date="2020-03-29T13:28:00Z" w:initials="VE">
    <w:p w14:paraId="33B7A4F3" w14:textId="2E5B3238" w:rsidR="00CA0298" w:rsidRDefault="00CA0298">
      <w:pPr>
        <w:pStyle w:val="CommentText"/>
      </w:pPr>
      <w:r>
        <w:rPr>
          <w:rStyle w:val="CommentReference"/>
        </w:rPr>
        <w:annotationRef/>
      </w:r>
      <w:r>
        <w:t>You have a few paragraphs in the discussion that directly relate to figures/tables—these then should be in the results, a nice way to better tell the full story in the results, and then focus on putting in context of the broader literature in the discussion (e.g. how this ties in with the next paragraph)s</w:t>
      </w:r>
    </w:p>
  </w:comment>
  <w:comment w:id="53" w:author="Valerie Eviner" w:date="2020-03-29T13:30:00Z" w:initials="VE">
    <w:p w14:paraId="7BA25FCA" w14:textId="11E9CAF4" w:rsidR="00CA0298" w:rsidRDefault="00CA0298">
      <w:pPr>
        <w:pStyle w:val="CommentText"/>
      </w:pPr>
      <w:r>
        <w:rPr>
          <w:rStyle w:val="CommentReference"/>
        </w:rPr>
        <w:annotationRef/>
      </w:r>
      <w:r>
        <w:t>Or just for?</w:t>
      </w:r>
    </w:p>
  </w:comment>
  <w:comment w:id="54" w:author="Valerie Eviner" w:date="2020-02-08T13:11:00Z" w:initials="">
    <w:p w14:paraId="2A547309" w14:textId="77777777" w:rsidR="00CE7037" w:rsidRDefault="00CE703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Would be good to add a few citations here, some of those I provided above would work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D83984" w15:done="0"/>
  <w15:commentEx w15:paraId="5D1832D9" w15:done="0"/>
  <w15:commentEx w15:paraId="21129345" w15:done="0"/>
  <w15:commentEx w15:paraId="007849CD" w15:done="0"/>
  <w15:commentEx w15:paraId="21B4010F" w15:paraIdParent="007849CD" w15:done="0"/>
  <w15:commentEx w15:paraId="4C87B49F" w15:done="0"/>
  <w15:commentEx w15:paraId="640CA6ED" w15:done="0"/>
  <w15:commentEx w15:paraId="35A4CA1B" w15:done="0"/>
  <w15:commentEx w15:paraId="75A95C5A" w15:done="0"/>
  <w15:commentEx w15:paraId="546CBAFF" w15:done="0"/>
  <w15:commentEx w15:paraId="6A4EADDD" w15:done="0"/>
  <w15:commentEx w15:paraId="705B100B" w15:done="0"/>
  <w15:commentEx w15:paraId="708356CD" w15:done="0"/>
  <w15:commentEx w15:paraId="79A5EA62" w15:done="0"/>
  <w15:commentEx w15:paraId="3B2D3A05" w15:done="0"/>
  <w15:commentEx w15:paraId="23C9F7EF" w15:done="0"/>
  <w15:commentEx w15:paraId="29121CCC" w15:done="0"/>
  <w15:commentEx w15:paraId="29805763" w15:done="0"/>
  <w15:commentEx w15:paraId="27CA68A4" w15:done="0"/>
  <w15:commentEx w15:paraId="50555877" w15:done="0"/>
  <w15:commentEx w15:paraId="1D581443" w15:done="0"/>
  <w15:commentEx w15:paraId="3C0DF7D6" w15:done="0"/>
  <w15:commentEx w15:paraId="472305A7" w15:done="0"/>
  <w15:commentEx w15:paraId="5622F642" w15:paraIdParent="472305A7" w15:done="0"/>
  <w15:commentEx w15:paraId="1E26159C" w15:done="0"/>
  <w15:commentEx w15:paraId="367759F1" w15:done="0"/>
  <w15:commentEx w15:paraId="688B3B07" w15:done="0"/>
  <w15:commentEx w15:paraId="6317470C" w15:paraIdParent="688B3B07" w15:done="0"/>
  <w15:commentEx w15:paraId="4A62C457" w15:done="0"/>
  <w15:commentEx w15:paraId="4513990D" w15:done="0"/>
  <w15:commentEx w15:paraId="349EE251" w15:done="0"/>
  <w15:commentEx w15:paraId="61C6CE9E" w15:done="0"/>
  <w15:commentEx w15:paraId="3E64C141" w15:done="0"/>
  <w15:commentEx w15:paraId="33B7A4F3" w15:done="0"/>
  <w15:commentEx w15:paraId="7BA25FCA" w15:done="0"/>
  <w15:commentEx w15:paraId="2A54730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83984" w16cid:durableId="2235B039"/>
  <w16cid:commentId w16cid:paraId="5D1832D9" w16cid:durableId="2235B03C"/>
  <w16cid:commentId w16cid:paraId="21129345" w16cid:durableId="2235B03D"/>
  <w16cid:commentId w16cid:paraId="007849CD" w16cid:durableId="2235B03E"/>
  <w16cid:commentId w16cid:paraId="21B4010F" w16cid:durableId="2235B03F"/>
  <w16cid:commentId w16cid:paraId="4C87B49F" w16cid:durableId="2235B040"/>
  <w16cid:commentId w16cid:paraId="640CA6ED" w16cid:durableId="220130B1"/>
  <w16cid:commentId w16cid:paraId="35A4CA1B" w16cid:durableId="2235B042"/>
  <w16cid:commentId w16cid:paraId="75A95C5A" w16cid:durableId="2235B043"/>
  <w16cid:commentId w16cid:paraId="546CBAFF" w16cid:durableId="220130B2"/>
  <w16cid:commentId w16cid:paraId="6A4EADDD" w16cid:durableId="220130B3"/>
  <w16cid:commentId w16cid:paraId="705B100B" w16cid:durableId="220130B5"/>
  <w16cid:commentId w16cid:paraId="708356CD" w16cid:durableId="220130B6"/>
  <w16cid:commentId w16cid:paraId="79A5EA62" w16cid:durableId="220130B7"/>
  <w16cid:commentId w16cid:paraId="3B2D3A05" w16cid:durableId="2235B049"/>
  <w16cid:commentId w16cid:paraId="23C9F7EF" w16cid:durableId="2235B04A"/>
  <w16cid:commentId w16cid:paraId="29121CCC" w16cid:durableId="2235B04B"/>
  <w16cid:commentId w16cid:paraId="29805763" w16cid:durableId="2235B04C"/>
  <w16cid:commentId w16cid:paraId="27CA68A4" w16cid:durableId="2235B04D"/>
  <w16cid:commentId w16cid:paraId="50555877" w16cid:durableId="2235B04E"/>
  <w16cid:commentId w16cid:paraId="1D581443" w16cid:durableId="2235B04F"/>
  <w16cid:commentId w16cid:paraId="3C0DF7D6" w16cid:durableId="2235B050"/>
  <w16cid:commentId w16cid:paraId="472305A7" w16cid:durableId="220C8A7E"/>
  <w16cid:commentId w16cid:paraId="5622F642" w16cid:durableId="2235B052"/>
  <w16cid:commentId w16cid:paraId="1E26159C" w16cid:durableId="220130BA"/>
  <w16cid:commentId w16cid:paraId="367759F1" w16cid:durableId="2235B054"/>
  <w16cid:commentId w16cid:paraId="688B3B07" w16cid:durableId="220CD2C0"/>
  <w16cid:commentId w16cid:paraId="6317470C" w16cid:durableId="2235B056"/>
  <w16cid:commentId w16cid:paraId="4A62C457" w16cid:durableId="2235B057"/>
  <w16cid:commentId w16cid:paraId="4513990D" w16cid:durableId="2235B058"/>
  <w16cid:commentId w16cid:paraId="349EE251" w16cid:durableId="2235B059"/>
  <w16cid:commentId w16cid:paraId="61C6CE9E" w16cid:durableId="2235B05A"/>
  <w16cid:commentId w16cid:paraId="3E64C141" w16cid:durableId="2235B05B"/>
  <w16cid:commentId w16cid:paraId="33B7A4F3" w16cid:durableId="2235B05C"/>
  <w16cid:commentId w16cid:paraId="7BA25FCA" w16cid:durableId="2235B05D"/>
  <w16cid:commentId w16cid:paraId="2A547309" w16cid:durableId="220130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A7BE0" w14:textId="77777777" w:rsidR="00F12861" w:rsidRDefault="00F12861">
      <w:pPr>
        <w:spacing w:after="0" w:line="240" w:lineRule="auto"/>
      </w:pPr>
      <w:r>
        <w:separator/>
      </w:r>
    </w:p>
  </w:endnote>
  <w:endnote w:type="continuationSeparator" w:id="0">
    <w:p w14:paraId="64824EC9" w14:textId="77777777" w:rsidR="00F12861" w:rsidRDefault="00F1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C7893" w14:textId="77777777" w:rsidR="00CE7037" w:rsidRDefault="00CE703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BB35" w14:textId="77777777" w:rsidR="00CE7037" w:rsidRDefault="00CE703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A9364" w14:textId="77777777" w:rsidR="00CE7037" w:rsidRDefault="00CE703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DD29B" w14:textId="77777777" w:rsidR="00F12861" w:rsidRDefault="00F12861">
      <w:pPr>
        <w:spacing w:after="0" w:line="240" w:lineRule="auto"/>
      </w:pPr>
      <w:r>
        <w:separator/>
      </w:r>
    </w:p>
  </w:footnote>
  <w:footnote w:type="continuationSeparator" w:id="0">
    <w:p w14:paraId="70F0C365" w14:textId="77777777" w:rsidR="00F12861" w:rsidRDefault="00F1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63245" w14:textId="77777777" w:rsidR="00CE7037" w:rsidRDefault="00CE703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802B6" w14:textId="77777777" w:rsidR="00CE7037" w:rsidRDefault="00CE703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4C5C" w14:textId="77777777" w:rsidR="00CE7037" w:rsidRDefault="00CE703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726B"/>
    <w:multiLevelType w:val="multilevel"/>
    <w:tmpl w:val="98BCC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60EB3"/>
    <w:multiLevelType w:val="hybridMultilevel"/>
    <w:tmpl w:val="F47CFCA4"/>
    <w:lvl w:ilvl="0" w:tplc="26B680B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e Eviner">
    <w15:presenceInfo w15:providerId="AD" w15:userId="S-1-5-21-3516884288-2819916808-3028616173-17311"/>
  </w15:person>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01"/>
    <w:rsid w:val="000002A5"/>
    <w:rsid w:val="0000137C"/>
    <w:rsid w:val="00001C90"/>
    <w:rsid w:val="00001E7E"/>
    <w:rsid w:val="00002E0B"/>
    <w:rsid w:val="000044FD"/>
    <w:rsid w:val="00004674"/>
    <w:rsid w:val="00005336"/>
    <w:rsid w:val="000115D8"/>
    <w:rsid w:val="00016A34"/>
    <w:rsid w:val="000174EF"/>
    <w:rsid w:val="00022B62"/>
    <w:rsid w:val="00023577"/>
    <w:rsid w:val="00025E13"/>
    <w:rsid w:val="000327BF"/>
    <w:rsid w:val="00032D24"/>
    <w:rsid w:val="00034A1A"/>
    <w:rsid w:val="00037BD4"/>
    <w:rsid w:val="00040007"/>
    <w:rsid w:val="00042713"/>
    <w:rsid w:val="000427CB"/>
    <w:rsid w:val="000440CF"/>
    <w:rsid w:val="00045F99"/>
    <w:rsid w:val="00052272"/>
    <w:rsid w:val="00053371"/>
    <w:rsid w:val="000543F2"/>
    <w:rsid w:val="00056A73"/>
    <w:rsid w:val="00061B6E"/>
    <w:rsid w:val="000623B4"/>
    <w:rsid w:val="00070A96"/>
    <w:rsid w:val="00072CE1"/>
    <w:rsid w:val="00073F46"/>
    <w:rsid w:val="000763C3"/>
    <w:rsid w:val="00080E65"/>
    <w:rsid w:val="000822BA"/>
    <w:rsid w:val="000859C8"/>
    <w:rsid w:val="00085AA0"/>
    <w:rsid w:val="0008691A"/>
    <w:rsid w:val="000915AD"/>
    <w:rsid w:val="0009296C"/>
    <w:rsid w:val="00093635"/>
    <w:rsid w:val="00096075"/>
    <w:rsid w:val="00096379"/>
    <w:rsid w:val="000A1AC1"/>
    <w:rsid w:val="000A29A0"/>
    <w:rsid w:val="000A32F9"/>
    <w:rsid w:val="000A4FF9"/>
    <w:rsid w:val="000A6325"/>
    <w:rsid w:val="000A778F"/>
    <w:rsid w:val="000B046B"/>
    <w:rsid w:val="000B48BB"/>
    <w:rsid w:val="000B776C"/>
    <w:rsid w:val="000C1CC9"/>
    <w:rsid w:val="000C2365"/>
    <w:rsid w:val="000C6356"/>
    <w:rsid w:val="000D0CEA"/>
    <w:rsid w:val="000D2FAC"/>
    <w:rsid w:val="000D4D54"/>
    <w:rsid w:val="000D4DD4"/>
    <w:rsid w:val="000E04DF"/>
    <w:rsid w:val="000E2322"/>
    <w:rsid w:val="000E2A71"/>
    <w:rsid w:val="000E58C7"/>
    <w:rsid w:val="000E7203"/>
    <w:rsid w:val="000F1B60"/>
    <w:rsid w:val="000F3F4F"/>
    <w:rsid w:val="000F5992"/>
    <w:rsid w:val="000F63F9"/>
    <w:rsid w:val="000F7B9E"/>
    <w:rsid w:val="00104AF8"/>
    <w:rsid w:val="001073EC"/>
    <w:rsid w:val="00107D4C"/>
    <w:rsid w:val="00110F90"/>
    <w:rsid w:val="00111A53"/>
    <w:rsid w:val="00114174"/>
    <w:rsid w:val="00114315"/>
    <w:rsid w:val="0011712D"/>
    <w:rsid w:val="00120225"/>
    <w:rsid w:val="00120DA7"/>
    <w:rsid w:val="00127B8C"/>
    <w:rsid w:val="0013036B"/>
    <w:rsid w:val="00134EFA"/>
    <w:rsid w:val="00135A53"/>
    <w:rsid w:val="001370DC"/>
    <w:rsid w:val="00140617"/>
    <w:rsid w:val="001437A3"/>
    <w:rsid w:val="00145379"/>
    <w:rsid w:val="001509E8"/>
    <w:rsid w:val="001512F3"/>
    <w:rsid w:val="00151436"/>
    <w:rsid w:val="001527C3"/>
    <w:rsid w:val="00153AD1"/>
    <w:rsid w:val="001547CE"/>
    <w:rsid w:val="00155A1D"/>
    <w:rsid w:val="00156745"/>
    <w:rsid w:val="00162A4C"/>
    <w:rsid w:val="001653A8"/>
    <w:rsid w:val="0016653B"/>
    <w:rsid w:val="00170367"/>
    <w:rsid w:val="001734B4"/>
    <w:rsid w:val="00175013"/>
    <w:rsid w:val="001751D6"/>
    <w:rsid w:val="00180DEB"/>
    <w:rsid w:val="00180FF9"/>
    <w:rsid w:val="00183466"/>
    <w:rsid w:val="00183BBF"/>
    <w:rsid w:val="0018625A"/>
    <w:rsid w:val="00186421"/>
    <w:rsid w:val="00191B93"/>
    <w:rsid w:val="00192AB4"/>
    <w:rsid w:val="00193495"/>
    <w:rsid w:val="00193A63"/>
    <w:rsid w:val="00194AC3"/>
    <w:rsid w:val="00194F7F"/>
    <w:rsid w:val="00195629"/>
    <w:rsid w:val="001A05D4"/>
    <w:rsid w:val="001A42EF"/>
    <w:rsid w:val="001A4994"/>
    <w:rsid w:val="001A4B45"/>
    <w:rsid w:val="001A4E4A"/>
    <w:rsid w:val="001A5000"/>
    <w:rsid w:val="001B490D"/>
    <w:rsid w:val="001B63B5"/>
    <w:rsid w:val="001B73F6"/>
    <w:rsid w:val="001B7F29"/>
    <w:rsid w:val="001C36C5"/>
    <w:rsid w:val="001C7BF0"/>
    <w:rsid w:val="001C7ECB"/>
    <w:rsid w:val="001D0731"/>
    <w:rsid w:val="001D2514"/>
    <w:rsid w:val="001D3AE1"/>
    <w:rsid w:val="001E114D"/>
    <w:rsid w:val="001F27A3"/>
    <w:rsid w:val="001F3EA6"/>
    <w:rsid w:val="001F43BA"/>
    <w:rsid w:val="001F5D55"/>
    <w:rsid w:val="001F61CF"/>
    <w:rsid w:val="001F725C"/>
    <w:rsid w:val="002003AD"/>
    <w:rsid w:val="00202962"/>
    <w:rsid w:val="00203077"/>
    <w:rsid w:val="00203EE4"/>
    <w:rsid w:val="0020635B"/>
    <w:rsid w:val="00210C08"/>
    <w:rsid w:val="00212682"/>
    <w:rsid w:val="00220525"/>
    <w:rsid w:val="00220B1D"/>
    <w:rsid w:val="00221025"/>
    <w:rsid w:val="00223962"/>
    <w:rsid w:val="00223A1F"/>
    <w:rsid w:val="00223D26"/>
    <w:rsid w:val="0023089C"/>
    <w:rsid w:val="00231937"/>
    <w:rsid w:val="0023272F"/>
    <w:rsid w:val="0023710A"/>
    <w:rsid w:val="00237806"/>
    <w:rsid w:val="00243718"/>
    <w:rsid w:val="00243F74"/>
    <w:rsid w:val="0024729C"/>
    <w:rsid w:val="00254100"/>
    <w:rsid w:val="0025515E"/>
    <w:rsid w:val="00260D3D"/>
    <w:rsid w:val="0026437B"/>
    <w:rsid w:val="00271EF5"/>
    <w:rsid w:val="00272406"/>
    <w:rsid w:val="002727E0"/>
    <w:rsid w:val="00272A57"/>
    <w:rsid w:val="00272E11"/>
    <w:rsid w:val="00273569"/>
    <w:rsid w:val="002748CE"/>
    <w:rsid w:val="00275B05"/>
    <w:rsid w:val="00277704"/>
    <w:rsid w:val="00280F7A"/>
    <w:rsid w:val="00284379"/>
    <w:rsid w:val="002859A5"/>
    <w:rsid w:val="00286533"/>
    <w:rsid w:val="00286F0C"/>
    <w:rsid w:val="00287BB0"/>
    <w:rsid w:val="00290CAD"/>
    <w:rsid w:val="002A3281"/>
    <w:rsid w:val="002A452E"/>
    <w:rsid w:val="002B1EC6"/>
    <w:rsid w:val="002B2F96"/>
    <w:rsid w:val="002B3E9A"/>
    <w:rsid w:val="002B5CE2"/>
    <w:rsid w:val="002C115D"/>
    <w:rsid w:val="002C17AF"/>
    <w:rsid w:val="002C494A"/>
    <w:rsid w:val="002C4AE2"/>
    <w:rsid w:val="002C574E"/>
    <w:rsid w:val="002C62F0"/>
    <w:rsid w:val="002C7B37"/>
    <w:rsid w:val="002D195E"/>
    <w:rsid w:val="002D21C3"/>
    <w:rsid w:val="002D316A"/>
    <w:rsid w:val="002D5A45"/>
    <w:rsid w:val="002D64C6"/>
    <w:rsid w:val="002E020A"/>
    <w:rsid w:val="002E1132"/>
    <w:rsid w:val="002E5226"/>
    <w:rsid w:val="002E73DF"/>
    <w:rsid w:val="002E7468"/>
    <w:rsid w:val="002E7B6D"/>
    <w:rsid w:val="002F3F80"/>
    <w:rsid w:val="002F5C4B"/>
    <w:rsid w:val="0030261B"/>
    <w:rsid w:val="003038BA"/>
    <w:rsid w:val="00304364"/>
    <w:rsid w:val="00312449"/>
    <w:rsid w:val="003143B2"/>
    <w:rsid w:val="0031519D"/>
    <w:rsid w:val="0031525E"/>
    <w:rsid w:val="00316E92"/>
    <w:rsid w:val="00317E9A"/>
    <w:rsid w:val="00320B4C"/>
    <w:rsid w:val="00320CB8"/>
    <w:rsid w:val="00320CE6"/>
    <w:rsid w:val="00321B00"/>
    <w:rsid w:val="00321BA9"/>
    <w:rsid w:val="003252A2"/>
    <w:rsid w:val="003256C8"/>
    <w:rsid w:val="0032644D"/>
    <w:rsid w:val="00327DD9"/>
    <w:rsid w:val="00332180"/>
    <w:rsid w:val="00333A5F"/>
    <w:rsid w:val="00334545"/>
    <w:rsid w:val="00337DFF"/>
    <w:rsid w:val="003406D1"/>
    <w:rsid w:val="00340CF5"/>
    <w:rsid w:val="00341659"/>
    <w:rsid w:val="00342726"/>
    <w:rsid w:val="00342961"/>
    <w:rsid w:val="003435E2"/>
    <w:rsid w:val="00345A21"/>
    <w:rsid w:val="0035201A"/>
    <w:rsid w:val="003533ED"/>
    <w:rsid w:val="0035347D"/>
    <w:rsid w:val="0035593D"/>
    <w:rsid w:val="00355D5C"/>
    <w:rsid w:val="00361957"/>
    <w:rsid w:val="003644FC"/>
    <w:rsid w:val="00364DA3"/>
    <w:rsid w:val="0036646F"/>
    <w:rsid w:val="00370210"/>
    <w:rsid w:val="003719E0"/>
    <w:rsid w:val="003770D1"/>
    <w:rsid w:val="00380725"/>
    <w:rsid w:val="00380866"/>
    <w:rsid w:val="00386902"/>
    <w:rsid w:val="00386F6F"/>
    <w:rsid w:val="00387D68"/>
    <w:rsid w:val="00390F27"/>
    <w:rsid w:val="00391F60"/>
    <w:rsid w:val="0039201D"/>
    <w:rsid w:val="003920FF"/>
    <w:rsid w:val="00392ABE"/>
    <w:rsid w:val="003969AA"/>
    <w:rsid w:val="0039729E"/>
    <w:rsid w:val="00397D56"/>
    <w:rsid w:val="003A1120"/>
    <w:rsid w:val="003A130A"/>
    <w:rsid w:val="003A165B"/>
    <w:rsid w:val="003A3AB0"/>
    <w:rsid w:val="003A6086"/>
    <w:rsid w:val="003A7D52"/>
    <w:rsid w:val="003B2303"/>
    <w:rsid w:val="003B34FC"/>
    <w:rsid w:val="003B48EA"/>
    <w:rsid w:val="003B6263"/>
    <w:rsid w:val="003B7467"/>
    <w:rsid w:val="003B780F"/>
    <w:rsid w:val="003C0A41"/>
    <w:rsid w:val="003D019C"/>
    <w:rsid w:val="003D143A"/>
    <w:rsid w:val="003D1CCB"/>
    <w:rsid w:val="003D48CD"/>
    <w:rsid w:val="003D7856"/>
    <w:rsid w:val="003E214E"/>
    <w:rsid w:val="003E41BC"/>
    <w:rsid w:val="003E484C"/>
    <w:rsid w:val="003E4CF6"/>
    <w:rsid w:val="003E4DE4"/>
    <w:rsid w:val="003F5196"/>
    <w:rsid w:val="003F58EA"/>
    <w:rsid w:val="003F5B11"/>
    <w:rsid w:val="003F61E3"/>
    <w:rsid w:val="00402A7B"/>
    <w:rsid w:val="00416194"/>
    <w:rsid w:val="00423E38"/>
    <w:rsid w:val="0043285F"/>
    <w:rsid w:val="0043469D"/>
    <w:rsid w:val="004352AC"/>
    <w:rsid w:val="0043593A"/>
    <w:rsid w:val="004373CE"/>
    <w:rsid w:val="00440E82"/>
    <w:rsid w:val="00445F32"/>
    <w:rsid w:val="00452430"/>
    <w:rsid w:val="00454403"/>
    <w:rsid w:val="004638B9"/>
    <w:rsid w:val="00463F0C"/>
    <w:rsid w:val="004648D5"/>
    <w:rsid w:val="00464F83"/>
    <w:rsid w:val="00466FDF"/>
    <w:rsid w:val="00471E5F"/>
    <w:rsid w:val="0047538A"/>
    <w:rsid w:val="004820F4"/>
    <w:rsid w:val="00485FEF"/>
    <w:rsid w:val="00495F3A"/>
    <w:rsid w:val="004A16CF"/>
    <w:rsid w:val="004A7DEB"/>
    <w:rsid w:val="004B6278"/>
    <w:rsid w:val="004B798D"/>
    <w:rsid w:val="004C08DB"/>
    <w:rsid w:val="004C1115"/>
    <w:rsid w:val="004C2B1B"/>
    <w:rsid w:val="004C36CE"/>
    <w:rsid w:val="004C4138"/>
    <w:rsid w:val="004D03E7"/>
    <w:rsid w:val="004D0F01"/>
    <w:rsid w:val="004D43EF"/>
    <w:rsid w:val="004D7551"/>
    <w:rsid w:val="004D7FED"/>
    <w:rsid w:val="004E66CC"/>
    <w:rsid w:val="004F0161"/>
    <w:rsid w:val="004F026F"/>
    <w:rsid w:val="004F079E"/>
    <w:rsid w:val="004F11E4"/>
    <w:rsid w:val="004F2025"/>
    <w:rsid w:val="004F206B"/>
    <w:rsid w:val="004F2D23"/>
    <w:rsid w:val="004F32F9"/>
    <w:rsid w:val="004F43BD"/>
    <w:rsid w:val="004F7AA6"/>
    <w:rsid w:val="00503090"/>
    <w:rsid w:val="005031CF"/>
    <w:rsid w:val="00506CD2"/>
    <w:rsid w:val="00506FF6"/>
    <w:rsid w:val="00507180"/>
    <w:rsid w:val="0051068F"/>
    <w:rsid w:val="00511FA5"/>
    <w:rsid w:val="0051332F"/>
    <w:rsid w:val="0051580D"/>
    <w:rsid w:val="00517CE9"/>
    <w:rsid w:val="00520D6F"/>
    <w:rsid w:val="00523146"/>
    <w:rsid w:val="0052546B"/>
    <w:rsid w:val="005302C2"/>
    <w:rsid w:val="00530595"/>
    <w:rsid w:val="00534859"/>
    <w:rsid w:val="0053697C"/>
    <w:rsid w:val="00536DDE"/>
    <w:rsid w:val="00541C47"/>
    <w:rsid w:val="00543848"/>
    <w:rsid w:val="00544C33"/>
    <w:rsid w:val="00544C43"/>
    <w:rsid w:val="00545642"/>
    <w:rsid w:val="00546128"/>
    <w:rsid w:val="005512C0"/>
    <w:rsid w:val="005537D8"/>
    <w:rsid w:val="005659F3"/>
    <w:rsid w:val="00565A4C"/>
    <w:rsid w:val="00567CA3"/>
    <w:rsid w:val="0057090B"/>
    <w:rsid w:val="0057414F"/>
    <w:rsid w:val="00574D2E"/>
    <w:rsid w:val="00575015"/>
    <w:rsid w:val="00591147"/>
    <w:rsid w:val="00592D1B"/>
    <w:rsid w:val="00595BC6"/>
    <w:rsid w:val="00596580"/>
    <w:rsid w:val="0059672C"/>
    <w:rsid w:val="005A11CA"/>
    <w:rsid w:val="005A616C"/>
    <w:rsid w:val="005A7AEF"/>
    <w:rsid w:val="005B01BC"/>
    <w:rsid w:val="005B21BC"/>
    <w:rsid w:val="005B41ED"/>
    <w:rsid w:val="005B450B"/>
    <w:rsid w:val="005B55D5"/>
    <w:rsid w:val="005C1270"/>
    <w:rsid w:val="005C1A6B"/>
    <w:rsid w:val="005C3D80"/>
    <w:rsid w:val="005C551E"/>
    <w:rsid w:val="005C625A"/>
    <w:rsid w:val="005C734B"/>
    <w:rsid w:val="005C7C34"/>
    <w:rsid w:val="005D035F"/>
    <w:rsid w:val="005D6F30"/>
    <w:rsid w:val="005E2682"/>
    <w:rsid w:val="005E39AB"/>
    <w:rsid w:val="005E477A"/>
    <w:rsid w:val="005E54A5"/>
    <w:rsid w:val="005F36D1"/>
    <w:rsid w:val="005F5DD1"/>
    <w:rsid w:val="005F710D"/>
    <w:rsid w:val="005F79D7"/>
    <w:rsid w:val="00603597"/>
    <w:rsid w:val="006050D3"/>
    <w:rsid w:val="00605BC3"/>
    <w:rsid w:val="00607FF5"/>
    <w:rsid w:val="0061137D"/>
    <w:rsid w:val="006131DF"/>
    <w:rsid w:val="006149DB"/>
    <w:rsid w:val="0061748E"/>
    <w:rsid w:val="006202FE"/>
    <w:rsid w:val="00622B7C"/>
    <w:rsid w:val="0063091E"/>
    <w:rsid w:val="00636C2F"/>
    <w:rsid w:val="00636C32"/>
    <w:rsid w:val="0063760B"/>
    <w:rsid w:val="006452F2"/>
    <w:rsid w:val="006457C6"/>
    <w:rsid w:val="006471BC"/>
    <w:rsid w:val="0065027A"/>
    <w:rsid w:val="00651ADE"/>
    <w:rsid w:val="00652D98"/>
    <w:rsid w:val="00654159"/>
    <w:rsid w:val="00657284"/>
    <w:rsid w:val="0065768E"/>
    <w:rsid w:val="006576FC"/>
    <w:rsid w:val="00663AB7"/>
    <w:rsid w:val="006648DC"/>
    <w:rsid w:val="00667D04"/>
    <w:rsid w:val="00667D77"/>
    <w:rsid w:val="00670DA1"/>
    <w:rsid w:val="00671B28"/>
    <w:rsid w:val="00671FBE"/>
    <w:rsid w:val="00675218"/>
    <w:rsid w:val="006767E3"/>
    <w:rsid w:val="00676B59"/>
    <w:rsid w:val="006819BE"/>
    <w:rsid w:val="00687A0F"/>
    <w:rsid w:val="00687F6D"/>
    <w:rsid w:val="00690B88"/>
    <w:rsid w:val="00691437"/>
    <w:rsid w:val="00694662"/>
    <w:rsid w:val="00695827"/>
    <w:rsid w:val="006A1607"/>
    <w:rsid w:val="006A2B92"/>
    <w:rsid w:val="006A3529"/>
    <w:rsid w:val="006A46FE"/>
    <w:rsid w:val="006A5BA0"/>
    <w:rsid w:val="006A5CC9"/>
    <w:rsid w:val="006A730B"/>
    <w:rsid w:val="006A7AC5"/>
    <w:rsid w:val="006B24E4"/>
    <w:rsid w:val="006B6BFA"/>
    <w:rsid w:val="006C1A08"/>
    <w:rsid w:val="006C66E5"/>
    <w:rsid w:val="006D0D81"/>
    <w:rsid w:val="006D1DE1"/>
    <w:rsid w:val="006D2CD1"/>
    <w:rsid w:val="006D541D"/>
    <w:rsid w:val="006D5E2A"/>
    <w:rsid w:val="006E07BA"/>
    <w:rsid w:val="006E1D47"/>
    <w:rsid w:val="006E6FF5"/>
    <w:rsid w:val="006E7372"/>
    <w:rsid w:val="006F047D"/>
    <w:rsid w:val="006F0B59"/>
    <w:rsid w:val="006F39A6"/>
    <w:rsid w:val="00702250"/>
    <w:rsid w:val="007038EF"/>
    <w:rsid w:val="00703E53"/>
    <w:rsid w:val="0071093D"/>
    <w:rsid w:val="00715FDB"/>
    <w:rsid w:val="00720FAA"/>
    <w:rsid w:val="00722B5B"/>
    <w:rsid w:val="007330B5"/>
    <w:rsid w:val="007339E7"/>
    <w:rsid w:val="007349B7"/>
    <w:rsid w:val="00737B10"/>
    <w:rsid w:val="00740B53"/>
    <w:rsid w:val="00742083"/>
    <w:rsid w:val="007423A7"/>
    <w:rsid w:val="00744505"/>
    <w:rsid w:val="00744A0A"/>
    <w:rsid w:val="00746330"/>
    <w:rsid w:val="00746F78"/>
    <w:rsid w:val="007512EA"/>
    <w:rsid w:val="0075154F"/>
    <w:rsid w:val="00752CF7"/>
    <w:rsid w:val="007534D1"/>
    <w:rsid w:val="0075389D"/>
    <w:rsid w:val="0075679B"/>
    <w:rsid w:val="007614B2"/>
    <w:rsid w:val="00762442"/>
    <w:rsid w:val="007629D7"/>
    <w:rsid w:val="00764E94"/>
    <w:rsid w:val="0076568C"/>
    <w:rsid w:val="0076786A"/>
    <w:rsid w:val="00771E07"/>
    <w:rsid w:val="00772CD2"/>
    <w:rsid w:val="007737DE"/>
    <w:rsid w:val="0077732D"/>
    <w:rsid w:val="007776FF"/>
    <w:rsid w:val="007800BC"/>
    <w:rsid w:val="0078115A"/>
    <w:rsid w:val="00781604"/>
    <w:rsid w:val="00783122"/>
    <w:rsid w:val="00783EF2"/>
    <w:rsid w:val="007923FF"/>
    <w:rsid w:val="00792E07"/>
    <w:rsid w:val="007935F8"/>
    <w:rsid w:val="007947B6"/>
    <w:rsid w:val="00796AE8"/>
    <w:rsid w:val="007978AA"/>
    <w:rsid w:val="007A7052"/>
    <w:rsid w:val="007A72A9"/>
    <w:rsid w:val="007A7B6E"/>
    <w:rsid w:val="007B1728"/>
    <w:rsid w:val="007B2111"/>
    <w:rsid w:val="007B3840"/>
    <w:rsid w:val="007B51BF"/>
    <w:rsid w:val="007C12F2"/>
    <w:rsid w:val="007C18BE"/>
    <w:rsid w:val="007C4909"/>
    <w:rsid w:val="007C77DA"/>
    <w:rsid w:val="007D4F87"/>
    <w:rsid w:val="007D5B5D"/>
    <w:rsid w:val="007E25F5"/>
    <w:rsid w:val="007E3406"/>
    <w:rsid w:val="007E3823"/>
    <w:rsid w:val="007E5402"/>
    <w:rsid w:val="007E64FC"/>
    <w:rsid w:val="007F1CD4"/>
    <w:rsid w:val="007F5800"/>
    <w:rsid w:val="007F58C0"/>
    <w:rsid w:val="007F7924"/>
    <w:rsid w:val="0080094B"/>
    <w:rsid w:val="0080097D"/>
    <w:rsid w:val="0080174A"/>
    <w:rsid w:val="008020ED"/>
    <w:rsid w:val="0080430A"/>
    <w:rsid w:val="008056F5"/>
    <w:rsid w:val="00805A7E"/>
    <w:rsid w:val="008169BA"/>
    <w:rsid w:val="00822EB8"/>
    <w:rsid w:val="00830AE5"/>
    <w:rsid w:val="008312C8"/>
    <w:rsid w:val="008319DC"/>
    <w:rsid w:val="00833F95"/>
    <w:rsid w:val="008349E6"/>
    <w:rsid w:val="00850083"/>
    <w:rsid w:val="00850DE4"/>
    <w:rsid w:val="008530F7"/>
    <w:rsid w:val="008563D6"/>
    <w:rsid w:val="00857B49"/>
    <w:rsid w:val="00861766"/>
    <w:rsid w:val="008641B6"/>
    <w:rsid w:val="00865CF1"/>
    <w:rsid w:val="00867460"/>
    <w:rsid w:val="00867A01"/>
    <w:rsid w:val="00870508"/>
    <w:rsid w:val="00870E87"/>
    <w:rsid w:val="00875319"/>
    <w:rsid w:val="00877034"/>
    <w:rsid w:val="00877C66"/>
    <w:rsid w:val="008820B7"/>
    <w:rsid w:val="0088454E"/>
    <w:rsid w:val="008854AC"/>
    <w:rsid w:val="00885FA0"/>
    <w:rsid w:val="00887B42"/>
    <w:rsid w:val="008917EA"/>
    <w:rsid w:val="00894B54"/>
    <w:rsid w:val="008959D7"/>
    <w:rsid w:val="008965FE"/>
    <w:rsid w:val="0089723F"/>
    <w:rsid w:val="00897DFB"/>
    <w:rsid w:val="008A20B4"/>
    <w:rsid w:val="008A2867"/>
    <w:rsid w:val="008A4908"/>
    <w:rsid w:val="008A4944"/>
    <w:rsid w:val="008A605C"/>
    <w:rsid w:val="008B6726"/>
    <w:rsid w:val="008B6B55"/>
    <w:rsid w:val="008C265F"/>
    <w:rsid w:val="008C2673"/>
    <w:rsid w:val="008C2947"/>
    <w:rsid w:val="008C358F"/>
    <w:rsid w:val="008C3BCB"/>
    <w:rsid w:val="008C4231"/>
    <w:rsid w:val="008C707C"/>
    <w:rsid w:val="008D1140"/>
    <w:rsid w:val="008D2E1B"/>
    <w:rsid w:val="008D53E0"/>
    <w:rsid w:val="008D5C47"/>
    <w:rsid w:val="008E014B"/>
    <w:rsid w:val="008E7579"/>
    <w:rsid w:val="008F40D5"/>
    <w:rsid w:val="009000B4"/>
    <w:rsid w:val="00904680"/>
    <w:rsid w:val="00904AD4"/>
    <w:rsid w:val="00904E18"/>
    <w:rsid w:val="00907DCC"/>
    <w:rsid w:val="009100EC"/>
    <w:rsid w:val="00912DEC"/>
    <w:rsid w:val="009136DA"/>
    <w:rsid w:val="009145F3"/>
    <w:rsid w:val="0091462C"/>
    <w:rsid w:val="0091465F"/>
    <w:rsid w:val="009153F8"/>
    <w:rsid w:val="00921AE8"/>
    <w:rsid w:val="00922E65"/>
    <w:rsid w:val="0092589A"/>
    <w:rsid w:val="0092780A"/>
    <w:rsid w:val="00927BE7"/>
    <w:rsid w:val="00930743"/>
    <w:rsid w:val="00931989"/>
    <w:rsid w:val="00931D7A"/>
    <w:rsid w:val="009365FC"/>
    <w:rsid w:val="0093766C"/>
    <w:rsid w:val="00937E94"/>
    <w:rsid w:val="00940F88"/>
    <w:rsid w:val="009416FD"/>
    <w:rsid w:val="0094388C"/>
    <w:rsid w:val="00944E09"/>
    <w:rsid w:val="00946718"/>
    <w:rsid w:val="00947552"/>
    <w:rsid w:val="009503EF"/>
    <w:rsid w:val="00950BF9"/>
    <w:rsid w:val="00951708"/>
    <w:rsid w:val="009654CF"/>
    <w:rsid w:val="009707F8"/>
    <w:rsid w:val="00973821"/>
    <w:rsid w:val="0097517F"/>
    <w:rsid w:val="00982958"/>
    <w:rsid w:val="009853DF"/>
    <w:rsid w:val="009863AB"/>
    <w:rsid w:val="00986DB7"/>
    <w:rsid w:val="0099306E"/>
    <w:rsid w:val="009954BC"/>
    <w:rsid w:val="009977DD"/>
    <w:rsid w:val="009A208B"/>
    <w:rsid w:val="009A2EE9"/>
    <w:rsid w:val="009A32E9"/>
    <w:rsid w:val="009A3ACC"/>
    <w:rsid w:val="009A5A7B"/>
    <w:rsid w:val="009A5B4C"/>
    <w:rsid w:val="009B0EC0"/>
    <w:rsid w:val="009B1273"/>
    <w:rsid w:val="009B316D"/>
    <w:rsid w:val="009C01D0"/>
    <w:rsid w:val="009C0611"/>
    <w:rsid w:val="009C6035"/>
    <w:rsid w:val="009D25DD"/>
    <w:rsid w:val="009D2EF8"/>
    <w:rsid w:val="009D33E0"/>
    <w:rsid w:val="009D4920"/>
    <w:rsid w:val="009D5625"/>
    <w:rsid w:val="009D6341"/>
    <w:rsid w:val="009E362B"/>
    <w:rsid w:val="009E3909"/>
    <w:rsid w:val="009E3A3A"/>
    <w:rsid w:val="009E3CE5"/>
    <w:rsid w:val="009F20FB"/>
    <w:rsid w:val="009F2913"/>
    <w:rsid w:val="009F390D"/>
    <w:rsid w:val="009F4B82"/>
    <w:rsid w:val="009F66AF"/>
    <w:rsid w:val="009F6B5E"/>
    <w:rsid w:val="00A061B9"/>
    <w:rsid w:val="00A0665B"/>
    <w:rsid w:val="00A0681C"/>
    <w:rsid w:val="00A06F36"/>
    <w:rsid w:val="00A07083"/>
    <w:rsid w:val="00A12A4D"/>
    <w:rsid w:val="00A14085"/>
    <w:rsid w:val="00A14D5B"/>
    <w:rsid w:val="00A177F3"/>
    <w:rsid w:val="00A2236D"/>
    <w:rsid w:val="00A26A6C"/>
    <w:rsid w:val="00A33302"/>
    <w:rsid w:val="00A425E9"/>
    <w:rsid w:val="00A44D5D"/>
    <w:rsid w:val="00A47AE7"/>
    <w:rsid w:val="00A50FC0"/>
    <w:rsid w:val="00A5121C"/>
    <w:rsid w:val="00A52BE5"/>
    <w:rsid w:val="00A5350B"/>
    <w:rsid w:val="00A57141"/>
    <w:rsid w:val="00A57582"/>
    <w:rsid w:val="00A621C7"/>
    <w:rsid w:val="00A6373C"/>
    <w:rsid w:val="00A67C8F"/>
    <w:rsid w:val="00A73510"/>
    <w:rsid w:val="00A744C8"/>
    <w:rsid w:val="00A768C7"/>
    <w:rsid w:val="00A81124"/>
    <w:rsid w:val="00A83C37"/>
    <w:rsid w:val="00A84E72"/>
    <w:rsid w:val="00A8541B"/>
    <w:rsid w:val="00A91182"/>
    <w:rsid w:val="00A926A7"/>
    <w:rsid w:val="00A93086"/>
    <w:rsid w:val="00A95BB2"/>
    <w:rsid w:val="00AB08B9"/>
    <w:rsid w:val="00AB257C"/>
    <w:rsid w:val="00AB267D"/>
    <w:rsid w:val="00AB2FC1"/>
    <w:rsid w:val="00AB434A"/>
    <w:rsid w:val="00AB74EA"/>
    <w:rsid w:val="00AC1C24"/>
    <w:rsid w:val="00AC3A8A"/>
    <w:rsid w:val="00AC3BFA"/>
    <w:rsid w:val="00AC535D"/>
    <w:rsid w:val="00AC7603"/>
    <w:rsid w:val="00AD231E"/>
    <w:rsid w:val="00AD35CC"/>
    <w:rsid w:val="00AD4B17"/>
    <w:rsid w:val="00AD7AEB"/>
    <w:rsid w:val="00AE1DE5"/>
    <w:rsid w:val="00AE29E5"/>
    <w:rsid w:val="00AE496D"/>
    <w:rsid w:val="00AE737F"/>
    <w:rsid w:val="00AF136F"/>
    <w:rsid w:val="00AF145E"/>
    <w:rsid w:val="00AF1916"/>
    <w:rsid w:val="00AF1FF1"/>
    <w:rsid w:val="00AF469B"/>
    <w:rsid w:val="00AF4BC1"/>
    <w:rsid w:val="00B05568"/>
    <w:rsid w:val="00B055BF"/>
    <w:rsid w:val="00B20879"/>
    <w:rsid w:val="00B22649"/>
    <w:rsid w:val="00B236DE"/>
    <w:rsid w:val="00B265AD"/>
    <w:rsid w:val="00B327CA"/>
    <w:rsid w:val="00B33FC6"/>
    <w:rsid w:val="00B345DB"/>
    <w:rsid w:val="00B34EB8"/>
    <w:rsid w:val="00B37E25"/>
    <w:rsid w:val="00B43547"/>
    <w:rsid w:val="00B43BAA"/>
    <w:rsid w:val="00B44847"/>
    <w:rsid w:val="00B4525D"/>
    <w:rsid w:val="00B471CC"/>
    <w:rsid w:val="00B474E0"/>
    <w:rsid w:val="00B50169"/>
    <w:rsid w:val="00B5257D"/>
    <w:rsid w:val="00B5338B"/>
    <w:rsid w:val="00B544BB"/>
    <w:rsid w:val="00B63484"/>
    <w:rsid w:val="00B67B1C"/>
    <w:rsid w:val="00B67BA0"/>
    <w:rsid w:val="00B715E5"/>
    <w:rsid w:val="00B72A9C"/>
    <w:rsid w:val="00B72CF5"/>
    <w:rsid w:val="00B8263A"/>
    <w:rsid w:val="00B830D0"/>
    <w:rsid w:val="00B83E7D"/>
    <w:rsid w:val="00B85029"/>
    <w:rsid w:val="00B869C7"/>
    <w:rsid w:val="00B87B3D"/>
    <w:rsid w:val="00BA08DA"/>
    <w:rsid w:val="00BA58ED"/>
    <w:rsid w:val="00BA7B20"/>
    <w:rsid w:val="00BB1ABC"/>
    <w:rsid w:val="00BB1C5F"/>
    <w:rsid w:val="00BB7905"/>
    <w:rsid w:val="00BC1AF4"/>
    <w:rsid w:val="00BC2B22"/>
    <w:rsid w:val="00BC50CA"/>
    <w:rsid w:val="00BC5948"/>
    <w:rsid w:val="00BD41C9"/>
    <w:rsid w:val="00BD55C6"/>
    <w:rsid w:val="00BD5EF3"/>
    <w:rsid w:val="00BD6D2C"/>
    <w:rsid w:val="00BD7D22"/>
    <w:rsid w:val="00BE0D12"/>
    <w:rsid w:val="00BE224F"/>
    <w:rsid w:val="00BE2E8F"/>
    <w:rsid w:val="00BE6F67"/>
    <w:rsid w:val="00BF11A3"/>
    <w:rsid w:val="00BF18D4"/>
    <w:rsid w:val="00BF3948"/>
    <w:rsid w:val="00BF3E54"/>
    <w:rsid w:val="00BF7897"/>
    <w:rsid w:val="00C00494"/>
    <w:rsid w:val="00C00901"/>
    <w:rsid w:val="00C04D08"/>
    <w:rsid w:val="00C051F3"/>
    <w:rsid w:val="00C07746"/>
    <w:rsid w:val="00C14384"/>
    <w:rsid w:val="00C14ACD"/>
    <w:rsid w:val="00C15CD7"/>
    <w:rsid w:val="00C20186"/>
    <w:rsid w:val="00C318CB"/>
    <w:rsid w:val="00C32A8F"/>
    <w:rsid w:val="00C40F76"/>
    <w:rsid w:val="00C46C5D"/>
    <w:rsid w:val="00C47E1C"/>
    <w:rsid w:val="00C51522"/>
    <w:rsid w:val="00C545DA"/>
    <w:rsid w:val="00C55EA5"/>
    <w:rsid w:val="00C568C8"/>
    <w:rsid w:val="00C57C29"/>
    <w:rsid w:val="00C61901"/>
    <w:rsid w:val="00C61AF8"/>
    <w:rsid w:val="00C65A9D"/>
    <w:rsid w:val="00C735D1"/>
    <w:rsid w:val="00C74A8F"/>
    <w:rsid w:val="00C7619F"/>
    <w:rsid w:val="00C8610E"/>
    <w:rsid w:val="00C861C9"/>
    <w:rsid w:val="00C86222"/>
    <w:rsid w:val="00C922EE"/>
    <w:rsid w:val="00C956FC"/>
    <w:rsid w:val="00C9681B"/>
    <w:rsid w:val="00C96BC4"/>
    <w:rsid w:val="00CA0298"/>
    <w:rsid w:val="00CA5398"/>
    <w:rsid w:val="00CB1D4C"/>
    <w:rsid w:val="00CB2F81"/>
    <w:rsid w:val="00CB63C5"/>
    <w:rsid w:val="00CB64AF"/>
    <w:rsid w:val="00CB6886"/>
    <w:rsid w:val="00CC19BC"/>
    <w:rsid w:val="00CC2E8F"/>
    <w:rsid w:val="00CC3B03"/>
    <w:rsid w:val="00CC62C5"/>
    <w:rsid w:val="00CE101C"/>
    <w:rsid w:val="00CE2774"/>
    <w:rsid w:val="00CE2889"/>
    <w:rsid w:val="00CE29A6"/>
    <w:rsid w:val="00CE5CEC"/>
    <w:rsid w:val="00CE6A26"/>
    <w:rsid w:val="00CE7037"/>
    <w:rsid w:val="00CE7244"/>
    <w:rsid w:val="00CE7B76"/>
    <w:rsid w:val="00CE7DB9"/>
    <w:rsid w:val="00CF06E0"/>
    <w:rsid w:val="00CF0EF6"/>
    <w:rsid w:val="00CF1025"/>
    <w:rsid w:val="00CF120D"/>
    <w:rsid w:val="00CF1E8B"/>
    <w:rsid w:val="00D05954"/>
    <w:rsid w:val="00D05DAF"/>
    <w:rsid w:val="00D062E3"/>
    <w:rsid w:val="00D06468"/>
    <w:rsid w:val="00D06AD4"/>
    <w:rsid w:val="00D10BF9"/>
    <w:rsid w:val="00D1213B"/>
    <w:rsid w:val="00D13574"/>
    <w:rsid w:val="00D2493A"/>
    <w:rsid w:val="00D24BD0"/>
    <w:rsid w:val="00D32B36"/>
    <w:rsid w:val="00D34E80"/>
    <w:rsid w:val="00D370CA"/>
    <w:rsid w:val="00D40736"/>
    <w:rsid w:val="00D40F24"/>
    <w:rsid w:val="00D42D7A"/>
    <w:rsid w:val="00D45426"/>
    <w:rsid w:val="00D46B42"/>
    <w:rsid w:val="00D471C6"/>
    <w:rsid w:val="00D47AA5"/>
    <w:rsid w:val="00D47BE8"/>
    <w:rsid w:val="00D50E89"/>
    <w:rsid w:val="00D52409"/>
    <w:rsid w:val="00D57138"/>
    <w:rsid w:val="00D57619"/>
    <w:rsid w:val="00D57F31"/>
    <w:rsid w:val="00D6279A"/>
    <w:rsid w:val="00D70665"/>
    <w:rsid w:val="00D70A97"/>
    <w:rsid w:val="00D84C34"/>
    <w:rsid w:val="00D86FFD"/>
    <w:rsid w:val="00D908B6"/>
    <w:rsid w:val="00D90D1D"/>
    <w:rsid w:val="00DA381B"/>
    <w:rsid w:val="00DA519E"/>
    <w:rsid w:val="00DA5E2A"/>
    <w:rsid w:val="00DB1B98"/>
    <w:rsid w:val="00DB441A"/>
    <w:rsid w:val="00DB46F9"/>
    <w:rsid w:val="00DB732E"/>
    <w:rsid w:val="00DC2FA1"/>
    <w:rsid w:val="00DC5156"/>
    <w:rsid w:val="00DC55F8"/>
    <w:rsid w:val="00DC7EA6"/>
    <w:rsid w:val="00DD1019"/>
    <w:rsid w:val="00DD33BD"/>
    <w:rsid w:val="00DD3DE4"/>
    <w:rsid w:val="00DD4D22"/>
    <w:rsid w:val="00DD4EBD"/>
    <w:rsid w:val="00DD5DFE"/>
    <w:rsid w:val="00DE09A3"/>
    <w:rsid w:val="00DE55F8"/>
    <w:rsid w:val="00DE7C43"/>
    <w:rsid w:val="00DF0445"/>
    <w:rsid w:val="00E018A5"/>
    <w:rsid w:val="00E02A39"/>
    <w:rsid w:val="00E0371E"/>
    <w:rsid w:val="00E039EB"/>
    <w:rsid w:val="00E04542"/>
    <w:rsid w:val="00E074F6"/>
    <w:rsid w:val="00E124D0"/>
    <w:rsid w:val="00E12921"/>
    <w:rsid w:val="00E1464D"/>
    <w:rsid w:val="00E15986"/>
    <w:rsid w:val="00E21868"/>
    <w:rsid w:val="00E25925"/>
    <w:rsid w:val="00E26C99"/>
    <w:rsid w:val="00E27763"/>
    <w:rsid w:val="00E31719"/>
    <w:rsid w:val="00E31F67"/>
    <w:rsid w:val="00E41B8A"/>
    <w:rsid w:val="00E43635"/>
    <w:rsid w:val="00E46772"/>
    <w:rsid w:val="00E50B4E"/>
    <w:rsid w:val="00E51114"/>
    <w:rsid w:val="00E533F6"/>
    <w:rsid w:val="00E534C6"/>
    <w:rsid w:val="00E55AA7"/>
    <w:rsid w:val="00E604EF"/>
    <w:rsid w:val="00E632D0"/>
    <w:rsid w:val="00E70893"/>
    <w:rsid w:val="00E70938"/>
    <w:rsid w:val="00E717F7"/>
    <w:rsid w:val="00E726C8"/>
    <w:rsid w:val="00E728C3"/>
    <w:rsid w:val="00E7343C"/>
    <w:rsid w:val="00E74F5F"/>
    <w:rsid w:val="00E81D2C"/>
    <w:rsid w:val="00E8287C"/>
    <w:rsid w:val="00E82BAC"/>
    <w:rsid w:val="00E86458"/>
    <w:rsid w:val="00E902E1"/>
    <w:rsid w:val="00E90760"/>
    <w:rsid w:val="00EA0B50"/>
    <w:rsid w:val="00EA471A"/>
    <w:rsid w:val="00EA63EA"/>
    <w:rsid w:val="00EA6670"/>
    <w:rsid w:val="00EA6B4A"/>
    <w:rsid w:val="00EB28BB"/>
    <w:rsid w:val="00EB3769"/>
    <w:rsid w:val="00EB67EE"/>
    <w:rsid w:val="00EC0C66"/>
    <w:rsid w:val="00EC164D"/>
    <w:rsid w:val="00EC26AD"/>
    <w:rsid w:val="00EC38E5"/>
    <w:rsid w:val="00EC5669"/>
    <w:rsid w:val="00EC795E"/>
    <w:rsid w:val="00ED0D29"/>
    <w:rsid w:val="00ED15BF"/>
    <w:rsid w:val="00ED2531"/>
    <w:rsid w:val="00ED2CA2"/>
    <w:rsid w:val="00ED5588"/>
    <w:rsid w:val="00ED7941"/>
    <w:rsid w:val="00ED7CDC"/>
    <w:rsid w:val="00EE48D4"/>
    <w:rsid w:val="00EE583C"/>
    <w:rsid w:val="00EE5EFD"/>
    <w:rsid w:val="00EF0273"/>
    <w:rsid w:val="00EF4241"/>
    <w:rsid w:val="00EF63CB"/>
    <w:rsid w:val="00F00CE8"/>
    <w:rsid w:val="00F015E7"/>
    <w:rsid w:val="00F02310"/>
    <w:rsid w:val="00F03D98"/>
    <w:rsid w:val="00F04669"/>
    <w:rsid w:val="00F064BE"/>
    <w:rsid w:val="00F06EBE"/>
    <w:rsid w:val="00F10AD2"/>
    <w:rsid w:val="00F10D04"/>
    <w:rsid w:val="00F1111F"/>
    <w:rsid w:val="00F12861"/>
    <w:rsid w:val="00F12A06"/>
    <w:rsid w:val="00F12FCC"/>
    <w:rsid w:val="00F17FE1"/>
    <w:rsid w:val="00F23B4B"/>
    <w:rsid w:val="00F255E2"/>
    <w:rsid w:val="00F31604"/>
    <w:rsid w:val="00F32076"/>
    <w:rsid w:val="00F327B6"/>
    <w:rsid w:val="00F33F9C"/>
    <w:rsid w:val="00F36DDE"/>
    <w:rsid w:val="00F40722"/>
    <w:rsid w:val="00F40BC3"/>
    <w:rsid w:val="00F450E7"/>
    <w:rsid w:val="00F45DDA"/>
    <w:rsid w:val="00F55930"/>
    <w:rsid w:val="00F559B1"/>
    <w:rsid w:val="00F5607B"/>
    <w:rsid w:val="00F66AE6"/>
    <w:rsid w:val="00F70CB1"/>
    <w:rsid w:val="00F8013B"/>
    <w:rsid w:val="00F8081A"/>
    <w:rsid w:val="00F81685"/>
    <w:rsid w:val="00F8777C"/>
    <w:rsid w:val="00F87D14"/>
    <w:rsid w:val="00F926BA"/>
    <w:rsid w:val="00F93D53"/>
    <w:rsid w:val="00FA1671"/>
    <w:rsid w:val="00FA539B"/>
    <w:rsid w:val="00FA597E"/>
    <w:rsid w:val="00FA76F5"/>
    <w:rsid w:val="00FB046C"/>
    <w:rsid w:val="00FB12BE"/>
    <w:rsid w:val="00FB21C8"/>
    <w:rsid w:val="00FB433B"/>
    <w:rsid w:val="00FC3FF2"/>
    <w:rsid w:val="00FC43B9"/>
    <w:rsid w:val="00FC5051"/>
    <w:rsid w:val="00FC58AC"/>
    <w:rsid w:val="00FC5D76"/>
    <w:rsid w:val="00FC6DE6"/>
    <w:rsid w:val="00FD0C21"/>
    <w:rsid w:val="00FD2BCC"/>
    <w:rsid w:val="00FD324B"/>
    <w:rsid w:val="00FD38FB"/>
    <w:rsid w:val="00FD4302"/>
    <w:rsid w:val="00FE1028"/>
    <w:rsid w:val="00FE25EC"/>
    <w:rsid w:val="00FE3759"/>
    <w:rsid w:val="00FE37C4"/>
    <w:rsid w:val="00FE5957"/>
    <w:rsid w:val="00FE6870"/>
    <w:rsid w:val="00FF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2BBE"/>
  <w15:docId w15:val="{B814E136-8634-4602-AD19-B247C33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libri" w:eastAsia="Calibri" w:hAnsi="Calibri" w:cs="Calibri"/>
      <w:smallCaps/>
      <w:sz w:val="36"/>
      <w:szCs w:val="36"/>
    </w:rPr>
  </w:style>
  <w:style w:type="paragraph" w:styleId="Heading2">
    <w:name w:val="heading 2"/>
    <w:basedOn w:val="Normal"/>
    <w:next w:val="Normal"/>
    <w:pPr>
      <w:keepNext/>
      <w:keepLines/>
      <w:spacing w:before="120" w:after="0" w:line="240" w:lineRule="auto"/>
      <w:outlineLvl w:val="1"/>
    </w:pPr>
    <w:rPr>
      <w:rFonts w:ascii="Calibri" w:eastAsia="Calibri" w:hAnsi="Calibri" w:cs="Calibri"/>
      <w:smallCaps/>
      <w:sz w:val="28"/>
      <w:szCs w:val="28"/>
    </w:rPr>
  </w:style>
  <w:style w:type="paragraph" w:styleId="Heading3">
    <w:name w:val="heading 3"/>
    <w:basedOn w:val="Normal"/>
    <w:next w:val="Normal"/>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pPr>
      <w:keepNext/>
      <w:keepLines/>
      <w:spacing w:before="120" w:after="0"/>
      <w:outlineLvl w:val="3"/>
    </w:pPr>
    <w:rPr>
      <w:rFonts w:ascii="Calibri" w:eastAsia="Calibri" w:hAnsi="Calibri" w:cs="Calibri"/>
      <w:smallCaps/>
    </w:rPr>
  </w:style>
  <w:style w:type="paragraph" w:styleId="Heading5">
    <w:name w:val="heading 5"/>
    <w:basedOn w:val="Normal"/>
    <w:next w:val="Normal"/>
    <w:pPr>
      <w:keepNext/>
      <w:keepLines/>
      <w:spacing w:before="120" w:after="0"/>
      <w:outlineLvl w:val="4"/>
    </w:pPr>
    <w:rPr>
      <w:rFonts w:ascii="Calibri" w:eastAsia="Calibri" w:hAnsi="Calibri" w:cs="Calibri"/>
      <w:i/>
      <w:smallCaps/>
    </w:rPr>
  </w:style>
  <w:style w:type="paragraph" w:styleId="Heading6">
    <w:name w:val="heading 6"/>
    <w:basedOn w:val="Normal"/>
    <w:next w:val="Normal"/>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mallCaps/>
      <w:color w:val="404040"/>
      <w:sz w:val="72"/>
      <w:szCs w:val="72"/>
    </w:rPr>
  </w:style>
  <w:style w:type="paragraph" w:styleId="Subtitle">
    <w:name w:val="Subtitle"/>
    <w:basedOn w:val="Normal"/>
    <w:next w:val="Normal"/>
    <w:rPr>
      <w:rFonts w:ascii="Calibri" w:eastAsia="Calibri" w:hAnsi="Calibri" w:cs="Calibri"/>
      <w:smallCaps/>
      <w:color w:val="595959"/>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2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889"/>
    <w:rPr>
      <w:rFonts w:ascii="Segoe UI" w:hAnsi="Segoe UI" w:cs="Segoe UI"/>
      <w:sz w:val="18"/>
      <w:szCs w:val="18"/>
    </w:rPr>
  </w:style>
  <w:style w:type="paragraph" w:styleId="Revision">
    <w:name w:val="Revision"/>
    <w:hidden/>
    <w:uiPriority w:val="99"/>
    <w:semiHidden/>
    <w:rsid w:val="000002A5"/>
    <w:pPr>
      <w:spacing w:after="0" w:line="240" w:lineRule="auto"/>
    </w:pPr>
  </w:style>
  <w:style w:type="paragraph" w:styleId="CommentSubject">
    <w:name w:val="annotation subject"/>
    <w:basedOn w:val="CommentText"/>
    <w:next w:val="CommentText"/>
    <w:link w:val="CommentSubjectChar"/>
    <w:uiPriority w:val="99"/>
    <w:semiHidden/>
    <w:unhideWhenUsed/>
    <w:rsid w:val="00595BC6"/>
    <w:rPr>
      <w:b/>
      <w:bCs/>
    </w:rPr>
  </w:style>
  <w:style w:type="character" w:customStyle="1" w:styleId="CommentSubjectChar">
    <w:name w:val="Comment Subject Char"/>
    <w:basedOn w:val="CommentTextChar"/>
    <w:link w:val="CommentSubject"/>
    <w:uiPriority w:val="99"/>
    <w:semiHidden/>
    <w:rsid w:val="00595BC6"/>
    <w:rPr>
      <w:b/>
      <w:bCs/>
      <w:sz w:val="20"/>
      <w:szCs w:val="20"/>
    </w:rPr>
  </w:style>
  <w:style w:type="paragraph" w:styleId="ListParagraph">
    <w:name w:val="List Paragraph"/>
    <w:basedOn w:val="Normal"/>
    <w:uiPriority w:val="34"/>
    <w:qFormat/>
    <w:rsid w:val="00FC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97000-BB11-481F-81FA-5B68A22E0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17</Pages>
  <Words>39056</Words>
  <Characters>222620</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261154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Batzer</dc:creator>
  <cp:lastModifiedBy>evan batzer</cp:lastModifiedBy>
  <cp:revision>85</cp:revision>
  <dcterms:created xsi:type="dcterms:W3CDTF">2020-03-18T17:34:00Z</dcterms:created>
  <dcterms:modified xsi:type="dcterms:W3CDTF">2020-04-06T21:37:00Z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