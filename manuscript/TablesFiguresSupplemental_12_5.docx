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161BD" w14:textId="77777777" w:rsidR="00D109E8" w:rsidRDefault="005804B6">
      <w:pPr>
        <w:rPr>
          <w:rFonts w:ascii="Times New Roman" w:eastAsia="Times New Roman" w:hAnsi="Times New Roman" w:cs="Times New Roman"/>
          <w:b/>
          <w:sz w:val="24"/>
          <w:szCs w:val="24"/>
        </w:rPr>
      </w:pPr>
      <w:commentRangeStart w:id="0"/>
      <w:commentRangeStart w:id="1"/>
      <w:r>
        <w:rPr>
          <w:rFonts w:ascii="Times New Roman" w:eastAsia="Times New Roman" w:hAnsi="Times New Roman" w:cs="Times New Roman"/>
          <w:b/>
          <w:sz w:val="24"/>
          <w:szCs w:val="24"/>
        </w:rPr>
        <w:t>Tables:</w:t>
      </w:r>
      <w:commentRangeEnd w:id="0"/>
      <w:r>
        <w:commentReference w:id="0"/>
      </w:r>
      <w:commentRangeEnd w:id="1"/>
      <w:r>
        <w:commentReference w:id="1"/>
      </w:r>
    </w:p>
    <w:p w14:paraId="241F7710"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14:paraId="66276DC3"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 mixtures used in initial plot seeding. Distinctions between “Native”, “Naturalized”, and “Invasive” species groups reflect species origins in California grasslands.</w:t>
      </w:r>
    </w:p>
    <w:tbl>
      <w:tblPr>
        <w:tblStyle w:val="a"/>
        <w:tblW w:w="9552" w:type="dxa"/>
        <w:tblBorders>
          <w:top w:val="nil"/>
          <w:left w:val="nil"/>
          <w:bottom w:val="nil"/>
          <w:right w:val="nil"/>
          <w:insideH w:val="nil"/>
          <w:insideV w:val="nil"/>
        </w:tblBorders>
        <w:tblLayout w:type="fixed"/>
        <w:tblLook w:val="0400" w:firstRow="0" w:lastRow="0" w:firstColumn="0" w:lastColumn="0" w:noHBand="0" w:noVBand="1"/>
      </w:tblPr>
      <w:tblGrid>
        <w:gridCol w:w="2905"/>
        <w:gridCol w:w="3690"/>
        <w:gridCol w:w="2957"/>
      </w:tblGrid>
      <w:tr w:rsidR="00D109E8" w14:paraId="4537EE92" w14:textId="77777777">
        <w:trPr>
          <w:trHeight w:val="380"/>
        </w:trPr>
        <w:tc>
          <w:tcPr>
            <w:tcW w:w="2905" w:type="dxa"/>
            <w:tcBorders>
              <w:bottom w:val="single" w:sz="4" w:space="0" w:color="000000"/>
              <w:right w:val="single" w:sz="4" w:space="0" w:color="000000"/>
            </w:tcBorders>
            <w:vAlign w:val="center"/>
          </w:tcPr>
          <w:p w14:paraId="11AAC096" w14:textId="77777777" w:rsidR="00D109E8" w:rsidRDefault="005804B6">
            <w:pPr>
              <w:rPr>
                <w:rFonts w:ascii="Arial" w:eastAsia="Arial" w:hAnsi="Arial" w:cs="Arial"/>
                <w:sz w:val="24"/>
                <w:szCs w:val="24"/>
              </w:rPr>
            </w:pPr>
            <w:r>
              <w:rPr>
                <w:rFonts w:ascii="Arial" w:eastAsia="Arial" w:hAnsi="Arial" w:cs="Arial"/>
                <w:sz w:val="24"/>
                <w:szCs w:val="24"/>
              </w:rPr>
              <w:t>Native</w:t>
            </w:r>
          </w:p>
        </w:tc>
        <w:tc>
          <w:tcPr>
            <w:tcW w:w="3690" w:type="dxa"/>
            <w:tcBorders>
              <w:left w:val="single" w:sz="4" w:space="0" w:color="000000"/>
              <w:bottom w:val="single" w:sz="4" w:space="0" w:color="000000"/>
              <w:right w:val="single" w:sz="4" w:space="0" w:color="000000"/>
            </w:tcBorders>
            <w:vAlign w:val="center"/>
          </w:tcPr>
          <w:p w14:paraId="5EAAFFCD" w14:textId="77777777" w:rsidR="00D109E8" w:rsidRDefault="005804B6">
            <w:pPr>
              <w:rPr>
                <w:rFonts w:ascii="Arial" w:eastAsia="Arial" w:hAnsi="Arial" w:cs="Arial"/>
                <w:sz w:val="24"/>
                <w:szCs w:val="24"/>
              </w:rPr>
            </w:pPr>
            <w:r>
              <w:rPr>
                <w:rFonts w:ascii="Arial" w:eastAsia="Arial" w:hAnsi="Arial" w:cs="Arial"/>
                <w:sz w:val="24"/>
                <w:szCs w:val="24"/>
              </w:rPr>
              <w:t>Naturalized</w:t>
            </w:r>
          </w:p>
        </w:tc>
        <w:tc>
          <w:tcPr>
            <w:tcW w:w="2957" w:type="dxa"/>
            <w:tcBorders>
              <w:left w:val="single" w:sz="4" w:space="0" w:color="000000"/>
              <w:bottom w:val="single" w:sz="4" w:space="0" w:color="000000"/>
              <w:right w:val="single" w:sz="4" w:space="0" w:color="000000"/>
            </w:tcBorders>
            <w:vAlign w:val="center"/>
          </w:tcPr>
          <w:p w14:paraId="612435FC" w14:textId="77777777" w:rsidR="00D109E8" w:rsidRDefault="005804B6">
            <w:pPr>
              <w:rPr>
                <w:rFonts w:ascii="Arial" w:eastAsia="Arial" w:hAnsi="Arial" w:cs="Arial"/>
                <w:sz w:val="24"/>
                <w:szCs w:val="24"/>
              </w:rPr>
            </w:pPr>
            <w:r>
              <w:rPr>
                <w:rFonts w:ascii="Arial" w:eastAsia="Arial" w:hAnsi="Arial" w:cs="Arial"/>
                <w:sz w:val="24"/>
                <w:szCs w:val="24"/>
              </w:rPr>
              <w:t>Invasive</w:t>
            </w:r>
          </w:p>
        </w:tc>
      </w:tr>
      <w:tr w:rsidR="00D109E8" w14:paraId="7B006A39" w14:textId="77777777">
        <w:trPr>
          <w:trHeight w:val="380"/>
        </w:trPr>
        <w:tc>
          <w:tcPr>
            <w:tcW w:w="2905" w:type="dxa"/>
            <w:tcBorders>
              <w:top w:val="single" w:sz="4" w:space="0" w:color="000000"/>
              <w:right w:val="single" w:sz="4" w:space="0" w:color="000000"/>
            </w:tcBorders>
            <w:vAlign w:val="center"/>
          </w:tcPr>
          <w:p w14:paraId="0DC831B5"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Acmispon</w:t>
            </w:r>
            <w:proofErr w:type="spellEnd"/>
            <w:r>
              <w:rPr>
                <w:rFonts w:ascii="Arial" w:eastAsia="Arial" w:hAnsi="Arial" w:cs="Arial"/>
                <w:i/>
                <w:sz w:val="20"/>
                <w:szCs w:val="20"/>
              </w:rPr>
              <w:t xml:space="preserve"> </w:t>
            </w:r>
            <w:proofErr w:type="spellStart"/>
            <w:r>
              <w:rPr>
                <w:rFonts w:ascii="Arial" w:eastAsia="Arial" w:hAnsi="Arial" w:cs="Arial"/>
                <w:i/>
                <w:sz w:val="20"/>
                <w:szCs w:val="20"/>
              </w:rPr>
              <w:t>americanus</w:t>
            </w:r>
            <w:proofErr w:type="spellEnd"/>
          </w:p>
        </w:tc>
        <w:tc>
          <w:tcPr>
            <w:tcW w:w="3690" w:type="dxa"/>
            <w:tcBorders>
              <w:top w:val="single" w:sz="4" w:space="0" w:color="000000"/>
              <w:left w:val="single" w:sz="4" w:space="0" w:color="000000"/>
              <w:right w:val="single" w:sz="4" w:space="0" w:color="000000"/>
            </w:tcBorders>
            <w:vAlign w:val="center"/>
          </w:tcPr>
          <w:p w14:paraId="542797FD"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Avena</w:t>
            </w:r>
            <w:proofErr w:type="spellEnd"/>
            <w:r>
              <w:rPr>
                <w:rFonts w:ascii="Arial" w:eastAsia="Arial" w:hAnsi="Arial" w:cs="Arial"/>
                <w:i/>
                <w:sz w:val="20"/>
                <w:szCs w:val="20"/>
              </w:rPr>
              <w:t xml:space="preserve"> </w:t>
            </w:r>
            <w:proofErr w:type="spellStart"/>
            <w:r>
              <w:rPr>
                <w:rFonts w:ascii="Arial" w:eastAsia="Arial" w:hAnsi="Arial" w:cs="Arial"/>
                <w:i/>
                <w:sz w:val="20"/>
                <w:szCs w:val="20"/>
              </w:rPr>
              <w:t>fatua</w:t>
            </w:r>
            <w:proofErr w:type="spellEnd"/>
          </w:p>
        </w:tc>
        <w:tc>
          <w:tcPr>
            <w:tcW w:w="2957" w:type="dxa"/>
            <w:tcBorders>
              <w:top w:val="single" w:sz="4" w:space="0" w:color="000000"/>
              <w:left w:val="single" w:sz="4" w:space="0" w:color="000000"/>
              <w:right w:val="single" w:sz="4" w:space="0" w:color="000000"/>
            </w:tcBorders>
            <w:vAlign w:val="center"/>
          </w:tcPr>
          <w:p w14:paraId="0DFE9756"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Aegilops</w:t>
            </w:r>
            <w:proofErr w:type="spellEnd"/>
            <w:r>
              <w:rPr>
                <w:rFonts w:ascii="Arial" w:eastAsia="Arial" w:hAnsi="Arial" w:cs="Arial"/>
                <w:i/>
                <w:sz w:val="20"/>
                <w:szCs w:val="20"/>
              </w:rPr>
              <w:t xml:space="preserve"> </w:t>
            </w:r>
            <w:proofErr w:type="spellStart"/>
            <w:r>
              <w:rPr>
                <w:rFonts w:ascii="Arial" w:eastAsia="Arial" w:hAnsi="Arial" w:cs="Arial"/>
                <w:i/>
                <w:sz w:val="20"/>
                <w:szCs w:val="20"/>
              </w:rPr>
              <w:t>triuncialis</w:t>
            </w:r>
            <w:proofErr w:type="spellEnd"/>
          </w:p>
        </w:tc>
      </w:tr>
      <w:tr w:rsidR="00D109E8" w14:paraId="522AE0CC" w14:textId="77777777">
        <w:trPr>
          <w:trHeight w:val="380"/>
        </w:trPr>
        <w:tc>
          <w:tcPr>
            <w:tcW w:w="2905" w:type="dxa"/>
            <w:tcBorders>
              <w:right w:val="single" w:sz="4" w:space="0" w:color="000000"/>
            </w:tcBorders>
            <w:vAlign w:val="center"/>
          </w:tcPr>
          <w:p w14:paraId="59F7FE72"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Elymus</w:t>
            </w:r>
            <w:proofErr w:type="spellEnd"/>
            <w:r>
              <w:rPr>
                <w:rFonts w:ascii="Arial" w:eastAsia="Arial" w:hAnsi="Arial" w:cs="Arial"/>
                <w:i/>
                <w:sz w:val="20"/>
                <w:szCs w:val="20"/>
              </w:rPr>
              <w:t xml:space="preserve"> </w:t>
            </w:r>
            <w:proofErr w:type="spellStart"/>
            <w:r>
              <w:rPr>
                <w:rFonts w:ascii="Arial" w:eastAsia="Arial" w:hAnsi="Arial" w:cs="Arial"/>
                <w:i/>
                <w:sz w:val="20"/>
                <w:szCs w:val="20"/>
              </w:rPr>
              <w:t>glaucus</w:t>
            </w:r>
            <w:proofErr w:type="spellEnd"/>
          </w:p>
        </w:tc>
        <w:tc>
          <w:tcPr>
            <w:tcW w:w="3690" w:type="dxa"/>
            <w:tcBorders>
              <w:left w:val="single" w:sz="4" w:space="0" w:color="000000"/>
              <w:right w:val="single" w:sz="4" w:space="0" w:color="000000"/>
            </w:tcBorders>
            <w:vAlign w:val="center"/>
          </w:tcPr>
          <w:p w14:paraId="19E9516E"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Bromus</w:t>
            </w:r>
            <w:proofErr w:type="spellEnd"/>
            <w:r>
              <w:rPr>
                <w:rFonts w:ascii="Arial" w:eastAsia="Arial" w:hAnsi="Arial" w:cs="Arial"/>
                <w:i/>
                <w:sz w:val="20"/>
                <w:szCs w:val="20"/>
              </w:rPr>
              <w:t xml:space="preserve"> </w:t>
            </w:r>
            <w:proofErr w:type="spellStart"/>
            <w:r>
              <w:rPr>
                <w:rFonts w:ascii="Arial" w:eastAsia="Arial" w:hAnsi="Arial" w:cs="Arial"/>
                <w:i/>
                <w:sz w:val="20"/>
                <w:szCs w:val="20"/>
              </w:rPr>
              <w:t>hordeacous</w:t>
            </w:r>
            <w:proofErr w:type="spellEnd"/>
          </w:p>
        </w:tc>
        <w:tc>
          <w:tcPr>
            <w:tcW w:w="2957" w:type="dxa"/>
            <w:tcBorders>
              <w:left w:val="single" w:sz="4" w:space="0" w:color="000000"/>
              <w:right w:val="single" w:sz="4" w:space="0" w:color="000000"/>
            </w:tcBorders>
            <w:vAlign w:val="center"/>
          </w:tcPr>
          <w:p w14:paraId="26E59FA9"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Elymus</w:t>
            </w:r>
            <w:proofErr w:type="spellEnd"/>
            <w:r>
              <w:rPr>
                <w:rFonts w:ascii="Arial" w:eastAsia="Arial" w:hAnsi="Arial" w:cs="Arial"/>
                <w:i/>
                <w:sz w:val="20"/>
                <w:szCs w:val="20"/>
              </w:rPr>
              <w:t xml:space="preserve"> caput-</w:t>
            </w:r>
            <w:proofErr w:type="spellStart"/>
            <w:r>
              <w:rPr>
                <w:rFonts w:ascii="Arial" w:eastAsia="Arial" w:hAnsi="Arial" w:cs="Arial"/>
                <w:i/>
                <w:sz w:val="20"/>
                <w:szCs w:val="20"/>
              </w:rPr>
              <w:t>medusae</w:t>
            </w:r>
            <w:proofErr w:type="spellEnd"/>
          </w:p>
        </w:tc>
      </w:tr>
      <w:tr w:rsidR="00D109E8" w14:paraId="6C1D45AB" w14:textId="77777777">
        <w:trPr>
          <w:trHeight w:val="380"/>
        </w:trPr>
        <w:tc>
          <w:tcPr>
            <w:tcW w:w="2905" w:type="dxa"/>
            <w:tcBorders>
              <w:right w:val="single" w:sz="4" w:space="0" w:color="000000"/>
            </w:tcBorders>
            <w:vAlign w:val="center"/>
          </w:tcPr>
          <w:p w14:paraId="51FEDA1C"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Elymus</w:t>
            </w:r>
            <w:proofErr w:type="spellEnd"/>
            <w:r>
              <w:rPr>
                <w:rFonts w:ascii="Arial" w:eastAsia="Arial" w:hAnsi="Arial" w:cs="Arial"/>
                <w:i/>
                <w:sz w:val="20"/>
                <w:szCs w:val="20"/>
              </w:rPr>
              <w:t xml:space="preserve"> </w:t>
            </w:r>
            <w:proofErr w:type="spellStart"/>
            <w:r>
              <w:rPr>
                <w:rFonts w:ascii="Arial" w:eastAsia="Arial" w:hAnsi="Arial" w:cs="Arial"/>
                <w:i/>
                <w:sz w:val="20"/>
                <w:szCs w:val="20"/>
              </w:rPr>
              <w:t>triticoides</w:t>
            </w:r>
            <w:proofErr w:type="spellEnd"/>
          </w:p>
        </w:tc>
        <w:tc>
          <w:tcPr>
            <w:tcW w:w="3690" w:type="dxa"/>
            <w:tcBorders>
              <w:left w:val="single" w:sz="4" w:space="0" w:color="000000"/>
              <w:right w:val="single" w:sz="4" w:space="0" w:color="000000"/>
            </w:tcBorders>
            <w:vAlign w:val="center"/>
          </w:tcPr>
          <w:p w14:paraId="39024282" w14:textId="664561E0" w:rsidR="00D109E8" w:rsidRDefault="005804B6">
            <w:pPr>
              <w:rPr>
                <w:rFonts w:ascii="Arial" w:eastAsia="Arial" w:hAnsi="Arial" w:cs="Arial"/>
                <w:i/>
                <w:sz w:val="20"/>
                <w:szCs w:val="20"/>
              </w:rPr>
            </w:pPr>
            <w:del w:id="2" w:author="Valerie Eviner" w:date="2020-01-06T21:30:00Z">
              <w:r w:rsidDel="00B84DAE">
                <w:rPr>
                  <w:rFonts w:ascii="Arial" w:eastAsia="Arial" w:hAnsi="Arial" w:cs="Arial"/>
                  <w:i/>
                  <w:sz w:val="20"/>
                  <w:szCs w:val="20"/>
                </w:rPr>
                <w:delText xml:space="preserve">Lolium </w:delText>
              </w:r>
            </w:del>
            <w:proofErr w:type="spellStart"/>
            <w:ins w:id="3" w:author="Valerie Eviner" w:date="2020-01-06T21:30:00Z">
              <w:r w:rsidR="00B84DAE">
                <w:rPr>
                  <w:rFonts w:ascii="Arial" w:eastAsia="Arial" w:hAnsi="Arial" w:cs="Arial"/>
                  <w:i/>
                  <w:sz w:val="20"/>
                  <w:szCs w:val="20"/>
                </w:rPr>
                <w:t>Festuca</w:t>
              </w:r>
              <w:proofErr w:type="spellEnd"/>
              <w:r w:rsidR="00B84DAE">
                <w:rPr>
                  <w:rFonts w:ascii="Arial" w:eastAsia="Arial" w:hAnsi="Arial" w:cs="Arial"/>
                  <w:i/>
                  <w:sz w:val="20"/>
                  <w:szCs w:val="20"/>
                </w:rPr>
                <w:t xml:space="preserve"> </w:t>
              </w:r>
            </w:ins>
            <w:proofErr w:type="spellStart"/>
            <w:r>
              <w:rPr>
                <w:rFonts w:ascii="Arial" w:eastAsia="Arial" w:hAnsi="Arial" w:cs="Arial"/>
                <w:i/>
                <w:sz w:val="20"/>
                <w:szCs w:val="20"/>
              </w:rPr>
              <w:t>perenne</w:t>
            </w:r>
            <w:proofErr w:type="spellEnd"/>
            <w:r>
              <w:rPr>
                <w:rFonts w:ascii="Arial" w:eastAsia="Arial" w:hAnsi="Arial" w:cs="Arial"/>
                <w:i/>
                <w:sz w:val="20"/>
                <w:szCs w:val="20"/>
              </w:rPr>
              <w:t xml:space="preserve"> var. </w:t>
            </w:r>
            <w:proofErr w:type="spellStart"/>
            <w:r>
              <w:rPr>
                <w:rFonts w:ascii="Arial" w:eastAsia="Arial" w:hAnsi="Arial" w:cs="Arial"/>
                <w:i/>
                <w:sz w:val="20"/>
                <w:szCs w:val="20"/>
              </w:rPr>
              <w:t>multiflorum</w:t>
            </w:r>
            <w:proofErr w:type="spellEnd"/>
          </w:p>
        </w:tc>
        <w:tc>
          <w:tcPr>
            <w:tcW w:w="2957" w:type="dxa"/>
            <w:tcBorders>
              <w:left w:val="single" w:sz="4" w:space="0" w:color="000000"/>
              <w:right w:val="single" w:sz="4" w:space="0" w:color="000000"/>
            </w:tcBorders>
            <w:vAlign w:val="center"/>
          </w:tcPr>
          <w:p w14:paraId="26BE4301" w14:textId="77777777" w:rsidR="00D109E8" w:rsidRDefault="00D109E8">
            <w:pPr>
              <w:rPr>
                <w:rFonts w:ascii="Arial" w:eastAsia="Arial" w:hAnsi="Arial" w:cs="Arial"/>
                <w:i/>
                <w:sz w:val="20"/>
                <w:szCs w:val="20"/>
              </w:rPr>
            </w:pPr>
          </w:p>
        </w:tc>
      </w:tr>
      <w:tr w:rsidR="00D109E8" w14:paraId="03D98FCF" w14:textId="77777777">
        <w:trPr>
          <w:trHeight w:val="380"/>
        </w:trPr>
        <w:tc>
          <w:tcPr>
            <w:tcW w:w="2905" w:type="dxa"/>
            <w:tcBorders>
              <w:right w:val="single" w:sz="4" w:space="0" w:color="000000"/>
            </w:tcBorders>
            <w:vAlign w:val="center"/>
          </w:tcPr>
          <w:p w14:paraId="3A0695D3"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Festuca</w:t>
            </w:r>
            <w:proofErr w:type="spellEnd"/>
            <w:r>
              <w:rPr>
                <w:rFonts w:ascii="Arial" w:eastAsia="Arial" w:hAnsi="Arial" w:cs="Arial"/>
                <w:i/>
                <w:sz w:val="20"/>
                <w:szCs w:val="20"/>
              </w:rPr>
              <w:t xml:space="preserve"> </w:t>
            </w:r>
            <w:proofErr w:type="spellStart"/>
            <w:r>
              <w:rPr>
                <w:rFonts w:ascii="Arial" w:eastAsia="Arial" w:hAnsi="Arial" w:cs="Arial"/>
                <w:i/>
                <w:sz w:val="20"/>
                <w:szCs w:val="20"/>
              </w:rPr>
              <w:t>microstachys</w:t>
            </w:r>
            <w:proofErr w:type="spellEnd"/>
          </w:p>
        </w:tc>
        <w:tc>
          <w:tcPr>
            <w:tcW w:w="3690" w:type="dxa"/>
            <w:tcBorders>
              <w:left w:val="single" w:sz="4" w:space="0" w:color="000000"/>
              <w:right w:val="single" w:sz="4" w:space="0" w:color="000000"/>
            </w:tcBorders>
            <w:vAlign w:val="center"/>
          </w:tcPr>
          <w:p w14:paraId="29AE9E4A"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Trifolium</w:t>
            </w:r>
            <w:proofErr w:type="spellEnd"/>
            <w:r>
              <w:rPr>
                <w:rFonts w:ascii="Arial" w:eastAsia="Arial" w:hAnsi="Arial" w:cs="Arial"/>
                <w:i/>
                <w:sz w:val="20"/>
                <w:szCs w:val="20"/>
              </w:rPr>
              <w:t xml:space="preserve"> </w:t>
            </w:r>
            <w:proofErr w:type="spellStart"/>
            <w:r>
              <w:rPr>
                <w:rFonts w:ascii="Arial" w:eastAsia="Arial" w:hAnsi="Arial" w:cs="Arial"/>
                <w:i/>
                <w:sz w:val="20"/>
                <w:szCs w:val="20"/>
              </w:rPr>
              <w:t>subterraneum</w:t>
            </w:r>
            <w:proofErr w:type="spellEnd"/>
          </w:p>
        </w:tc>
        <w:tc>
          <w:tcPr>
            <w:tcW w:w="2957" w:type="dxa"/>
            <w:tcBorders>
              <w:left w:val="single" w:sz="4" w:space="0" w:color="000000"/>
              <w:right w:val="single" w:sz="4" w:space="0" w:color="000000"/>
            </w:tcBorders>
            <w:vAlign w:val="center"/>
          </w:tcPr>
          <w:p w14:paraId="2AFB402C" w14:textId="77777777" w:rsidR="00D109E8" w:rsidRDefault="00D109E8">
            <w:pPr>
              <w:rPr>
                <w:rFonts w:ascii="Arial" w:eastAsia="Arial" w:hAnsi="Arial" w:cs="Arial"/>
                <w:i/>
                <w:sz w:val="20"/>
                <w:szCs w:val="20"/>
              </w:rPr>
            </w:pPr>
          </w:p>
        </w:tc>
      </w:tr>
      <w:tr w:rsidR="00D109E8" w14:paraId="063C6F70" w14:textId="77777777">
        <w:trPr>
          <w:trHeight w:val="380"/>
        </w:trPr>
        <w:tc>
          <w:tcPr>
            <w:tcW w:w="2905" w:type="dxa"/>
            <w:tcBorders>
              <w:right w:val="single" w:sz="4" w:space="0" w:color="000000"/>
            </w:tcBorders>
            <w:vAlign w:val="center"/>
          </w:tcPr>
          <w:p w14:paraId="4C6EB80A"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Lupinus</w:t>
            </w:r>
            <w:proofErr w:type="spellEnd"/>
            <w:r>
              <w:rPr>
                <w:rFonts w:ascii="Arial" w:eastAsia="Arial" w:hAnsi="Arial" w:cs="Arial"/>
                <w:i/>
                <w:sz w:val="20"/>
                <w:szCs w:val="20"/>
              </w:rPr>
              <w:t xml:space="preserve"> bicolor</w:t>
            </w:r>
          </w:p>
        </w:tc>
        <w:tc>
          <w:tcPr>
            <w:tcW w:w="3690" w:type="dxa"/>
            <w:tcBorders>
              <w:left w:val="single" w:sz="4" w:space="0" w:color="000000"/>
              <w:right w:val="single" w:sz="4" w:space="0" w:color="000000"/>
            </w:tcBorders>
            <w:vAlign w:val="center"/>
          </w:tcPr>
          <w:p w14:paraId="4E97282E"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17ED50AB" w14:textId="77777777" w:rsidR="00D109E8" w:rsidRDefault="00D109E8">
            <w:pPr>
              <w:rPr>
                <w:rFonts w:ascii="Arial" w:eastAsia="Arial" w:hAnsi="Arial" w:cs="Arial"/>
                <w:i/>
                <w:sz w:val="20"/>
                <w:szCs w:val="20"/>
              </w:rPr>
            </w:pPr>
          </w:p>
        </w:tc>
      </w:tr>
      <w:tr w:rsidR="00D109E8" w14:paraId="329919E9" w14:textId="77777777">
        <w:trPr>
          <w:trHeight w:val="380"/>
        </w:trPr>
        <w:tc>
          <w:tcPr>
            <w:tcW w:w="2905" w:type="dxa"/>
            <w:tcBorders>
              <w:right w:val="single" w:sz="4" w:space="0" w:color="000000"/>
            </w:tcBorders>
            <w:vAlign w:val="center"/>
          </w:tcPr>
          <w:p w14:paraId="578BE1D2"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Poa</w:t>
            </w:r>
            <w:proofErr w:type="spellEnd"/>
            <w:r>
              <w:rPr>
                <w:rFonts w:ascii="Arial" w:eastAsia="Arial" w:hAnsi="Arial" w:cs="Arial"/>
                <w:i/>
                <w:sz w:val="20"/>
                <w:szCs w:val="20"/>
              </w:rPr>
              <w:t xml:space="preserve"> </w:t>
            </w:r>
            <w:proofErr w:type="spellStart"/>
            <w:r>
              <w:rPr>
                <w:rFonts w:ascii="Arial" w:eastAsia="Arial" w:hAnsi="Arial" w:cs="Arial"/>
                <w:i/>
                <w:sz w:val="20"/>
                <w:szCs w:val="20"/>
              </w:rPr>
              <w:t>secunda</w:t>
            </w:r>
            <w:proofErr w:type="spellEnd"/>
          </w:p>
        </w:tc>
        <w:tc>
          <w:tcPr>
            <w:tcW w:w="3690" w:type="dxa"/>
            <w:tcBorders>
              <w:left w:val="single" w:sz="4" w:space="0" w:color="000000"/>
              <w:right w:val="single" w:sz="4" w:space="0" w:color="000000"/>
            </w:tcBorders>
            <w:vAlign w:val="center"/>
          </w:tcPr>
          <w:p w14:paraId="2C630FBB"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6F5F359F" w14:textId="77777777" w:rsidR="00D109E8" w:rsidRDefault="00D109E8">
            <w:pPr>
              <w:rPr>
                <w:rFonts w:ascii="Arial" w:eastAsia="Arial" w:hAnsi="Arial" w:cs="Arial"/>
                <w:i/>
                <w:sz w:val="20"/>
                <w:szCs w:val="20"/>
              </w:rPr>
            </w:pPr>
          </w:p>
        </w:tc>
      </w:tr>
      <w:tr w:rsidR="00D109E8" w14:paraId="01E1A3FC" w14:textId="77777777">
        <w:trPr>
          <w:trHeight w:val="380"/>
        </w:trPr>
        <w:tc>
          <w:tcPr>
            <w:tcW w:w="2905" w:type="dxa"/>
            <w:tcBorders>
              <w:right w:val="single" w:sz="4" w:space="0" w:color="000000"/>
            </w:tcBorders>
            <w:vAlign w:val="center"/>
          </w:tcPr>
          <w:p w14:paraId="3683D0F1"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Stipa</w:t>
            </w:r>
            <w:proofErr w:type="spellEnd"/>
            <w:r>
              <w:rPr>
                <w:rFonts w:ascii="Arial" w:eastAsia="Arial" w:hAnsi="Arial" w:cs="Arial"/>
                <w:i/>
                <w:sz w:val="20"/>
                <w:szCs w:val="20"/>
              </w:rPr>
              <w:t xml:space="preserve"> </w:t>
            </w:r>
            <w:proofErr w:type="spellStart"/>
            <w:r>
              <w:rPr>
                <w:rFonts w:ascii="Arial" w:eastAsia="Arial" w:hAnsi="Arial" w:cs="Arial"/>
                <w:i/>
                <w:sz w:val="20"/>
                <w:szCs w:val="20"/>
              </w:rPr>
              <w:t>pulchra</w:t>
            </w:r>
            <w:proofErr w:type="spellEnd"/>
          </w:p>
        </w:tc>
        <w:tc>
          <w:tcPr>
            <w:tcW w:w="3690" w:type="dxa"/>
            <w:tcBorders>
              <w:left w:val="single" w:sz="4" w:space="0" w:color="000000"/>
              <w:right w:val="single" w:sz="4" w:space="0" w:color="000000"/>
            </w:tcBorders>
            <w:vAlign w:val="center"/>
          </w:tcPr>
          <w:p w14:paraId="79F38A75"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0F13B3B3" w14:textId="77777777" w:rsidR="00D109E8" w:rsidRDefault="00D109E8">
            <w:pPr>
              <w:rPr>
                <w:rFonts w:ascii="Arial" w:eastAsia="Arial" w:hAnsi="Arial" w:cs="Arial"/>
                <w:i/>
                <w:sz w:val="20"/>
                <w:szCs w:val="20"/>
              </w:rPr>
            </w:pPr>
          </w:p>
        </w:tc>
      </w:tr>
    </w:tbl>
    <w:p w14:paraId="485CB8BD" w14:textId="77777777" w:rsidR="00D109E8" w:rsidRDefault="00D109E8">
      <w:pPr>
        <w:rPr>
          <w:rFonts w:ascii="Times New Roman" w:eastAsia="Times New Roman" w:hAnsi="Times New Roman" w:cs="Times New Roman"/>
          <w:sz w:val="24"/>
          <w:szCs w:val="24"/>
        </w:rPr>
      </w:pPr>
    </w:p>
    <w:p w14:paraId="2827FB5D" w14:textId="77777777" w:rsidR="00D109E8" w:rsidRDefault="005804B6">
      <w:pPr>
        <w:rPr>
          <w:rFonts w:ascii="Times New Roman" w:eastAsia="Times New Roman" w:hAnsi="Times New Roman" w:cs="Times New Roman"/>
          <w:b/>
          <w:sz w:val="24"/>
          <w:szCs w:val="24"/>
        </w:rPr>
      </w:pPr>
      <w:commentRangeStart w:id="4"/>
      <w:r>
        <w:rPr>
          <w:rFonts w:ascii="Times New Roman" w:eastAsia="Times New Roman" w:hAnsi="Times New Roman" w:cs="Times New Roman"/>
          <w:b/>
          <w:sz w:val="24"/>
          <w:szCs w:val="24"/>
        </w:rPr>
        <w:t>Table</w:t>
      </w:r>
      <w:commentRangeEnd w:id="4"/>
      <w:r w:rsidR="00717995">
        <w:rPr>
          <w:rStyle w:val="CommentReference"/>
        </w:rPr>
        <w:commentReference w:id="4"/>
      </w:r>
      <w:r>
        <w:rPr>
          <w:rFonts w:ascii="Times New Roman" w:eastAsia="Times New Roman" w:hAnsi="Times New Roman" w:cs="Times New Roman"/>
          <w:b/>
          <w:sz w:val="24"/>
          <w:szCs w:val="24"/>
        </w:rPr>
        <w:t xml:space="preserve"> 2:</w:t>
      </w:r>
    </w:p>
    <w:p w14:paraId="20E2DAF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indicator species analysis using state assignments generated from K-</w:t>
      </w:r>
      <w:proofErr w:type="spellStart"/>
      <w:r>
        <w:rPr>
          <w:rFonts w:ascii="Times New Roman" w:eastAsia="Times New Roman" w:hAnsi="Times New Roman" w:cs="Times New Roman"/>
          <w:sz w:val="24"/>
          <w:szCs w:val="24"/>
        </w:rPr>
        <w:t>medoids</w:t>
      </w:r>
      <w:proofErr w:type="spellEnd"/>
      <w:r>
        <w:rPr>
          <w:rFonts w:ascii="Times New Roman" w:eastAsia="Times New Roman" w:hAnsi="Times New Roman" w:cs="Times New Roman"/>
          <w:sz w:val="24"/>
          <w:szCs w:val="24"/>
        </w:rPr>
        <w:t xml:space="preserve"> clustering. High “Statistic” values reflect strong associations between a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and a given state assignment.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were calculated using 1,000 permutations.</w:t>
      </w:r>
    </w:p>
    <w:tbl>
      <w:tblPr>
        <w:tblStyle w:val="a0"/>
        <w:tblW w:w="5352" w:type="dxa"/>
        <w:tblLayout w:type="fixed"/>
        <w:tblLook w:val="0400" w:firstRow="0" w:lastRow="0" w:firstColumn="0" w:lastColumn="0" w:noHBand="0" w:noVBand="1"/>
      </w:tblPr>
      <w:tblGrid>
        <w:gridCol w:w="1220"/>
        <w:gridCol w:w="2000"/>
        <w:gridCol w:w="1072"/>
        <w:gridCol w:w="1060"/>
      </w:tblGrid>
      <w:tr w:rsidR="00D109E8" w14:paraId="1CA2222E" w14:textId="77777777">
        <w:trPr>
          <w:trHeight w:val="300"/>
        </w:trPr>
        <w:tc>
          <w:tcPr>
            <w:tcW w:w="1220" w:type="dxa"/>
            <w:tcBorders>
              <w:bottom w:val="single" w:sz="4" w:space="0" w:color="000000"/>
              <w:right w:val="single" w:sz="4" w:space="0" w:color="000000"/>
            </w:tcBorders>
            <w:shd w:val="clear" w:color="auto" w:fill="auto"/>
            <w:vAlign w:val="bottom"/>
          </w:tcPr>
          <w:p w14:paraId="39F69703" w14:textId="77777777" w:rsidR="00D109E8" w:rsidRDefault="005804B6">
            <w:pPr>
              <w:rPr>
                <w:rFonts w:ascii="Arial" w:eastAsia="Arial" w:hAnsi="Arial" w:cs="Arial"/>
                <w:color w:val="000000"/>
              </w:rPr>
            </w:pPr>
            <w:r>
              <w:rPr>
                <w:rFonts w:ascii="Arial" w:eastAsia="Arial" w:hAnsi="Arial" w:cs="Arial"/>
                <w:color w:val="000000"/>
              </w:rPr>
              <w:t>Cluster</w:t>
            </w:r>
          </w:p>
        </w:tc>
        <w:tc>
          <w:tcPr>
            <w:tcW w:w="2000" w:type="dxa"/>
            <w:tcBorders>
              <w:left w:val="single" w:sz="4" w:space="0" w:color="000000"/>
              <w:bottom w:val="single" w:sz="4" w:space="0" w:color="000000"/>
            </w:tcBorders>
            <w:shd w:val="clear" w:color="auto" w:fill="auto"/>
            <w:vAlign w:val="bottom"/>
          </w:tcPr>
          <w:p w14:paraId="440C15CC" w14:textId="77777777" w:rsidR="00D109E8" w:rsidRDefault="005804B6">
            <w:pPr>
              <w:rPr>
                <w:rFonts w:ascii="Arial" w:eastAsia="Arial" w:hAnsi="Arial" w:cs="Arial"/>
                <w:color w:val="000000"/>
              </w:rPr>
            </w:pPr>
            <w:r>
              <w:rPr>
                <w:rFonts w:ascii="Arial" w:eastAsia="Arial" w:hAnsi="Arial" w:cs="Arial"/>
                <w:color w:val="000000"/>
              </w:rPr>
              <w:t>Species</w:t>
            </w:r>
          </w:p>
        </w:tc>
        <w:tc>
          <w:tcPr>
            <w:tcW w:w="1072" w:type="dxa"/>
            <w:tcBorders>
              <w:bottom w:val="single" w:sz="4" w:space="0" w:color="000000"/>
            </w:tcBorders>
            <w:shd w:val="clear" w:color="auto" w:fill="auto"/>
            <w:vAlign w:val="bottom"/>
          </w:tcPr>
          <w:p w14:paraId="1EAD066F" w14:textId="77777777" w:rsidR="00D109E8" w:rsidRDefault="005804B6">
            <w:pPr>
              <w:jc w:val="right"/>
              <w:rPr>
                <w:rFonts w:ascii="Arial" w:eastAsia="Arial" w:hAnsi="Arial" w:cs="Arial"/>
                <w:color w:val="000000"/>
              </w:rPr>
            </w:pPr>
            <w:r>
              <w:rPr>
                <w:rFonts w:ascii="Arial" w:eastAsia="Arial" w:hAnsi="Arial" w:cs="Arial"/>
                <w:color w:val="000000"/>
              </w:rPr>
              <w:t>Statistic</w:t>
            </w:r>
          </w:p>
        </w:tc>
        <w:tc>
          <w:tcPr>
            <w:tcW w:w="1060" w:type="dxa"/>
            <w:tcBorders>
              <w:bottom w:val="single" w:sz="4" w:space="0" w:color="000000"/>
            </w:tcBorders>
            <w:shd w:val="clear" w:color="auto" w:fill="auto"/>
            <w:vAlign w:val="bottom"/>
          </w:tcPr>
          <w:p w14:paraId="6EDC8333" w14:textId="77777777" w:rsidR="00D109E8" w:rsidRDefault="005804B6">
            <w:pPr>
              <w:jc w:val="right"/>
              <w:rPr>
                <w:rFonts w:ascii="Arial" w:eastAsia="Arial" w:hAnsi="Arial" w:cs="Arial"/>
                <w:color w:val="000000"/>
              </w:rPr>
            </w:pPr>
            <w:r>
              <w:rPr>
                <w:rFonts w:ascii="Arial" w:eastAsia="Arial" w:hAnsi="Arial" w:cs="Arial"/>
                <w:i/>
                <w:color w:val="000000"/>
              </w:rPr>
              <w:t>P</w:t>
            </w:r>
            <w:r>
              <w:rPr>
                <w:rFonts w:ascii="Arial" w:eastAsia="Arial" w:hAnsi="Arial" w:cs="Arial"/>
                <w:color w:val="000000"/>
              </w:rPr>
              <w:t>-value</w:t>
            </w:r>
          </w:p>
        </w:tc>
      </w:tr>
      <w:tr w:rsidR="00D109E8" w14:paraId="349204A4"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130612DC" w14:textId="77777777" w:rsidR="00D109E8" w:rsidRDefault="005804B6">
            <w:pPr>
              <w:jc w:val="center"/>
              <w:rPr>
                <w:rFonts w:ascii="Arial" w:eastAsia="Arial" w:hAnsi="Arial" w:cs="Arial"/>
                <w:color w:val="000000"/>
              </w:rPr>
            </w:pPr>
            <w:r>
              <w:rPr>
                <w:rFonts w:ascii="Arial" w:eastAsia="Arial" w:hAnsi="Arial" w:cs="Arial"/>
                <w:color w:val="000000"/>
              </w:rPr>
              <w:t>1</w:t>
            </w:r>
          </w:p>
        </w:tc>
        <w:tc>
          <w:tcPr>
            <w:tcW w:w="2000" w:type="dxa"/>
            <w:tcBorders>
              <w:top w:val="single" w:sz="4" w:space="0" w:color="000000"/>
              <w:left w:val="single" w:sz="4" w:space="0" w:color="000000"/>
            </w:tcBorders>
            <w:shd w:val="clear" w:color="auto" w:fill="auto"/>
            <w:vAlign w:val="bottom"/>
          </w:tcPr>
          <w:p w14:paraId="6B0E34B9" w14:textId="77777777" w:rsidR="00D109E8" w:rsidRDefault="005804B6">
            <w:pPr>
              <w:rPr>
                <w:rFonts w:ascii="Times New Roman" w:eastAsia="Times New Roman" w:hAnsi="Times New Roman" w:cs="Times New Roman"/>
                <w:i/>
                <w:color w:val="000000"/>
              </w:rPr>
            </w:pPr>
            <w:r>
              <w:rPr>
                <w:rFonts w:ascii="Arial" w:eastAsia="Arial" w:hAnsi="Arial" w:cs="Arial"/>
                <w:i/>
                <w:color w:val="000000"/>
              </w:rPr>
              <w:t xml:space="preserve">E. </w:t>
            </w:r>
            <w:proofErr w:type="spellStart"/>
            <w:r>
              <w:rPr>
                <w:rFonts w:ascii="Arial" w:eastAsia="Arial" w:hAnsi="Arial" w:cs="Arial"/>
                <w:i/>
                <w:color w:val="000000"/>
              </w:rPr>
              <w:t>glaucus</w:t>
            </w:r>
            <w:proofErr w:type="spellEnd"/>
          </w:p>
        </w:tc>
        <w:tc>
          <w:tcPr>
            <w:tcW w:w="1072" w:type="dxa"/>
            <w:tcBorders>
              <w:top w:val="single" w:sz="4" w:space="0" w:color="000000"/>
            </w:tcBorders>
            <w:shd w:val="clear" w:color="auto" w:fill="auto"/>
            <w:vAlign w:val="bottom"/>
          </w:tcPr>
          <w:p w14:paraId="1B097CE5" w14:textId="77777777" w:rsidR="00D109E8" w:rsidRDefault="005804B6">
            <w:pPr>
              <w:jc w:val="right"/>
              <w:rPr>
                <w:rFonts w:ascii="Arial" w:eastAsia="Arial" w:hAnsi="Arial" w:cs="Arial"/>
                <w:color w:val="000000"/>
              </w:rPr>
            </w:pPr>
            <w:r>
              <w:rPr>
                <w:rFonts w:ascii="Arial" w:eastAsia="Arial" w:hAnsi="Arial" w:cs="Arial"/>
                <w:color w:val="000000"/>
              </w:rPr>
              <w:t>0.801</w:t>
            </w:r>
          </w:p>
        </w:tc>
        <w:tc>
          <w:tcPr>
            <w:tcW w:w="1060" w:type="dxa"/>
            <w:tcBorders>
              <w:top w:val="single" w:sz="4" w:space="0" w:color="000000"/>
            </w:tcBorders>
            <w:shd w:val="clear" w:color="auto" w:fill="auto"/>
            <w:vAlign w:val="bottom"/>
          </w:tcPr>
          <w:p w14:paraId="56090F0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94F158C" w14:textId="77777777">
        <w:trPr>
          <w:trHeight w:val="280"/>
        </w:trPr>
        <w:tc>
          <w:tcPr>
            <w:tcW w:w="1220" w:type="dxa"/>
            <w:vMerge/>
            <w:tcBorders>
              <w:top w:val="single" w:sz="4" w:space="0" w:color="000000"/>
              <w:right w:val="single" w:sz="4" w:space="0" w:color="000000"/>
            </w:tcBorders>
            <w:shd w:val="clear" w:color="auto" w:fill="auto"/>
            <w:vAlign w:val="center"/>
          </w:tcPr>
          <w:p w14:paraId="60C8C88A"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11C2427B" w14:textId="77777777" w:rsidR="00D109E8" w:rsidRDefault="005804B6">
            <w:pPr>
              <w:rPr>
                <w:rFonts w:ascii="Arial" w:eastAsia="Arial" w:hAnsi="Arial" w:cs="Arial"/>
                <w:i/>
                <w:color w:val="000000"/>
              </w:rPr>
            </w:pPr>
            <w:r>
              <w:rPr>
                <w:rFonts w:ascii="Arial" w:eastAsia="Arial" w:hAnsi="Arial" w:cs="Arial"/>
                <w:i/>
                <w:color w:val="000000"/>
              </w:rPr>
              <w:t xml:space="preserve">S. </w:t>
            </w:r>
            <w:proofErr w:type="spellStart"/>
            <w:r>
              <w:rPr>
                <w:rFonts w:ascii="Arial" w:eastAsia="Arial" w:hAnsi="Arial" w:cs="Arial"/>
                <w:i/>
                <w:color w:val="000000"/>
              </w:rPr>
              <w:t>pulchra</w:t>
            </w:r>
            <w:proofErr w:type="spellEnd"/>
          </w:p>
        </w:tc>
        <w:tc>
          <w:tcPr>
            <w:tcW w:w="1072" w:type="dxa"/>
            <w:shd w:val="clear" w:color="auto" w:fill="auto"/>
            <w:vAlign w:val="bottom"/>
          </w:tcPr>
          <w:p w14:paraId="647D352F" w14:textId="77777777" w:rsidR="00D109E8" w:rsidRDefault="005804B6">
            <w:pPr>
              <w:jc w:val="right"/>
              <w:rPr>
                <w:rFonts w:ascii="Arial" w:eastAsia="Arial" w:hAnsi="Arial" w:cs="Arial"/>
                <w:color w:val="000000"/>
              </w:rPr>
            </w:pPr>
            <w:r>
              <w:rPr>
                <w:rFonts w:ascii="Arial" w:eastAsia="Arial" w:hAnsi="Arial" w:cs="Arial"/>
                <w:color w:val="000000"/>
              </w:rPr>
              <w:t>0.574</w:t>
            </w:r>
          </w:p>
        </w:tc>
        <w:tc>
          <w:tcPr>
            <w:tcW w:w="1060" w:type="dxa"/>
            <w:shd w:val="clear" w:color="auto" w:fill="auto"/>
            <w:vAlign w:val="bottom"/>
          </w:tcPr>
          <w:p w14:paraId="326E375F"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361E29FA" w14:textId="77777777">
        <w:trPr>
          <w:trHeight w:val="280"/>
        </w:trPr>
        <w:tc>
          <w:tcPr>
            <w:tcW w:w="1220" w:type="dxa"/>
            <w:vMerge/>
            <w:tcBorders>
              <w:top w:val="single" w:sz="4" w:space="0" w:color="000000"/>
              <w:right w:val="single" w:sz="4" w:space="0" w:color="000000"/>
            </w:tcBorders>
            <w:shd w:val="clear" w:color="auto" w:fill="auto"/>
            <w:vAlign w:val="center"/>
          </w:tcPr>
          <w:p w14:paraId="79FA741F"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1845C86B" w14:textId="77777777" w:rsidR="00D109E8" w:rsidRDefault="005804B6">
            <w:pPr>
              <w:rPr>
                <w:rFonts w:ascii="Arial" w:eastAsia="Arial" w:hAnsi="Arial" w:cs="Arial"/>
                <w:i/>
                <w:color w:val="000000"/>
              </w:rPr>
            </w:pPr>
            <w:r>
              <w:rPr>
                <w:rFonts w:ascii="Arial" w:eastAsia="Arial" w:hAnsi="Arial" w:cs="Arial"/>
                <w:i/>
                <w:color w:val="000000"/>
              </w:rPr>
              <w:t xml:space="preserve">B. </w:t>
            </w:r>
            <w:proofErr w:type="spellStart"/>
            <w:r>
              <w:rPr>
                <w:rFonts w:ascii="Arial" w:eastAsia="Arial" w:hAnsi="Arial" w:cs="Arial"/>
                <w:i/>
                <w:color w:val="000000"/>
              </w:rPr>
              <w:t>carinatus</w:t>
            </w:r>
            <w:proofErr w:type="spellEnd"/>
          </w:p>
        </w:tc>
        <w:tc>
          <w:tcPr>
            <w:tcW w:w="1072" w:type="dxa"/>
            <w:shd w:val="clear" w:color="auto" w:fill="auto"/>
            <w:vAlign w:val="bottom"/>
          </w:tcPr>
          <w:p w14:paraId="48266DCA" w14:textId="77777777" w:rsidR="00D109E8" w:rsidRDefault="005804B6">
            <w:pPr>
              <w:jc w:val="right"/>
              <w:rPr>
                <w:rFonts w:ascii="Arial" w:eastAsia="Arial" w:hAnsi="Arial" w:cs="Arial"/>
                <w:color w:val="000000"/>
              </w:rPr>
            </w:pPr>
            <w:r>
              <w:rPr>
                <w:rFonts w:ascii="Arial" w:eastAsia="Arial" w:hAnsi="Arial" w:cs="Arial"/>
                <w:color w:val="000000"/>
              </w:rPr>
              <w:t>0.548</w:t>
            </w:r>
          </w:p>
        </w:tc>
        <w:tc>
          <w:tcPr>
            <w:tcW w:w="1060" w:type="dxa"/>
            <w:shd w:val="clear" w:color="auto" w:fill="auto"/>
            <w:vAlign w:val="bottom"/>
          </w:tcPr>
          <w:p w14:paraId="054EABB6"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7D44FC04" w14:textId="77777777">
        <w:trPr>
          <w:trHeight w:val="300"/>
        </w:trPr>
        <w:tc>
          <w:tcPr>
            <w:tcW w:w="1220" w:type="dxa"/>
            <w:vMerge/>
            <w:tcBorders>
              <w:top w:val="single" w:sz="4" w:space="0" w:color="000000"/>
              <w:right w:val="single" w:sz="4" w:space="0" w:color="000000"/>
            </w:tcBorders>
            <w:shd w:val="clear" w:color="auto" w:fill="auto"/>
            <w:vAlign w:val="center"/>
          </w:tcPr>
          <w:p w14:paraId="3E3D32E3"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4CD60ADA" w14:textId="77777777" w:rsidR="00D109E8" w:rsidRDefault="005804B6">
            <w:pPr>
              <w:rPr>
                <w:rFonts w:ascii="Arial" w:eastAsia="Arial" w:hAnsi="Arial" w:cs="Arial"/>
                <w:i/>
                <w:color w:val="000000"/>
              </w:rPr>
            </w:pPr>
            <w:r>
              <w:rPr>
                <w:rFonts w:ascii="Arial" w:eastAsia="Arial" w:hAnsi="Arial" w:cs="Arial"/>
                <w:i/>
                <w:color w:val="000000"/>
              </w:rPr>
              <w:t xml:space="preserve">F. </w:t>
            </w:r>
            <w:proofErr w:type="spellStart"/>
            <w:r>
              <w:rPr>
                <w:rFonts w:ascii="Arial" w:eastAsia="Arial" w:hAnsi="Arial" w:cs="Arial"/>
                <w:i/>
                <w:color w:val="000000"/>
              </w:rPr>
              <w:t>microstachys</w:t>
            </w:r>
            <w:proofErr w:type="spellEnd"/>
          </w:p>
        </w:tc>
        <w:tc>
          <w:tcPr>
            <w:tcW w:w="1072" w:type="dxa"/>
            <w:tcBorders>
              <w:bottom w:val="single" w:sz="4" w:space="0" w:color="000000"/>
            </w:tcBorders>
            <w:shd w:val="clear" w:color="auto" w:fill="auto"/>
            <w:vAlign w:val="bottom"/>
          </w:tcPr>
          <w:p w14:paraId="4A6B259C" w14:textId="77777777" w:rsidR="00D109E8" w:rsidRDefault="005804B6">
            <w:pPr>
              <w:jc w:val="right"/>
              <w:rPr>
                <w:rFonts w:ascii="Arial" w:eastAsia="Arial" w:hAnsi="Arial" w:cs="Arial"/>
                <w:color w:val="000000"/>
              </w:rPr>
            </w:pPr>
            <w:r>
              <w:rPr>
                <w:rFonts w:ascii="Arial" w:eastAsia="Arial" w:hAnsi="Arial" w:cs="Arial"/>
                <w:color w:val="000000"/>
              </w:rPr>
              <w:t>0.284</w:t>
            </w:r>
          </w:p>
        </w:tc>
        <w:tc>
          <w:tcPr>
            <w:tcW w:w="1060" w:type="dxa"/>
            <w:tcBorders>
              <w:bottom w:val="single" w:sz="4" w:space="0" w:color="000000"/>
            </w:tcBorders>
            <w:shd w:val="clear" w:color="auto" w:fill="auto"/>
            <w:vAlign w:val="bottom"/>
          </w:tcPr>
          <w:p w14:paraId="0B8EB867"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6C68A2CE"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5A8512EC" w14:textId="77777777" w:rsidR="00D109E8" w:rsidRDefault="005804B6">
            <w:pPr>
              <w:jc w:val="center"/>
              <w:rPr>
                <w:rFonts w:ascii="Arial" w:eastAsia="Arial" w:hAnsi="Arial" w:cs="Arial"/>
                <w:color w:val="000000"/>
              </w:rPr>
            </w:pPr>
            <w:r>
              <w:rPr>
                <w:rFonts w:ascii="Arial" w:eastAsia="Arial" w:hAnsi="Arial" w:cs="Arial"/>
                <w:color w:val="000000"/>
              </w:rPr>
              <w:t>2</w:t>
            </w:r>
          </w:p>
        </w:tc>
        <w:tc>
          <w:tcPr>
            <w:tcW w:w="2000" w:type="dxa"/>
            <w:tcBorders>
              <w:top w:val="single" w:sz="4" w:space="0" w:color="000000"/>
              <w:left w:val="single" w:sz="4" w:space="0" w:color="000000"/>
            </w:tcBorders>
            <w:shd w:val="clear" w:color="auto" w:fill="auto"/>
            <w:vAlign w:val="bottom"/>
          </w:tcPr>
          <w:p w14:paraId="3E33D01C" w14:textId="77777777" w:rsidR="00D109E8" w:rsidRDefault="005804B6">
            <w:pPr>
              <w:rPr>
                <w:rFonts w:ascii="Arial" w:eastAsia="Arial" w:hAnsi="Arial" w:cs="Arial"/>
                <w:i/>
                <w:color w:val="000000"/>
              </w:rPr>
            </w:pPr>
            <w:r>
              <w:rPr>
                <w:rFonts w:ascii="Arial" w:eastAsia="Arial" w:hAnsi="Arial" w:cs="Arial"/>
                <w:i/>
              </w:rPr>
              <w:t xml:space="preserve">L. </w:t>
            </w:r>
            <w:proofErr w:type="spellStart"/>
            <w:r>
              <w:rPr>
                <w:rFonts w:ascii="Arial" w:eastAsia="Arial" w:hAnsi="Arial" w:cs="Arial"/>
                <w:i/>
              </w:rPr>
              <w:t>perenne</w:t>
            </w:r>
            <w:proofErr w:type="spellEnd"/>
            <w:r>
              <w:rPr>
                <w:rFonts w:ascii="Arial" w:eastAsia="Arial" w:hAnsi="Arial" w:cs="Arial"/>
                <w:i/>
              </w:rPr>
              <w:t xml:space="preserve"> </w:t>
            </w:r>
          </w:p>
        </w:tc>
        <w:tc>
          <w:tcPr>
            <w:tcW w:w="1072" w:type="dxa"/>
            <w:tcBorders>
              <w:top w:val="single" w:sz="4" w:space="0" w:color="000000"/>
            </w:tcBorders>
            <w:shd w:val="clear" w:color="auto" w:fill="auto"/>
            <w:vAlign w:val="bottom"/>
          </w:tcPr>
          <w:p w14:paraId="64C39CFC" w14:textId="77777777" w:rsidR="00D109E8" w:rsidRDefault="005804B6">
            <w:pPr>
              <w:jc w:val="right"/>
              <w:rPr>
                <w:rFonts w:ascii="Arial" w:eastAsia="Arial" w:hAnsi="Arial" w:cs="Arial"/>
                <w:color w:val="000000"/>
              </w:rPr>
            </w:pPr>
            <w:r>
              <w:rPr>
                <w:rFonts w:ascii="Arial" w:eastAsia="Arial" w:hAnsi="Arial" w:cs="Arial"/>
                <w:color w:val="000000"/>
              </w:rPr>
              <w:t>0.825</w:t>
            </w:r>
          </w:p>
        </w:tc>
        <w:tc>
          <w:tcPr>
            <w:tcW w:w="1060" w:type="dxa"/>
            <w:tcBorders>
              <w:top w:val="single" w:sz="4" w:space="0" w:color="000000"/>
            </w:tcBorders>
            <w:shd w:val="clear" w:color="auto" w:fill="auto"/>
            <w:vAlign w:val="bottom"/>
          </w:tcPr>
          <w:p w14:paraId="3F6A4F1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AB8FEDB" w14:textId="77777777">
        <w:trPr>
          <w:trHeight w:val="280"/>
        </w:trPr>
        <w:tc>
          <w:tcPr>
            <w:tcW w:w="1220" w:type="dxa"/>
            <w:vMerge/>
            <w:tcBorders>
              <w:top w:val="single" w:sz="4" w:space="0" w:color="000000"/>
              <w:right w:val="single" w:sz="4" w:space="0" w:color="000000"/>
            </w:tcBorders>
            <w:shd w:val="clear" w:color="auto" w:fill="auto"/>
            <w:vAlign w:val="center"/>
          </w:tcPr>
          <w:p w14:paraId="053AB24C"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37D6D205" w14:textId="77777777" w:rsidR="00D109E8" w:rsidRDefault="005804B6">
            <w:pPr>
              <w:rPr>
                <w:rFonts w:ascii="Arial" w:eastAsia="Arial" w:hAnsi="Arial" w:cs="Arial"/>
                <w:i/>
                <w:color w:val="000000"/>
              </w:rPr>
            </w:pPr>
            <w:r>
              <w:rPr>
                <w:rFonts w:ascii="Arial" w:eastAsia="Arial" w:hAnsi="Arial" w:cs="Arial"/>
                <w:i/>
                <w:color w:val="000000"/>
              </w:rPr>
              <w:t xml:space="preserve">B. </w:t>
            </w:r>
            <w:proofErr w:type="spellStart"/>
            <w:r>
              <w:rPr>
                <w:rFonts w:ascii="Arial" w:eastAsia="Arial" w:hAnsi="Arial" w:cs="Arial"/>
                <w:i/>
                <w:color w:val="000000"/>
              </w:rPr>
              <w:t>hordeacous</w:t>
            </w:r>
            <w:proofErr w:type="spellEnd"/>
          </w:p>
        </w:tc>
        <w:tc>
          <w:tcPr>
            <w:tcW w:w="1072" w:type="dxa"/>
            <w:shd w:val="clear" w:color="auto" w:fill="auto"/>
            <w:vAlign w:val="bottom"/>
          </w:tcPr>
          <w:p w14:paraId="4743DD70" w14:textId="77777777" w:rsidR="00D109E8" w:rsidRDefault="005804B6">
            <w:pPr>
              <w:jc w:val="right"/>
              <w:rPr>
                <w:rFonts w:ascii="Arial" w:eastAsia="Arial" w:hAnsi="Arial" w:cs="Arial"/>
                <w:color w:val="000000"/>
              </w:rPr>
            </w:pPr>
            <w:r>
              <w:rPr>
                <w:rFonts w:ascii="Arial" w:eastAsia="Arial" w:hAnsi="Arial" w:cs="Arial"/>
                <w:color w:val="000000"/>
              </w:rPr>
              <w:t>0.723</w:t>
            </w:r>
          </w:p>
        </w:tc>
        <w:tc>
          <w:tcPr>
            <w:tcW w:w="1060" w:type="dxa"/>
            <w:shd w:val="clear" w:color="auto" w:fill="auto"/>
            <w:vAlign w:val="bottom"/>
          </w:tcPr>
          <w:p w14:paraId="1192E071"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0BADB893" w14:textId="77777777">
        <w:trPr>
          <w:trHeight w:val="300"/>
        </w:trPr>
        <w:tc>
          <w:tcPr>
            <w:tcW w:w="1220" w:type="dxa"/>
            <w:vMerge/>
            <w:tcBorders>
              <w:top w:val="single" w:sz="4" w:space="0" w:color="000000"/>
              <w:right w:val="single" w:sz="4" w:space="0" w:color="000000"/>
            </w:tcBorders>
            <w:shd w:val="clear" w:color="auto" w:fill="auto"/>
            <w:vAlign w:val="center"/>
          </w:tcPr>
          <w:p w14:paraId="3615ED0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0233EF3B" w14:textId="77777777" w:rsidR="00D109E8" w:rsidRDefault="005804B6">
            <w:pPr>
              <w:rPr>
                <w:rFonts w:ascii="Arial" w:eastAsia="Arial" w:hAnsi="Arial" w:cs="Arial"/>
                <w:i/>
                <w:color w:val="000000"/>
              </w:rPr>
            </w:pPr>
            <w:r>
              <w:rPr>
                <w:rFonts w:ascii="Arial" w:eastAsia="Arial" w:hAnsi="Arial" w:cs="Arial"/>
                <w:i/>
                <w:color w:val="000000"/>
              </w:rPr>
              <w:t xml:space="preserve">T. </w:t>
            </w:r>
            <w:proofErr w:type="spellStart"/>
            <w:r>
              <w:rPr>
                <w:rFonts w:ascii="Arial" w:eastAsia="Arial" w:hAnsi="Arial" w:cs="Arial"/>
                <w:i/>
                <w:color w:val="000000"/>
              </w:rPr>
              <w:t>subterraneum</w:t>
            </w:r>
            <w:proofErr w:type="spellEnd"/>
          </w:p>
        </w:tc>
        <w:tc>
          <w:tcPr>
            <w:tcW w:w="1072" w:type="dxa"/>
            <w:tcBorders>
              <w:bottom w:val="single" w:sz="4" w:space="0" w:color="000000"/>
            </w:tcBorders>
            <w:shd w:val="clear" w:color="auto" w:fill="auto"/>
            <w:vAlign w:val="bottom"/>
          </w:tcPr>
          <w:p w14:paraId="1D6D664E" w14:textId="77777777" w:rsidR="00D109E8" w:rsidRDefault="005804B6">
            <w:pPr>
              <w:jc w:val="right"/>
              <w:rPr>
                <w:rFonts w:ascii="Arial" w:eastAsia="Arial" w:hAnsi="Arial" w:cs="Arial"/>
                <w:color w:val="000000"/>
              </w:rPr>
            </w:pPr>
            <w:r>
              <w:rPr>
                <w:rFonts w:ascii="Arial" w:eastAsia="Arial" w:hAnsi="Arial" w:cs="Arial"/>
                <w:color w:val="000000"/>
              </w:rPr>
              <w:t>0.607</w:t>
            </w:r>
          </w:p>
        </w:tc>
        <w:tc>
          <w:tcPr>
            <w:tcW w:w="1060" w:type="dxa"/>
            <w:tcBorders>
              <w:bottom w:val="single" w:sz="4" w:space="0" w:color="000000"/>
            </w:tcBorders>
            <w:shd w:val="clear" w:color="auto" w:fill="auto"/>
            <w:vAlign w:val="bottom"/>
          </w:tcPr>
          <w:p w14:paraId="08FA76D7"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72E1AC2E"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228EA829" w14:textId="77777777" w:rsidR="00D109E8" w:rsidRDefault="005804B6">
            <w:pPr>
              <w:jc w:val="center"/>
              <w:rPr>
                <w:rFonts w:ascii="Arial" w:eastAsia="Arial" w:hAnsi="Arial" w:cs="Arial"/>
                <w:color w:val="000000"/>
              </w:rPr>
            </w:pPr>
            <w:r>
              <w:rPr>
                <w:rFonts w:ascii="Arial" w:eastAsia="Arial" w:hAnsi="Arial" w:cs="Arial"/>
                <w:color w:val="000000"/>
              </w:rPr>
              <w:t>3</w:t>
            </w:r>
          </w:p>
        </w:tc>
        <w:tc>
          <w:tcPr>
            <w:tcW w:w="2000" w:type="dxa"/>
            <w:tcBorders>
              <w:top w:val="single" w:sz="4" w:space="0" w:color="000000"/>
              <w:left w:val="single" w:sz="4" w:space="0" w:color="000000"/>
            </w:tcBorders>
            <w:shd w:val="clear" w:color="auto" w:fill="auto"/>
            <w:vAlign w:val="bottom"/>
          </w:tcPr>
          <w:p w14:paraId="55D5EEAE" w14:textId="77777777" w:rsidR="00D109E8" w:rsidRDefault="005804B6">
            <w:pPr>
              <w:rPr>
                <w:rFonts w:ascii="Arial" w:eastAsia="Arial" w:hAnsi="Arial" w:cs="Arial"/>
                <w:i/>
                <w:color w:val="000000"/>
              </w:rPr>
            </w:pPr>
            <w:r>
              <w:rPr>
                <w:rFonts w:ascii="Arial" w:eastAsia="Arial" w:hAnsi="Arial" w:cs="Arial"/>
                <w:i/>
                <w:color w:val="000000"/>
              </w:rPr>
              <w:t>E. caput-</w:t>
            </w:r>
            <w:proofErr w:type="spellStart"/>
            <w:r>
              <w:rPr>
                <w:rFonts w:ascii="Arial" w:eastAsia="Arial" w:hAnsi="Arial" w:cs="Arial"/>
                <w:i/>
                <w:color w:val="000000"/>
              </w:rPr>
              <w:t>medusae</w:t>
            </w:r>
            <w:proofErr w:type="spellEnd"/>
          </w:p>
        </w:tc>
        <w:tc>
          <w:tcPr>
            <w:tcW w:w="1072" w:type="dxa"/>
            <w:tcBorders>
              <w:top w:val="single" w:sz="4" w:space="0" w:color="000000"/>
            </w:tcBorders>
            <w:shd w:val="clear" w:color="auto" w:fill="auto"/>
            <w:vAlign w:val="bottom"/>
          </w:tcPr>
          <w:p w14:paraId="0B32757C" w14:textId="77777777" w:rsidR="00D109E8" w:rsidRDefault="005804B6">
            <w:pPr>
              <w:jc w:val="right"/>
              <w:rPr>
                <w:rFonts w:ascii="Arial" w:eastAsia="Arial" w:hAnsi="Arial" w:cs="Arial"/>
                <w:color w:val="000000"/>
              </w:rPr>
            </w:pPr>
            <w:r>
              <w:rPr>
                <w:rFonts w:ascii="Arial" w:eastAsia="Arial" w:hAnsi="Arial" w:cs="Arial"/>
                <w:color w:val="000000"/>
              </w:rPr>
              <w:t>0.871</w:t>
            </w:r>
          </w:p>
        </w:tc>
        <w:tc>
          <w:tcPr>
            <w:tcW w:w="1060" w:type="dxa"/>
            <w:tcBorders>
              <w:top w:val="single" w:sz="4" w:space="0" w:color="000000"/>
            </w:tcBorders>
            <w:shd w:val="clear" w:color="auto" w:fill="auto"/>
            <w:vAlign w:val="bottom"/>
          </w:tcPr>
          <w:p w14:paraId="29D1DB9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14CC1C0A" w14:textId="77777777">
        <w:trPr>
          <w:trHeight w:val="300"/>
        </w:trPr>
        <w:tc>
          <w:tcPr>
            <w:tcW w:w="1220" w:type="dxa"/>
            <w:vMerge/>
            <w:tcBorders>
              <w:top w:val="single" w:sz="4" w:space="0" w:color="000000"/>
              <w:right w:val="single" w:sz="4" w:space="0" w:color="000000"/>
            </w:tcBorders>
            <w:shd w:val="clear" w:color="auto" w:fill="auto"/>
            <w:vAlign w:val="center"/>
          </w:tcPr>
          <w:p w14:paraId="569764BC"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09005C3D" w14:textId="77777777" w:rsidR="00D109E8" w:rsidRDefault="005804B6">
            <w:pPr>
              <w:rPr>
                <w:rFonts w:ascii="Arial" w:eastAsia="Arial" w:hAnsi="Arial" w:cs="Arial"/>
                <w:i/>
                <w:color w:val="000000"/>
              </w:rPr>
            </w:pPr>
            <w:r>
              <w:rPr>
                <w:rFonts w:ascii="Arial" w:eastAsia="Arial" w:hAnsi="Arial" w:cs="Arial"/>
                <w:i/>
                <w:color w:val="000000"/>
              </w:rPr>
              <w:t xml:space="preserve">A. </w:t>
            </w:r>
            <w:proofErr w:type="spellStart"/>
            <w:r>
              <w:rPr>
                <w:rFonts w:ascii="Arial" w:eastAsia="Arial" w:hAnsi="Arial" w:cs="Arial"/>
                <w:i/>
                <w:color w:val="000000"/>
              </w:rPr>
              <w:t>triuncialis</w:t>
            </w:r>
            <w:proofErr w:type="spellEnd"/>
          </w:p>
        </w:tc>
        <w:tc>
          <w:tcPr>
            <w:tcW w:w="1072" w:type="dxa"/>
            <w:tcBorders>
              <w:bottom w:val="single" w:sz="4" w:space="0" w:color="000000"/>
            </w:tcBorders>
            <w:shd w:val="clear" w:color="auto" w:fill="auto"/>
            <w:vAlign w:val="bottom"/>
          </w:tcPr>
          <w:p w14:paraId="6DDF3EC3" w14:textId="77777777" w:rsidR="00D109E8" w:rsidRDefault="005804B6">
            <w:pPr>
              <w:jc w:val="right"/>
              <w:rPr>
                <w:rFonts w:ascii="Arial" w:eastAsia="Arial" w:hAnsi="Arial" w:cs="Arial"/>
                <w:color w:val="000000"/>
              </w:rPr>
            </w:pPr>
            <w:r>
              <w:rPr>
                <w:rFonts w:ascii="Arial" w:eastAsia="Arial" w:hAnsi="Arial" w:cs="Arial"/>
                <w:color w:val="000000"/>
              </w:rPr>
              <w:t>0.741</w:t>
            </w:r>
          </w:p>
        </w:tc>
        <w:tc>
          <w:tcPr>
            <w:tcW w:w="1060" w:type="dxa"/>
            <w:tcBorders>
              <w:bottom w:val="single" w:sz="4" w:space="0" w:color="000000"/>
            </w:tcBorders>
            <w:shd w:val="clear" w:color="auto" w:fill="auto"/>
            <w:vAlign w:val="bottom"/>
          </w:tcPr>
          <w:p w14:paraId="2877BE4B"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5754AB71"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755C6879" w14:textId="77777777" w:rsidR="00D109E8" w:rsidRDefault="005804B6">
            <w:pPr>
              <w:jc w:val="center"/>
              <w:rPr>
                <w:rFonts w:ascii="Arial" w:eastAsia="Arial" w:hAnsi="Arial" w:cs="Arial"/>
                <w:color w:val="000000"/>
              </w:rPr>
            </w:pPr>
            <w:r>
              <w:rPr>
                <w:rFonts w:ascii="Arial" w:eastAsia="Arial" w:hAnsi="Arial" w:cs="Arial"/>
                <w:color w:val="000000"/>
              </w:rPr>
              <w:t>4</w:t>
            </w:r>
          </w:p>
        </w:tc>
        <w:tc>
          <w:tcPr>
            <w:tcW w:w="2000" w:type="dxa"/>
            <w:tcBorders>
              <w:top w:val="single" w:sz="4" w:space="0" w:color="000000"/>
              <w:left w:val="single" w:sz="4" w:space="0" w:color="000000"/>
            </w:tcBorders>
            <w:shd w:val="clear" w:color="auto" w:fill="auto"/>
            <w:vAlign w:val="bottom"/>
          </w:tcPr>
          <w:p w14:paraId="7520D6AD" w14:textId="77777777" w:rsidR="00D109E8" w:rsidRDefault="005804B6">
            <w:pPr>
              <w:rPr>
                <w:rFonts w:ascii="Arial" w:eastAsia="Arial" w:hAnsi="Arial" w:cs="Arial"/>
                <w:i/>
                <w:color w:val="000000"/>
              </w:rPr>
            </w:pPr>
            <w:r>
              <w:rPr>
                <w:rFonts w:ascii="Arial" w:eastAsia="Arial" w:hAnsi="Arial" w:cs="Arial"/>
                <w:i/>
                <w:color w:val="000000"/>
              </w:rPr>
              <w:t xml:space="preserve">A. </w:t>
            </w:r>
            <w:proofErr w:type="spellStart"/>
            <w:r>
              <w:rPr>
                <w:rFonts w:ascii="Arial" w:eastAsia="Arial" w:hAnsi="Arial" w:cs="Arial"/>
                <w:i/>
                <w:color w:val="000000"/>
              </w:rPr>
              <w:t>fatua</w:t>
            </w:r>
            <w:proofErr w:type="spellEnd"/>
          </w:p>
        </w:tc>
        <w:tc>
          <w:tcPr>
            <w:tcW w:w="1072" w:type="dxa"/>
            <w:tcBorders>
              <w:top w:val="single" w:sz="4" w:space="0" w:color="000000"/>
            </w:tcBorders>
            <w:shd w:val="clear" w:color="auto" w:fill="auto"/>
            <w:vAlign w:val="bottom"/>
          </w:tcPr>
          <w:p w14:paraId="07D89A45" w14:textId="77777777" w:rsidR="00D109E8" w:rsidRDefault="005804B6">
            <w:pPr>
              <w:jc w:val="right"/>
              <w:rPr>
                <w:rFonts w:ascii="Arial" w:eastAsia="Arial" w:hAnsi="Arial" w:cs="Arial"/>
                <w:color w:val="000000"/>
              </w:rPr>
            </w:pPr>
            <w:r>
              <w:rPr>
                <w:rFonts w:ascii="Arial" w:eastAsia="Arial" w:hAnsi="Arial" w:cs="Arial"/>
                <w:color w:val="000000"/>
              </w:rPr>
              <w:t>0.819</w:t>
            </w:r>
          </w:p>
        </w:tc>
        <w:tc>
          <w:tcPr>
            <w:tcW w:w="1060" w:type="dxa"/>
            <w:tcBorders>
              <w:top w:val="single" w:sz="4" w:space="0" w:color="000000"/>
            </w:tcBorders>
            <w:shd w:val="clear" w:color="auto" w:fill="auto"/>
            <w:vAlign w:val="bottom"/>
          </w:tcPr>
          <w:p w14:paraId="1BA30071"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45CAA00" w14:textId="77777777">
        <w:trPr>
          <w:trHeight w:val="280"/>
        </w:trPr>
        <w:tc>
          <w:tcPr>
            <w:tcW w:w="1220" w:type="dxa"/>
            <w:vMerge/>
            <w:tcBorders>
              <w:top w:val="single" w:sz="4" w:space="0" w:color="000000"/>
              <w:right w:val="single" w:sz="4" w:space="0" w:color="000000"/>
            </w:tcBorders>
            <w:shd w:val="clear" w:color="auto" w:fill="auto"/>
            <w:vAlign w:val="center"/>
          </w:tcPr>
          <w:p w14:paraId="6641F753"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0BBA0CDD" w14:textId="77777777" w:rsidR="00D109E8" w:rsidRDefault="005804B6">
            <w:pPr>
              <w:rPr>
                <w:rFonts w:ascii="Arial" w:eastAsia="Arial" w:hAnsi="Arial" w:cs="Arial"/>
                <w:i/>
                <w:color w:val="000000"/>
              </w:rPr>
            </w:pPr>
            <w:r>
              <w:rPr>
                <w:rFonts w:ascii="Arial" w:eastAsia="Arial" w:hAnsi="Arial" w:cs="Arial"/>
                <w:i/>
                <w:color w:val="000000"/>
              </w:rPr>
              <w:t xml:space="preserve">B. </w:t>
            </w:r>
            <w:proofErr w:type="spellStart"/>
            <w:r>
              <w:rPr>
                <w:rFonts w:ascii="Arial" w:eastAsia="Arial" w:hAnsi="Arial" w:cs="Arial"/>
                <w:i/>
                <w:color w:val="000000"/>
              </w:rPr>
              <w:t>diandrus</w:t>
            </w:r>
            <w:proofErr w:type="spellEnd"/>
          </w:p>
        </w:tc>
        <w:tc>
          <w:tcPr>
            <w:tcW w:w="1072" w:type="dxa"/>
            <w:shd w:val="clear" w:color="auto" w:fill="auto"/>
            <w:vAlign w:val="bottom"/>
          </w:tcPr>
          <w:p w14:paraId="7B8C285D" w14:textId="77777777" w:rsidR="00D109E8" w:rsidRDefault="005804B6">
            <w:pPr>
              <w:jc w:val="right"/>
              <w:rPr>
                <w:rFonts w:ascii="Arial" w:eastAsia="Arial" w:hAnsi="Arial" w:cs="Arial"/>
                <w:color w:val="000000"/>
              </w:rPr>
            </w:pPr>
            <w:r>
              <w:rPr>
                <w:rFonts w:ascii="Arial" w:eastAsia="Arial" w:hAnsi="Arial" w:cs="Arial"/>
                <w:color w:val="000000"/>
              </w:rPr>
              <w:t>0.553</w:t>
            </w:r>
          </w:p>
        </w:tc>
        <w:tc>
          <w:tcPr>
            <w:tcW w:w="1060" w:type="dxa"/>
            <w:shd w:val="clear" w:color="auto" w:fill="auto"/>
            <w:vAlign w:val="bottom"/>
          </w:tcPr>
          <w:p w14:paraId="4AF56CD3"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F72FED3" w14:textId="77777777">
        <w:trPr>
          <w:trHeight w:val="280"/>
        </w:trPr>
        <w:tc>
          <w:tcPr>
            <w:tcW w:w="1220" w:type="dxa"/>
            <w:vMerge/>
            <w:tcBorders>
              <w:top w:val="single" w:sz="4" w:space="0" w:color="000000"/>
              <w:right w:val="single" w:sz="4" w:space="0" w:color="000000"/>
            </w:tcBorders>
            <w:shd w:val="clear" w:color="auto" w:fill="auto"/>
            <w:vAlign w:val="center"/>
          </w:tcPr>
          <w:p w14:paraId="31F2A98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455F611C" w14:textId="77777777" w:rsidR="00D109E8" w:rsidRDefault="005804B6">
            <w:pPr>
              <w:rPr>
                <w:rFonts w:ascii="Arial" w:eastAsia="Arial" w:hAnsi="Arial" w:cs="Arial"/>
                <w:i/>
                <w:color w:val="000000"/>
              </w:rPr>
            </w:pPr>
            <w:r>
              <w:rPr>
                <w:rFonts w:ascii="Arial" w:eastAsia="Arial" w:hAnsi="Arial" w:cs="Arial"/>
                <w:i/>
                <w:color w:val="000000"/>
              </w:rPr>
              <w:t xml:space="preserve">E. </w:t>
            </w:r>
            <w:proofErr w:type="spellStart"/>
            <w:r>
              <w:rPr>
                <w:rFonts w:ascii="Arial" w:eastAsia="Arial" w:hAnsi="Arial" w:cs="Arial"/>
                <w:i/>
                <w:color w:val="000000"/>
              </w:rPr>
              <w:t>triticoides</w:t>
            </w:r>
            <w:proofErr w:type="spellEnd"/>
          </w:p>
        </w:tc>
        <w:tc>
          <w:tcPr>
            <w:tcW w:w="1072" w:type="dxa"/>
            <w:shd w:val="clear" w:color="auto" w:fill="auto"/>
            <w:vAlign w:val="bottom"/>
          </w:tcPr>
          <w:p w14:paraId="771D55AC" w14:textId="77777777" w:rsidR="00D109E8" w:rsidRDefault="005804B6">
            <w:pPr>
              <w:jc w:val="right"/>
              <w:rPr>
                <w:rFonts w:ascii="Arial" w:eastAsia="Arial" w:hAnsi="Arial" w:cs="Arial"/>
                <w:color w:val="000000"/>
              </w:rPr>
            </w:pPr>
            <w:r>
              <w:rPr>
                <w:rFonts w:ascii="Arial" w:eastAsia="Arial" w:hAnsi="Arial" w:cs="Arial"/>
                <w:color w:val="000000"/>
              </w:rPr>
              <w:t>0.303</w:t>
            </w:r>
          </w:p>
        </w:tc>
        <w:tc>
          <w:tcPr>
            <w:tcW w:w="1060" w:type="dxa"/>
            <w:shd w:val="clear" w:color="auto" w:fill="auto"/>
            <w:vAlign w:val="bottom"/>
          </w:tcPr>
          <w:p w14:paraId="3B6C93E8" w14:textId="77777777" w:rsidR="00D109E8" w:rsidRDefault="005804B6">
            <w:pPr>
              <w:jc w:val="right"/>
              <w:rPr>
                <w:rFonts w:ascii="Arial" w:eastAsia="Arial" w:hAnsi="Arial" w:cs="Arial"/>
                <w:color w:val="000000"/>
              </w:rPr>
            </w:pPr>
            <w:r>
              <w:rPr>
                <w:rFonts w:ascii="Arial" w:eastAsia="Arial" w:hAnsi="Arial" w:cs="Arial"/>
                <w:color w:val="000000"/>
              </w:rPr>
              <w:t>0.036</w:t>
            </w:r>
          </w:p>
        </w:tc>
      </w:tr>
      <w:tr w:rsidR="00D109E8" w14:paraId="7B1E828F" w14:textId="77777777">
        <w:trPr>
          <w:trHeight w:val="300"/>
        </w:trPr>
        <w:tc>
          <w:tcPr>
            <w:tcW w:w="1220" w:type="dxa"/>
            <w:vMerge/>
            <w:tcBorders>
              <w:top w:val="single" w:sz="4" w:space="0" w:color="000000"/>
              <w:right w:val="single" w:sz="4" w:space="0" w:color="000000"/>
            </w:tcBorders>
            <w:shd w:val="clear" w:color="auto" w:fill="auto"/>
            <w:vAlign w:val="center"/>
          </w:tcPr>
          <w:p w14:paraId="09A6D2C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5FF1B665" w14:textId="77777777" w:rsidR="00D109E8" w:rsidRDefault="005804B6">
            <w:pPr>
              <w:rPr>
                <w:rFonts w:ascii="Arial" w:eastAsia="Arial" w:hAnsi="Arial" w:cs="Arial"/>
                <w:i/>
                <w:color w:val="000000"/>
              </w:rPr>
            </w:pPr>
            <w:r>
              <w:rPr>
                <w:rFonts w:ascii="Arial" w:eastAsia="Arial" w:hAnsi="Arial" w:cs="Arial"/>
                <w:i/>
                <w:color w:val="000000"/>
              </w:rPr>
              <w:t xml:space="preserve">A. </w:t>
            </w:r>
            <w:proofErr w:type="spellStart"/>
            <w:r>
              <w:rPr>
                <w:rFonts w:ascii="Arial" w:eastAsia="Arial" w:hAnsi="Arial" w:cs="Arial"/>
                <w:i/>
                <w:color w:val="000000"/>
              </w:rPr>
              <w:t>americanus</w:t>
            </w:r>
            <w:proofErr w:type="spellEnd"/>
          </w:p>
        </w:tc>
        <w:tc>
          <w:tcPr>
            <w:tcW w:w="1072" w:type="dxa"/>
            <w:tcBorders>
              <w:bottom w:val="single" w:sz="4" w:space="0" w:color="000000"/>
            </w:tcBorders>
            <w:shd w:val="clear" w:color="auto" w:fill="auto"/>
            <w:vAlign w:val="bottom"/>
          </w:tcPr>
          <w:p w14:paraId="56EF3C2C" w14:textId="77777777" w:rsidR="00D109E8" w:rsidRDefault="005804B6">
            <w:pPr>
              <w:jc w:val="right"/>
              <w:rPr>
                <w:rFonts w:ascii="Arial" w:eastAsia="Arial" w:hAnsi="Arial" w:cs="Arial"/>
                <w:color w:val="000000"/>
              </w:rPr>
            </w:pPr>
            <w:r>
              <w:rPr>
                <w:rFonts w:ascii="Arial" w:eastAsia="Arial" w:hAnsi="Arial" w:cs="Arial"/>
                <w:color w:val="000000"/>
              </w:rPr>
              <w:t>0.274</w:t>
            </w:r>
          </w:p>
        </w:tc>
        <w:tc>
          <w:tcPr>
            <w:tcW w:w="1060" w:type="dxa"/>
            <w:tcBorders>
              <w:bottom w:val="single" w:sz="4" w:space="0" w:color="000000"/>
            </w:tcBorders>
            <w:shd w:val="clear" w:color="auto" w:fill="auto"/>
            <w:vAlign w:val="bottom"/>
          </w:tcPr>
          <w:p w14:paraId="32E44B03" w14:textId="77777777" w:rsidR="00D109E8" w:rsidRDefault="005804B6">
            <w:pPr>
              <w:jc w:val="right"/>
              <w:rPr>
                <w:rFonts w:ascii="Arial" w:eastAsia="Arial" w:hAnsi="Arial" w:cs="Arial"/>
                <w:color w:val="000000"/>
              </w:rPr>
            </w:pPr>
            <w:r>
              <w:rPr>
                <w:rFonts w:ascii="Arial" w:eastAsia="Arial" w:hAnsi="Arial" w:cs="Arial"/>
                <w:color w:val="000000"/>
              </w:rPr>
              <w:t>0.011</w:t>
            </w:r>
          </w:p>
        </w:tc>
      </w:tr>
    </w:tbl>
    <w:p w14:paraId="5C83AB4C" w14:textId="77777777" w:rsidR="00D109E8" w:rsidRDefault="00D109E8">
      <w:pPr>
        <w:rPr>
          <w:rFonts w:ascii="Times New Roman" w:eastAsia="Times New Roman" w:hAnsi="Times New Roman" w:cs="Times New Roman"/>
          <w:sz w:val="24"/>
          <w:szCs w:val="24"/>
        </w:rPr>
      </w:pPr>
    </w:p>
    <w:p w14:paraId="424F6C7C" w14:textId="77777777" w:rsidR="00D109E8" w:rsidRDefault="00D109E8"/>
    <w:p w14:paraId="7C019DC5" w14:textId="77777777" w:rsidR="00D109E8" w:rsidRDefault="005804B6">
      <w:pPr>
        <w:rPr>
          <w:rFonts w:ascii="Times New Roman" w:eastAsia="Times New Roman" w:hAnsi="Times New Roman" w:cs="Times New Roman"/>
          <w:sz w:val="24"/>
          <w:szCs w:val="24"/>
        </w:rPr>
      </w:pPr>
      <w:r>
        <w:br w:type="page"/>
      </w:r>
    </w:p>
    <w:p w14:paraId="650E8EC4"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w:t>
      </w:r>
    </w:p>
    <w:p w14:paraId="7A87ED4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Contingency table of observed transitions between state assignments </w:t>
      </w:r>
      <w:proofErr w:type="gramStart"/>
      <w:r>
        <w:rPr>
          <w:rFonts w:ascii="Times New Roman" w:eastAsia="Times New Roman" w:hAnsi="Times New Roman" w:cs="Times New Roman"/>
          <w:sz w:val="24"/>
          <w:szCs w:val="24"/>
        </w:rPr>
        <w:t>between 2008-2018</w:t>
      </w:r>
      <w:proofErr w:type="gramEnd"/>
      <w:r>
        <w:rPr>
          <w:rFonts w:ascii="Times New Roman" w:eastAsia="Times New Roman" w:hAnsi="Times New Roman" w:cs="Times New Roman"/>
          <w:sz w:val="24"/>
          <w:szCs w:val="24"/>
        </w:rPr>
        <w:t xml:space="preserve">. For each plot observation of a state assignment in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(rows), data shows the frequency of state assignments (columns) of the same plot in a subsequent year (</w:t>
      </w:r>
      <w:r>
        <w:rPr>
          <w:rFonts w:ascii="Times New Roman" w:eastAsia="Times New Roman" w:hAnsi="Times New Roman" w:cs="Times New Roman"/>
          <w:i/>
          <w:sz w:val="24"/>
          <w:szCs w:val="24"/>
        </w:rPr>
        <w:t>t + 1</w:t>
      </w:r>
      <w:r>
        <w:rPr>
          <w:rFonts w:ascii="Times New Roman" w:eastAsia="Times New Roman" w:hAnsi="Times New Roman" w:cs="Times New Roman"/>
          <w:sz w:val="24"/>
          <w:szCs w:val="24"/>
        </w:rPr>
        <w:t>). Diagonal values represent the frequency of a given state retaining its assignment (resistance), while off-diagonal values represent transitions in state assignment. Changes in assignment frequency were highly non-random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392.017, </w:t>
      </w:r>
      <w:proofErr w:type="spellStart"/>
      <w:proofErr w:type="gramStart"/>
      <w:r>
        <w:rPr>
          <w:rFonts w:ascii="Times New Roman" w:eastAsia="Times New Roman" w:hAnsi="Times New Roman" w:cs="Times New Roman"/>
          <w:sz w:val="24"/>
          <w:szCs w:val="24"/>
        </w:rPr>
        <w:t>df</w:t>
      </w:r>
      <w:proofErr w:type="spellEnd"/>
      <w:proofErr w:type="gramEnd"/>
      <w:r>
        <w:rPr>
          <w:rFonts w:ascii="Times New Roman" w:eastAsia="Times New Roman" w:hAnsi="Times New Roman" w:cs="Times New Roman"/>
          <w:sz w:val="24"/>
          <w:szCs w:val="24"/>
        </w:rPr>
        <w:t xml:space="preserve"> = 9,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0.001).</w:t>
      </w:r>
    </w:p>
    <w:tbl>
      <w:tblPr>
        <w:tblStyle w:val="a1"/>
        <w:tblW w:w="5600" w:type="dxa"/>
        <w:tblLayout w:type="fixed"/>
        <w:tblLook w:val="0400" w:firstRow="0" w:lastRow="0" w:firstColumn="0" w:lastColumn="0" w:noHBand="0" w:noVBand="1"/>
      </w:tblPr>
      <w:tblGrid>
        <w:gridCol w:w="1120"/>
        <w:gridCol w:w="1120"/>
        <w:gridCol w:w="1120"/>
        <w:gridCol w:w="1120"/>
        <w:gridCol w:w="1120"/>
      </w:tblGrid>
      <w:tr w:rsidR="00D109E8" w14:paraId="1A071D76" w14:textId="77777777">
        <w:trPr>
          <w:trHeight w:val="420"/>
        </w:trPr>
        <w:tc>
          <w:tcPr>
            <w:tcW w:w="1120" w:type="dxa"/>
            <w:tcBorders>
              <w:right w:val="single" w:sz="4" w:space="0" w:color="000000"/>
            </w:tcBorders>
            <w:shd w:val="clear" w:color="auto" w:fill="auto"/>
            <w:vAlign w:val="bottom"/>
          </w:tcPr>
          <w:p w14:paraId="4BA7F66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tcBorders>
              <w:left w:val="single" w:sz="4" w:space="0" w:color="000000"/>
            </w:tcBorders>
            <w:shd w:val="clear" w:color="auto" w:fill="auto"/>
            <w:vAlign w:val="bottom"/>
          </w:tcPr>
          <w:p w14:paraId="05A5577E"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To</w:t>
            </w:r>
          </w:p>
        </w:tc>
        <w:tc>
          <w:tcPr>
            <w:tcW w:w="1120" w:type="dxa"/>
            <w:shd w:val="clear" w:color="auto" w:fill="auto"/>
            <w:vAlign w:val="bottom"/>
          </w:tcPr>
          <w:p w14:paraId="331A307A"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shd w:val="clear" w:color="auto" w:fill="auto"/>
            <w:vAlign w:val="bottom"/>
          </w:tcPr>
          <w:p w14:paraId="0EC2788A"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shd w:val="clear" w:color="auto" w:fill="auto"/>
            <w:vAlign w:val="bottom"/>
          </w:tcPr>
          <w:p w14:paraId="5596ECC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r>
      <w:tr w:rsidR="00D109E8" w14:paraId="1CE4293A" w14:textId="77777777">
        <w:trPr>
          <w:trHeight w:val="420"/>
        </w:trPr>
        <w:tc>
          <w:tcPr>
            <w:tcW w:w="1120" w:type="dxa"/>
            <w:tcBorders>
              <w:bottom w:val="single" w:sz="4" w:space="0" w:color="000000"/>
              <w:right w:val="single" w:sz="4" w:space="0" w:color="000000"/>
            </w:tcBorders>
            <w:shd w:val="clear" w:color="auto" w:fill="auto"/>
            <w:vAlign w:val="bottom"/>
          </w:tcPr>
          <w:p w14:paraId="1E01F90F"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From</w:t>
            </w:r>
          </w:p>
        </w:tc>
        <w:tc>
          <w:tcPr>
            <w:tcW w:w="1120" w:type="dxa"/>
            <w:tcBorders>
              <w:left w:val="single" w:sz="4" w:space="0" w:color="000000"/>
              <w:bottom w:val="single" w:sz="4" w:space="0" w:color="000000"/>
            </w:tcBorders>
            <w:shd w:val="clear" w:color="auto" w:fill="auto"/>
            <w:vAlign w:val="bottom"/>
          </w:tcPr>
          <w:p w14:paraId="4CBC68F9"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1</w:t>
            </w:r>
          </w:p>
        </w:tc>
        <w:tc>
          <w:tcPr>
            <w:tcW w:w="1120" w:type="dxa"/>
            <w:tcBorders>
              <w:bottom w:val="single" w:sz="4" w:space="0" w:color="000000"/>
            </w:tcBorders>
            <w:shd w:val="clear" w:color="auto" w:fill="auto"/>
            <w:vAlign w:val="bottom"/>
          </w:tcPr>
          <w:p w14:paraId="7313FEF5"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2</w:t>
            </w:r>
          </w:p>
        </w:tc>
        <w:tc>
          <w:tcPr>
            <w:tcW w:w="1120" w:type="dxa"/>
            <w:tcBorders>
              <w:bottom w:val="single" w:sz="4" w:space="0" w:color="000000"/>
            </w:tcBorders>
            <w:shd w:val="clear" w:color="auto" w:fill="auto"/>
            <w:vAlign w:val="bottom"/>
          </w:tcPr>
          <w:p w14:paraId="6128E96C"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3</w:t>
            </w:r>
          </w:p>
        </w:tc>
        <w:tc>
          <w:tcPr>
            <w:tcW w:w="1120" w:type="dxa"/>
            <w:tcBorders>
              <w:bottom w:val="single" w:sz="4" w:space="0" w:color="000000"/>
            </w:tcBorders>
            <w:shd w:val="clear" w:color="auto" w:fill="auto"/>
            <w:vAlign w:val="bottom"/>
          </w:tcPr>
          <w:p w14:paraId="798FCE24"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4</w:t>
            </w:r>
          </w:p>
        </w:tc>
      </w:tr>
      <w:tr w:rsidR="00D109E8" w14:paraId="538B9345" w14:textId="77777777">
        <w:trPr>
          <w:trHeight w:val="420"/>
        </w:trPr>
        <w:tc>
          <w:tcPr>
            <w:tcW w:w="1120" w:type="dxa"/>
            <w:tcBorders>
              <w:top w:val="single" w:sz="4" w:space="0" w:color="000000"/>
              <w:right w:val="single" w:sz="4" w:space="0" w:color="000000"/>
            </w:tcBorders>
            <w:shd w:val="clear" w:color="auto" w:fill="auto"/>
            <w:vAlign w:val="bottom"/>
          </w:tcPr>
          <w:p w14:paraId="780E4A24"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xml:space="preserve">State 1 </w:t>
            </w:r>
          </w:p>
        </w:tc>
        <w:tc>
          <w:tcPr>
            <w:tcW w:w="1120" w:type="dxa"/>
            <w:tcBorders>
              <w:top w:val="single" w:sz="4" w:space="0" w:color="000000"/>
              <w:left w:val="single" w:sz="4" w:space="0" w:color="000000"/>
            </w:tcBorders>
            <w:shd w:val="clear" w:color="auto" w:fill="auto"/>
            <w:vAlign w:val="bottom"/>
          </w:tcPr>
          <w:p w14:paraId="573F507F"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95</w:t>
            </w:r>
          </w:p>
        </w:tc>
        <w:tc>
          <w:tcPr>
            <w:tcW w:w="1120" w:type="dxa"/>
            <w:tcBorders>
              <w:top w:val="single" w:sz="4" w:space="0" w:color="000000"/>
            </w:tcBorders>
            <w:shd w:val="clear" w:color="auto" w:fill="auto"/>
            <w:vAlign w:val="bottom"/>
          </w:tcPr>
          <w:p w14:paraId="32FFF712"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8</w:t>
            </w:r>
          </w:p>
        </w:tc>
        <w:tc>
          <w:tcPr>
            <w:tcW w:w="1120" w:type="dxa"/>
            <w:tcBorders>
              <w:top w:val="single" w:sz="4" w:space="0" w:color="000000"/>
            </w:tcBorders>
            <w:shd w:val="clear" w:color="auto" w:fill="auto"/>
            <w:vAlign w:val="bottom"/>
          </w:tcPr>
          <w:p w14:paraId="20B64CB3"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w:t>
            </w:r>
          </w:p>
        </w:tc>
        <w:tc>
          <w:tcPr>
            <w:tcW w:w="1120" w:type="dxa"/>
            <w:tcBorders>
              <w:top w:val="single" w:sz="4" w:space="0" w:color="000000"/>
            </w:tcBorders>
            <w:shd w:val="clear" w:color="auto" w:fill="auto"/>
            <w:vAlign w:val="bottom"/>
          </w:tcPr>
          <w:p w14:paraId="0CA93CBB"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29</w:t>
            </w:r>
          </w:p>
        </w:tc>
      </w:tr>
      <w:tr w:rsidR="00D109E8" w14:paraId="1E643C27" w14:textId="77777777">
        <w:trPr>
          <w:trHeight w:val="420"/>
        </w:trPr>
        <w:tc>
          <w:tcPr>
            <w:tcW w:w="1120" w:type="dxa"/>
            <w:tcBorders>
              <w:right w:val="single" w:sz="4" w:space="0" w:color="000000"/>
            </w:tcBorders>
            <w:shd w:val="clear" w:color="auto" w:fill="auto"/>
            <w:vAlign w:val="bottom"/>
          </w:tcPr>
          <w:p w14:paraId="2C9DA6E5"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2</w:t>
            </w:r>
          </w:p>
        </w:tc>
        <w:tc>
          <w:tcPr>
            <w:tcW w:w="1120" w:type="dxa"/>
            <w:tcBorders>
              <w:left w:val="single" w:sz="4" w:space="0" w:color="000000"/>
            </w:tcBorders>
            <w:shd w:val="clear" w:color="auto" w:fill="auto"/>
            <w:vAlign w:val="bottom"/>
          </w:tcPr>
          <w:p w14:paraId="37185717"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10</w:t>
            </w:r>
          </w:p>
        </w:tc>
        <w:tc>
          <w:tcPr>
            <w:tcW w:w="1120" w:type="dxa"/>
            <w:shd w:val="clear" w:color="auto" w:fill="auto"/>
            <w:vAlign w:val="bottom"/>
          </w:tcPr>
          <w:p w14:paraId="3BD1D42A"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50</w:t>
            </w:r>
          </w:p>
        </w:tc>
        <w:tc>
          <w:tcPr>
            <w:tcW w:w="1120" w:type="dxa"/>
            <w:shd w:val="clear" w:color="auto" w:fill="auto"/>
            <w:vAlign w:val="bottom"/>
          </w:tcPr>
          <w:p w14:paraId="7BC51BAE"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30</w:t>
            </w:r>
          </w:p>
        </w:tc>
        <w:tc>
          <w:tcPr>
            <w:tcW w:w="1120" w:type="dxa"/>
            <w:shd w:val="clear" w:color="auto" w:fill="auto"/>
            <w:vAlign w:val="bottom"/>
          </w:tcPr>
          <w:p w14:paraId="53C3ECE7"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29</w:t>
            </w:r>
          </w:p>
        </w:tc>
      </w:tr>
      <w:tr w:rsidR="00D109E8" w14:paraId="6287C77D" w14:textId="77777777">
        <w:trPr>
          <w:trHeight w:val="420"/>
        </w:trPr>
        <w:tc>
          <w:tcPr>
            <w:tcW w:w="1120" w:type="dxa"/>
            <w:tcBorders>
              <w:right w:val="single" w:sz="4" w:space="0" w:color="000000"/>
            </w:tcBorders>
            <w:shd w:val="clear" w:color="auto" w:fill="auto"/>
            <w:vAlign w:val="bottom"/>
          </w:tcPr>
          <w:p w14:paraId="06645CA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3</w:t>
            </w:r>
          </w:p>
        </w:tc>
        <w:tc>
          <w:tcPr>
            <w:tcW w:w="1120" w:type="dxa"/>
            <w:tcBorders>
              <w:left w:val="single" w:sz="4" w:space="0" w:color="000000"/>
            </w:tcBorders>
            <w:shd w:val="clear" w:color="auto" w:fill="auto"/>
            <w:vAlign w:val="bottom"/>
          </w:tcPr>
          <w:p w14:paraId="5343BDF3"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25</w:t>
            </w:r>
          </w:p>
        </w:tc>
        <w:tc>
          <w:tcPr>
            <w:tcW w:w="1120" w:type="dxa"/>
            <w:shd w:val="clear" w:color="auto" w:fill="auto"/>
            <w:vAlign w:val="bottom"/>
          </w:tcPr>
          <w:p w14:paraId="68DAE51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11</w:t>
            </w:r>
          </w:p>
        </w:tc>
        <w:tc>
          <w:tcPr>
            <w:tcW w:w="1120" w:type="dxa"/>
            <w:shd w:val="clear" w:color="auto" w:fill="auto"/>
            <w:vAlign w:val="bottom"/>
          </w:tcPr>
          <w:p w14:paraId="3093D76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115</w:t>
            </w:r>
          </w:p>
        </w:tc>
        <w:tc>
          <w:tcPr>
            <w:tcW w:w="1120" w:type="dxa"/>
            <w:shd w:val="clear" w:color="auto" w:fill="auto"/>
            <w:vAlign w:val="bottom"/>
          </w:tcPr>
          <w:p w14:paraId="32BB9D21"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22</w:t>
            </w:r>
          </w:p>
        </w:tc>
      </w:tr>
      <w:tr w:rsidR="00D109E8" w14:paraId="15BC5555" w14:textId="77777777">
        <w:trPr>
          <w:trHeight w:val="420"/>
        </w:trPr>
        <w:tc>
          <w:tcPr>
            <w:tcW w:w="1120" w:type="dxa"/>
            <w:tcBorders>
              <w:right w:val="single" w:sz="4" w:space="0" w:color="000000"/>
            </w:tcBorders>
            <w:shd w:val="clear" w:color="auto" w:fill="auto"/>
            <w:vAlign w:val="bottom"/>
          </w:tcPr>
          <w:p w14:paraId="0DFCF1B6"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4</w:t>
            </w:r>
          </w:p>
        </w:tc>
        <w:tc>
          <w:tcPr>
            <w:tcW w:w="1120" w:type="dxa"/>
            <w:tcBorders>
              <w:left w:val="single" w:sz="4" w:space="0" w:color="000000"/>
            </w:tcBorders>
            <w:shd w:val="clear" w:color="auto" w:fill="auto"/>
            <w:vAlign w:val="bottom"/>
          </w:tcPr>
          <w:p w14:paraId="3BD18ACA"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19</w:t>
            </w:r>
          </w:p>
        </w:tc>
        <w:tc>
          <w:tcPr>
            <w:tcW w:w="1120" w:type="dxa"/>
            <w:shd w:val="clear" w:color="auto" w:fill="auto"/>
            <w:vAlign w:val="bottom"/>
          </w:tcPr>
          <w:p w14:paraId="70C63FA5"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21</w:t>
            </w:r>
          </w:p>
        </w:tc>
        <w:tc>
          <w:tcPr>
            <w:tcW w:w="1120" w:type="dxa"/>
            <w:shd w:val="clear" w:color="auto" w:fill="auto"/>
            <w:vAlign w:val="bottom"/>
          </w:tcPr>
          <w:p w14:paraId="00849C1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w:t>
            </w:r>
          </w:p>
        </w:tc>
        <w:tc>
          <w:tcPr>
            <w:tcW w:w="1120" w:type="dxa"/>
            <w:shd w:val="clear" w:color="auto" w:fill="auto"/>
            <w:vAlign w:val="bottom"/>
          </w:tcPr>
          <w:p w14:paraId="7A6527FF"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76</w:t>
            </w:r>
          </w:p>
        </w:tc>
      </w:tr>
    </w:tbl>
    <w:p w14:paraId="752247E9" w14:textId="77777777" w:rsidR="00D109E8" w:rsidRDefault="00D109E8">
      <w:pPr>
        <w:rPr>
          <w:rFonts w:ascii="Times New Roman" w:eastAsia="Times New Roman" w:hAnsi="Times New Roman" w:cs="Times New Roman"/>
          <w:sz w:val="24"/>
          <w:szCs w:val="24"/>
        </w:rPr>
      </w:pPr>
    </w:p>
    <w:p w14:paraId="3F2DB207" w14:textId="77777777" w:rsidR="00D109E8" w:rsidRDefault="00D109E8">
      <w:pPr>
        <w:rPr>
          <w:rFonts w:ascii="Times New Roman" w:eastAsia="Times New Roman" w:hAnsi="Times New Roman" w:cs="Times New Roman"/>
          <w:sz w:val="24"/>
          <w:szCs w:val="24"/>
        </w:rPr>
      </w:pPr>
    </w:p>
    <w:p w14:paraId="57137E19"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w:t>
      </w:r>
    </w:p>
    <w:p w14:paraId="21D970D5"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AIC model comparison used to select the best fit multi-state model from a series of candidates. Covariates include “Priority Effects” – the effect of initial seeding mixture representation of indicator species correlated with cluster assignments – and “1-“, “2-“, and “3-year SPEI” – a standardized measure of drought stress computed over 1, 2, and 3 cumulative water year intervals, respectively. DF corresponds to the number of parameters estimated within the transition matrix, including baseline transition probabilities and effects of covariates. The best fit model (Model 6) is highlighted in bold.</w:t>
      </w:r>
    </w:p>
    <w:p w14:paraId="2DCA5680" w14:textId="77777777" w:rsidR="00D109E8" w:rsidRDefault="00D109E8">
      <w:pPr>
        <w:rPr>
          <w:rFonts w:ascii="Times New Roman" w:eastAsia="Times New Roman" w:hAnsi="Times New Roman" w:cs="Times New Roman"/>
          <w:sz w:val="24"/>
          <w:szCs w:val="24"/>
        </w:rPr>
      </w:pPr>
    </w:p>
    <w:tbl>
      <w:tblPr>
        <w:tblStyle w:val="a2"/>
        <w:tblW w:w="6606" w:type="dxa"/>
        <w:tblLayout w:type="fixed"/>
        <w:tblLook w:val="0400" w:firstRow="0" w:lastRow="0" w:firstColumn="0" w:lastColumn="0" w:noHBand="0" w:noVBand="1"/>
      </w:tblPr>
      <w:tblGrid>
        <w:gridCol w:w="843"/>
        <w:gridCol w:w="523"/>
        <w:gridCol w:w="1000"/>
        <w:gridCol w:w="820"/>
        <w:gridCol w:w="820"/>
        <w:gridCol w:w="820"/>
        <w:gridCol w:w="784"/>
        <w:gridCol w:w="996"/>
      </w:tblGrid>
      <w:tr w:rsidR="00D109E8" w14:paraId="60287235" w14:textId="77777777">
        <w:trPr>
          <w:trHeight w:val="280"/>
        </w:trPr>
        <w:tc>
          <w:tcPr>
            <w:tcW w:w="843" w:type="dxa"/>
            <w:tcBorders>
              <w:top w:val="nil"/>
              <w:left w:val="nil"/>
              <w:bottom w:val="nil"/>
              <w:right w:val="nil"/>
            </w:tcBorders>
            <w:shd w:val="clear" w:color="auto" w:fill="auto"/>
            <w:vAlign w:val="bottom"/>
          </w:tcPr>
          <w:p w14:paraId="46652C0A" w14:textId="77777777" w:rsidR="00D109E8" w:rsidRDefault="00D109E8">
            <w:pPr>
              <w:rPr>
                <w:rFonts w:ascii="Times New Roman" w:eastAsia="Times New Roman" w:hAnsi="Times New Roman" w:cs="Times New Roman"/>
                <w:sz w:val="24"/>
                <w:szCs w:val="24"/>
              </w:rPr>
            </w:pPr>
          </w:p>
        </w:tc>
        <w:tc>
          <w:tcPr>
            <w:tcW w:w="523" w:type="dxa"/>
            <w:tcBorders>
              <w:top w:val="nil"/>
              <w:left w:val="nil"/>
              <w:bottom w:val="nil"/>
              <w:right w:val="nil"/>
            </w:tcBorders>
            <w:shd w:val="clear" w:color="auto" w:fill="auto"/>
            <w:vAlign w:val="bottom"/>
          </w:tcPr>
          <w:p w14:paraId="325756AC" w14:textId="77777777" w:rsidR="00D109E8" w:rsidRDefault="00D109E8">
            <w:pPr>
              <w:rPr>
                <w:rFonts w:ascii="Times New Roman" w:eastAsia="Times New Roman" w:hAnsi="Times New Roman" w:cs="Times New Roman"/>
                <w:sz w:val="24"/>
                <w:szCs w:val="24"/>
              </w:rPr>
            </w:pPr>
          </w:p>
        </w:tc>
        <w:tc>
          <w:tcPr>
            <w:tcW w:w="4244" w:type="dxa"/>
            <w:gridSpan w:val="5"/>
            <w:tcBorders>
              <w:top w:val="nil"/>
              <w:left w:val="nil"/>
              <w:bottom w:val="nil"/>
              <w:right w:val="nil"/>
            </w:tcBorders>
            <w:shd w:val="clear" w:color="auto" w:fill="auto"/>
            <w:vAlign w:val="bottom"/>
          </w:tcPr>
          <w:p w14:paraId="5BA4D28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Covariates</w:t>
            </w:r>
          </w:p>
        </w:tc>
        <w:tc>
          <w:tcPr>
            <w:tcW w:w="996" w:type="dxa"/>
            <w:tcBorders>
              <w:top w:val="nil"/>
              <w:left w:val="nil"/>
              <w:bottom w:val="nil"/>
              <w:right w:val="nil"/>
            </w:tcBorders>
            <w:shd w:val="clear" w:color="auto" w:fill="auto"/>
            <w:vAlign w:val="bottom"/>
          </w:tcPr>
          <w:p w14:paraId="5D2E9C20" w14:textId="77777777" w:rsidR="00D109E8" w:rsidRDefault="00D109E8">
            <w:pPr>
              <w:jc w:val="center"/>
              <w:rPr>
                <w:rFonts w:ascii="Times New Roman" w:eastAsia="Times New Roman" w:hAnsi="Times New Roman" w:cs="Times New Roman"/>
                <w:color w:val="000000"/>
                <w:sz w:val="24"/>
                <w:szCs w:val="24"/>
              </w:rPr>
            </w:pPr>
          </w:p>
        </w:tc>
      </w:tr>
      <w:tr w:rsidR="00D109E8" w14:paraId="29241DF2" w14:textId="77777777">
        <w:trPr>
          <w:trHeight w:val="560"/>
        </w:trPr>
        <w:tc>
          <w:tcPr>
            <w:tcW w:w="843" w:type="dxa"/>
            <w:tcBorders>
              <w:top w:val="nil"/>
              <w:left w:val="nil"/>
              <w:bottom w:val="single" w:sz="4" w:space="0" w:color="000000"/>
              <w:right w:val="nil"/>
            </w:tcBorders>
            <w:shd w:val="clear" w:color="auto" w:fill="auto"/>
            <w:vAlign w:val="bottom"/>
          </w:tcPr>
          <w:p w14:paraId="0AB23B6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523" w:type="dxa"/>
            <w:tcBorders>
              <w:top w:val="nil"/>
              <w:left w:val="single" w:sz="4" w:space="0" w:color="000000"/>
              <w:bottom w:val="single" w:sz="4" w:space="0" w:color="000000"/>
              <w:right w:val="single" w:sz="4" w:space="0" w:color="000000"/>
            </w:tcBorders>
            <w:shd w:val="clear" w:color="auto" w:fill="auto"/>
            <w:vAlign w:val="bottom"/>
          </w:tcPr>
          <w:p w14:paraId="729D2086"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w:t>
            </w:r>
          </w:p>
        </w:tc>
        <w:tc>
          <w:tcPr>
            <w:tcW w:w="1000" w:type="dxa"/>
            <w:tcBorders>
              <w:top w:val="nil"/>
              <w:left w:val="nil"/>
              <w:bottom w:val="single" w:sz="4" w:space="0" w:color="000000"/>
              <w:right w:val="nil"/>
            </w:tcBorders>
            <w:shd w:val="clear" w:color="auto" w:fill="auto"/>
            <w:vAlign w:val="bottom"/>
          </w:tcPr>
          <w:p w14:paraId="10F5B38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Effects</w:t>
            </w:r>
          </w:p>
        </w:tc>
        <w:tc>
          <w:tcPr>
            <w:tcW w:w="820" w:type="dxa"/>
            <w:tcBorders>
              <w:top w:val="nil"/>
              <w:left w:val="nil"/>
              <w:bottom w:val="single" w:sz="4" w:space="0" w:color="000000"/>
              <w:right w:val="nil"/>
            </w:tcBorders>
            <w:shd w:val="clear" w:color="auto" w:fill="auto"/>
            <w:vAlign w:val="bottom"/>
          </w:tcPr>
          <w:p w14:paraId="3CF5562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Year SPEI</w:t>
            </w:r>
          </w:p>
        </w:tc>
        <w:tc>
          <w:tcPr>
            <w:tcW w:w="820" w:type="dxa"/>
            <w:tcBorders>
              <w:top w:val="nil"/>
              <w:left w:val="nil"/>
              <w:bottom w:val="single" w:sz="4" w:space="0" w:color="000000"/>
              <w:right w:val="nil"/>
            </w:tcBorders>
            <w:shd w:val="clear" w:color="auto" w:fill="auto"/>
            <w:vAlign w:val="bottom"/>
          </w:tcPr>
          <w:p w14:paraId="2AF7DA2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Year SPEI</w:t>
            </w:r>
          </w:p>
        </w:tc>
        <w:tc>
          <w:tcPr>
            <w:tcW w:w="820" w:type="dxa"/>
            <w:tcBorders>
              <w:top w:val="nil"/>
              <w:left w:val="nil"/>
              <w:bottom w:val="single" w:sz="4" w:space="0" w:color="000000"/>
              <w:right w:val="nil"/>
            </w:tcBorders>
            <w:shd w:val="clear" w:color="auto" w:fill="auto"/>
            <w:vAlign w:val="bottom"/>
          </w:tcPr>
          <w:p w14:paraId="01791A4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Year SPEI</w:t>
            </w:r>
          </w:p>
        </w:tc>
        <w:tc>
          <w:tcPr>
            <w:tcW w:w="784" w:type="dxa"/>
            <w:tcBorders>
              <w:top w:val="nil"/>
              <w:left w:val="single" w:sz="4" w:space="0" w:color="000000"/>
              <w:bottom w:val="single" w:sz="4" w:space="0" w:color="000000"/>
              <w:right w:val="nil"/>
            </w:tcBorders>
            <w:shd w:val="clear" w:color="auto" w:fill="auto"/>
            <w:vAlign w:val="bottom"/>
          </w:tcPr>
          <w:p w14:paraId="1DF114C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ΔAIC</w:t>
            </w:r>
          </w:p>
        </w:tc>
        <w:tc>
          <w:tcPr>
            <w:tcW w:w="996" w:type="dxa"/>
            <w:tcBorders>
              <w:top w:val="nil"/>
              <w:left w:val="single" w:sz="4" w:space="0" w:color="000000"/>
              <w:bottom w:val="single" w:sz="4" w:space="0" w:color="000000"/>
              <w:right w:val="nil"/>
            </w:tcBorders>
            <w:shd w:val="clear" w:color="auto" w:fill="auto"/>
            <w:vAlign w:val="bottom"/>
          </w:tcPr>
          <w:p w14:paraId="44B6854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w:t>
            </w:r>
          </w:p>
        </w:tc>
      </w:tr>
      <w:tr w:rsidR="00D109E8" w14:paraId="6BE2EC19" w14:textId="77777777">
        <w:trPr>
          <w:trHeight w:val="280"/>
        </w:trPr>
        <w:tc>
          <w:tcPr>
            <w:tcW w:w="843" w:type="dxa"/>
            <w:tcBorders>
              <w:top w:val="nil"/>
              <w:left w:val="nil"/>
              <w:bottom w:val="nil"/>
              <w:right w:val="nil"/>
            </w:tcBorders>
            <w:shd w:val="clear" w:color="auto" w:fill="auto"/>
            <w:vAlign w:val="bottom"/>
          </w:tcPr>
          <w:p w14:paraId="699D959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23" w:type="dxa"/>
            <w:tcBorders>
              <w:top w:val="nil"/>
              <w:left w:val="single" w:sz="4" w:space="0" w:color="000000"/>
              <w:bottom w:val="nil"/>
              <w:right w:val="single" w:sz="4" w:space="0" w:color="000000"/>
            </w:tcBorders>
            <w:shd w:val="clear" w:color="auto" w:fill="auto"/>
            <w:vAlign w:val="bottom"/>
          </w:tcPr>
          <w:p w14:paraId="5D80C96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000" w:type="dxa"/>
            <w:tcBorders>
              <w:top w:val="nil"/>
              <w:left w:val="nil"/>
              <w:bottom w:val="nil"/>
              <w:right w:val="nil"/>
            </w:tcBorders>
            <w:shd w:val="clear" w:color="auto" w:fill="auto"/>
            <w:vAlign w:val="bottom"/>
          </w:tcPr>
          <w:p w14:paraId="30BB3E73"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1A5786F0"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2AE071C4"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7F79381A"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686A3DB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35.31</w:t>
            </w:r>
          </w:p>
        </w:tc>
        <w:tc>
          <w:tcPr>
            <w:tcW w:w="996" w:type="dxa"/>
            <w:tcBorders>
              <w:top w:val="nil"/>
              <w:left w:val="single" w:sz="4" w:space="0" w:color="000000"/>
              <w:bottom w:val="nil"/>
              <w:right w:val="nil"/>
            </w:tcBorders>
            <w:shd w:val="clear" w:color="auto" w:fill="auto"/>
            <w:vAlign w:val="bottom"/>
          </w:tcPr>
          <w:p w14:paraId="4ECEBAD9"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1289.98</w:t>
            </w:r>
          </w:p>
        </w:tc>
      </w:tr>
      <w:tr w:rsidR="00D109E8" w14:paraId="79FCACBC" w14:textId="77777777">
        <w:trPr>
          <w:trHeight w:val="280"/>
        </w:trPr>
        <w:tc>
          <w:tcPr>
            <w:tcW w:w="843" w:type="dxa"/>
            <w:tcBorders>
              <w:top w:val="nil"/>
              <w:left w:val="nil"/>
              <w:bottom w:val="nil"/>
              <w:right w:val="nil"/>
            </w:tcBorders>
            <w:shd w:val="clear" w:color="auto" w:fill="auto"/>
            <w:vAlign w:val="bottom"/>
          </w:tcPr>
          <w:p w14:paraId="7B88700B"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23" w:type="dxa"/>
            <w:tcBorders>
              <w:top w:val="nil"/>
              <w:left w:val="single" w:sz="4" w:space="0" w:color="000000"/>
              <w:bottom w:val="nil"/>
              <w:right w:val="single" w:sz="4" w:space="0" w:color="000000"/>
            </w:tcBorders>
            <w:shd w:val="clear" w:color="auto" w:fill="auto"/>
            <w:vAlign w:val="bottom"/>
          </w:tcPr>
          <w:p w14:paraId="3C3F44A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623A128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68E5F75F"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94FDD0A"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67DFA731"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0A1DE57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6.16</w:t>
            </w:r>
          </w:p>
        </w:tc>
        <w:tc>
          <w:tcPr>
            <w:tcW w:w="996" w:type="dxa"/>
            <w:tcBorders>
              <w:top w:val="nil"/>
              <w:left w:val="single" w:sz="4" w:space="0" w:color="000000"/>
              <w:bottom w:val="nil"/>
              <w:right w:val="nil"/>
            </w:tcBorders>
            <w:shd w:val="clear" w:color="auto" w:fill="auto"/>
            <w:vAlign w:val="bottom"/>
          </w:tcPr>
          <w:p w14:paraId="37F981FE"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1260.83</w:t>
            </w:r>
          </w:p>
        </w:tc>
      </w:tr>
      <w:tr w:rsidR="00D109E8" w14:paraId="70BEB8A4" w14:textId="77777777">
        <w:trPr>
          <w:trHeight w:val="280"/>
        </w:trPr>
        <w:tc>
          <w:tcPr>
            <w:tcW w:w="843" w:type="dxa"/>
            <w:tcBorders>
              <w:top w:val="nil"/>
              <w:left w:val="nil"/>
              <w:bottom w:val="nil"/>
              <w:right w:val="nil"/>
            </w:tcBorders>
            <w:shd w:val="clear" w:color="auto" w:fill="auto"/>
            <w:vAlign w:val="bottom"/>
          </w:tcPr>
          <w:p w14:paraId="6D7BA2B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23" w:type="dxa"/>
            <w:tcBorders>
              <w:top w:val="nil"/>
              <w:left w:val="single" w:sz="4" w:space="0" w:color="000000"/>
              <w:bottom w:val="nil"/>
              <w:right w:val="single" w:sz="4" w:space="0" w:color="000000"/>
            </w:tcBorders>
            <w:shd w:val="clear" w:color="auto" w:fill="auto"/>
            <w:vAlign w:val="bottom"/>
          </w:tcPr>
          <w:p w14:paraId="3B1EB24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23AA3F9C"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5571A23"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0992A216"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single" w:sz="4" w:space="0" w:color="000000"/>
            </w:tcBorders>
            <w:shd w:val="clear" w:color="auto" w:fill="auto"/>
            <w:vAlign w:val="bottom"/>
          </w:tcPr>
          <w:p w14:paraId="5960D2A6"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727E0E0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31.82</w:t>
            </w:r>
          </w:p>
        </w:tc>
        <w:tc>
          <w:tcPr>
            <w:tcW w:w="996" w:type="dxa"/>
            <w:tcBorders>
              <w:top w:val="nil"/>
              <w:left w:val="single" w:sz="4" w:space="0" w:color="000000"/>
              <w:bottom w:val="nil"/>
              <w:right w:val="nil"/>
            </w:tcBorders>
            <w:shd w:val="clear" w:color="auto" w:fill="auto"/>
            <w:vAlign w:val="bottom"/>
          </w:tcPr>
          <w:p w14:paraId="68ED400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1286.49</w:t>
            </w:r>
          </w:p>
        </w:tc>
      </w:tr>
      <w:tr w:rsidR="00D109E8" w14:paraId="6C2E93BE" w14:textId="77777777">
        <w:trPr>
          <w:trHeight w:val="280"/>
        </w:trPr>
        <w:tc>
          <w:tcPr>
            <w:tcW w:w="843" w:type="dxa"/>
            <w:tcBorders>
              <w:top w:val="nil"/>
              <w:left w:val="nil"/>
              <w:bottom w:val="nil"/>
              <w:right w:val="nil"/>
            </w:tcBorders>
            <w:shd w:val="clear" w:color="auto" w:fill="auto"/>
            <w:vAlign w:val="bottom"/>
          </w:tcPr>
          <w:p w14:paraId="5FBE52D4"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23" w:type="dxa"/>
            <w:tcBorders>
              <w:top w:val="nil"/>
              <w:left w:val="single" w:sz="4" w:space="0" w:color="000000"/>
              <w:bottom w:val="nil"/>
              <w:right w:val="single" w:sz="4" w:space="0" w:color="000000"/>
            </w:tcBorders>
            <w:shd w:val="clear" w:color="auto" w:fill="auto"/>
            <w:vAlign w:val="bottom"/>
          </w:tcPr>
          <w:p w14:paraId="237C748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788FD70D"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413A16C4"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6C883F9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single" w:sz="4" w:space="0" w:color="000000"/>
            </w:tcBorders>
            <w:shd w:val="clear" w:color="auto" w:fill="auto"/>
            <w:vAlign w:val="bottom"/>
          </w:tcPr>
          <w:p w14:paraId="41FC23E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00FB0B0D"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31.76</w:t>
            </w:r>
          </w:p>
        </w:tc>
        <w:tc>
          <w:tcPr>
            <w:tcW w:w="996" w:type="dxa"/>
            <w:tcBorders>
              <w:top w:val="nil"/>
              <w:left w:val="single" w:sz="4" w:space="0" w:color="000000"/>
              <w:bottom w:val="nil"/>
              <w:right w:val="nil"/>
            </w:tcBorders>
            <w:shd w:val="clear" w:color="auto" w:fill="auto"/>
            <w:vAlign w:val="bottom"/>
          </w:tcPr>
          <w:p w14:paraId="39E39DEE"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1286.43</w:t>
            </w:r>
          </w:p>
        </w:tc>
      </w:tr>
      <w:tr w:rsidR="00D109E8" w14:paraId="3C39C026" w14:textId="77777777">
        <w:trPr>
          <w:trHeight w:val="280"/>
        </w:trPr>
        <w:tc>
          <w:tcPr>
            <w:tcW w:w="843" w:type="dxa"/>
            <w:tcBorders>
              <w:top w:val="nil"/>
              <w:left w:val="nil"/>
              <w:bottom w:val="nil"/>
              <w:right w:val="nil"/>
            </w:tcBorders>
            <w:shd w:val="clear" w:color="auto" w:fill="auto"/>
            <w:vAlign w:val="bottom"/>
          </w:tcPr>
          <w:p w14:paraId="51E6D4F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23" w:type="dxa"/>
            <w:tcBorders>
              <w:top w:val="nil"/>
              <w:left w:val="single" w:sz="4" w:space="0" w:color="000000"/>
              <w:bottom w:val="nil"/>
              <w:right w:val="single" w:sz="4" w:space="0" w:color="000000"/>
            </w:tcBorders>
            <w:shd w:val="clear" w:color="auto" w:fill="auto"/>
            <w:vAlign w:val="bottom"/>
          </w:tcPr>
          <w:p w14:paraId="1F85B63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67AC40AF"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63A5835"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1756D2E8"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78E5C61A"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784" w:type="dxa"/>
            <w:tcBorders>
              <w:top w:val="nil"/>
              <w:left w:val="nil"/>
              <w:bottom w:val="nil"/>
              <w:right w:val="nil"/>
            </w:tcBorders>
            <w:shd w:val="clear" w:color="auto" w:fill="auto"/>
            <w:vAlign w:val="bottom"/>
          </w:tcPr>
          <w:p w14:paraId="21EDB9A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28.00</w:t>
            </w:r>
          </w:p>
        </w:tc>
        <w:tc>
          <w:tcPr>
            <w:tcW w:w="996" w:type="dxa"/>
            <w:tcBorders>
              <w:top w:val="nil"/>
              <w:left w:val="single" w:sz="4" w:space="0" w:color="000000"/>
              <w:bottom w:val="nil"/>
              <w:right w:val="nil"/>
            </w:tcBorders>
            <w:shd w:val="clear" w:color="auto" w:fill="auto"/>
            <w:vAlign w:val="bottom"/>
          </w:tcPr>
          <w:p w14:paraId="37F7E5D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1282.67</w:t>
            </w:r>
          </w:p>
        </w:tc>
      </w:tr>
      <w:tr w:rsidR="00D109E8" w14:paraId="1D6D6341" w14:textId="77777777">
        <w:trPr>
          <w:trHeight w:val="280"/>
        </w:trPr>
        <w:tc>
          <w:tcPr>
            <w:tcW w:w="843" w:type="dxa"/>
            <w:tcBorders>
              <w:top w:val="nil"/>
              <w:left w:val="nil"/>
              <w:bottom w:val="nil"/>
              <w:right w:val="nil"/>
            </w:tcBorders>
            <w:shd w:val="clear" w:color="auto" w:fill="auto"/>
            <w:vAlign w:val="bottom"/>
          </w:tcPr>
          <w:p w14:paraId="0E8D577C"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523" w:type="dxa"/>
            <w:tcBorders>
              <w:top w:val="nil"/>
              <w:left w:val="single" w:sz="4" w:space="0" w:color="000000"/>
              <w:bottom w:val="nil"/>
              <w:right w:val="single" w:sz="4" w:space="0" w:color="000000"/>
            </w:tcBorders>
            <w:shd w:val="clear" w:color="auto" w:fill="auto"/>
            <w:vAlign w:val="bottom"/>
          </w:tcPr>
          <w:p w14:paraId="5F61F62E"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36</w:t>
            </w:r>
          </w:p>
        </w:tc>
        <w:tc>
          <w:tcPr>
            <w:tcW w:w="1000" w:type="dxa"/>
            <w:tcBorders>
              <w:top w:val="nil"/>
              <w:left w:val="nil"/>
              <w:bottom w:val="nil"/>
              <w:right w:val="nil"/>
            </w:tcBorders>
            <w:shd w:val="clear" w:color="auto" w:fill="auto"/>
            <w:vAlign w:val="bottom"/>
          </w:tcPr>
          <w:p w14:paraId="4C2E1D26"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20" w:type="dxa"/>
            <w:tcBorders>
              <w:top w:val="nil"/>
              <w:left w:val="nil"/>
              <w:bottom w:val="nil"/>
              <w:right w:val="nil"/>
            </w:tcBorders>
            <w:shd w:val="clear" w:color="auto" w:fill="auto"/>
            <w:vAlign w:val="bottom"/>
          </w:tcPr>
          <w:p w14:paraId="20211DDD"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20" w:type="dxa"/>
            <w:tcBorders>
              <w:top w:val="nil"/>
              <w:left w:val="nil"/>
              <w:bottom w:val="nil"/>
              <w:right w:val="nil"/>
            </w:tcBorders>
            <w:shd w:val="clear" w:color="auto" w:fill="auto"/>
            <w:vAlign w:val="bottom"/>
          </w:tcPr>
          <w:p w14:paraId="31835FB5" w14:textId="77777777" w:rsidR="00D109E8" w:rsidRDefault="00D109E8">
            <w:pPr>
              <w:rPr>
                <w:rFonts w:ascii="Times New Roman" w:eastAsia="Times New Roman" w:hAnsi="Times New Roman" w:cs="Times New Roman"/>
                <w:b/>
                <w:color w:val="000000"/>
                <w:sz w:val="24"/>
                <w:szCs w:val="24"/>
              </w:rPr>
            </w:pPr>
          </w:p>
        </w:tc>
        <w:tc>
          <w:tcPr>
            <w:tcW w:w="820" w:type="dxa"/>
            <w:tcBorders>
              <w:top w:val="nil"/>
              <w:left w:val="nil"/>
              <w:bottom w:val="nil"/>
              <w:right w:val="single" w:sz="4" w:space="0" w:color="000000"/>
            </w:tcBorders>
            <w:shd w:val="clear" w:color="auto" w:fill="auto"/>
            <w:vAlign w:val="bottom"/>
          </w:tcPr>
          <w:p w14:paraId="17FB73FB"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784" w:type="dxa"/>
            <w:tcBorders>
              <w:top w:val="nil"/>
              <w:left w:val="nil"/>
              <w:bottom w:val="nil"/>
              <w:right w:val="nil"/>
            </w:tcBorders>
            <w:shd w:val="clear" w:color="auto" w:fill="auto"/>
            <w:vAlign w:val="bottom"/>
          </w:tcPr>
          <w:p w14:paraId="249D13C4"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w:t>
            </w:r>
          </w:p>
        </w:tc>
        <w:tc>
          <w:tcPr>
            <w:tcW w:w="996" w:type="dxa"/>
            <w:tcBorders>
              <w:top w:val="nil"/>
              <w:left w:val="single" w:sz="4" w:space="0" w:color="000000"/>
              <w:bottom w:val="nil"/>
              <w:right w:val="nil"/>
            </w:tcBorders>
            <w:shd w:val="clear" w:color="auto" w:fill="auto"/>
            <w:vAlign w:val="bottom"/>
          </w:tcPr>
          <w:p w14:paraId="390C06CB"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1254.67</w:t>
            </w:r>
          </w:p>
        </w:tc>
      </w:tr>
      <w:tr w:rsidR="00D109E8" w14:paraId="5D65CF57" w14:textId="77777777">
        <w:trPr>
          <w:trHeight w:val="280"/>
        </w:trPr>
        <w:tc>
          <w:tcPr>
            <w:tcW w:w="843" w:type="dxa"/>
            <w:tcBorders>
              <w:top w:val="nil"/>
              <w:left w:val="nil"/>
              <w:bottom w:val="nil"/>
              <w:right w:val="nil"/>
            </w:tcBorders>
            <w:shd w:val="clear" w:color="auto" w:fill="auto"/>
            <w:vAlign w:val="bottom"/>
          </w:tcPr>
          <w:p w14:paraId="08856F5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23" w:type="dxa"/>
            <w:tcBorders>
              <w:top w:val="nil"/>
              <w:left w:val="single" w:sz="4" w:space="0" w:color="000000"/>
              <w:bottom w:val="nil"/>
              <w:right w:val="single" w:sz="4" w:space="0" w:color="000000"/>
            </w:tcBorders>
            <w:shd w:val="clear" w:color="auto" w:fill="auto"/>
            <w:vAlign w:val="bottom"/>
          </w:tcPr>
          <w:p w14:paraId="020DDF7D"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000" w:type="dxa"/>
            <w:tcBorders>
              <w:top w:val="nil"/>
              <w:left w:val="nil"/>
              <w:bottom w:val="nil"/>
              <w:right w:val="nil"/>
            </w:tcBorders>
            <w:shd w:val="clear" w:color="auto" w:fill="auto"/>
            <w:vAlign w:val="bottom"/>
          </w:tcPr>
          <w:p w14:paraId="69436153"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58F99FB8"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7B713C4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single" w:sz="4" w:space="0" w:color="000000"/>
            </w:tcBorders>
            <w:shd w:val="clear" w:color="auto" w:fill="auto"/>
            <w:vAlign w:val="bottom"/>
          </w:tcPr>
          <w:p w14:paraId="4222088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2EADAE0F"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996" w:type="dxa"/>
            <w:tcBorders>
              <w:top w:val="nil"/>
              <w:left w:val="single" w:sz="4" w:space="0" w:color="000000"/>
              <w:bottom w:val="nil"/>
              <w:right w:val="nil"/>
            </w:tcBorders>
            <w:shd w:val="clear" w:color="auto" w:fill="auto"/>
            <w:vAlign w:val="bottom"/>
          </w:tcPr>
          <w:p w14:paraId="57FB43D3"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1258.59</w:t>
            </w:r>
          </w:p>
        </w:tc>
      </w:tr>
      <w:tr w:rsidR="00D109E8" w14:paraId="0B39DC41" w14:textId="77777777">
        <w:trPr>
          <w:trHeight w:val="280"/>
        </w:trPr>
        <w:tc>
          <w:tcPr>
            <w:tcW w:w="843" w:type="dxa"/>
            <w:tcBorders>
              <w:top w:val="nil"/>
              <w:left w:val="nil"/>
              <w:bottom w:val="nil"/>
              <w:right w:val="nil"/>
            </w:tcBorders>
            <w:shd w:val="clear" w:color="auto" w:fill="auto"/>
            <w:vAlign w:val="bottom"/>
          </w:tcPr>
          <w:p w14:paraId="25D026B5"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23" w:type="dxa"/>
            <w:tcBorders>
              <w:top w:val="nil"/>
              <w:left w:val="single" w:sz="4" w:space="0" w:color="000000"/>
              <w:bottom w:val="nil"/>
              <w:right w:val="single" w:sz="4" w:space="0" w:color="000000"/>
            </w:tcBorders>
            <w:shd w:val="clear" w:color="auto" w:fill="auto"/>
            <w:vAlign w:val="bottom"/>
          </w:tcPr>
          <w:p w14:paraId="3D69A90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000" w:type="dxa"/>
            <w:tcBorders>
              <w:top w:val="nil"/>
              <w:left w:val="nil"/>
              <w:bottom w:val="nil"/>
              <w:right w:val="nil"/>
            </w:tcBorders>
            <w:shd w:val="clear" w:color="auto" w:fill="auto"/>
            <w:vAlign w:val="bottom"/>
          </w:tcPr>
          <w:p w14:paraId="198618A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486CB7D4"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0DD50ED8"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41A72B3E"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784" w:type="dxa"/>
            <w:tcBorders>
              <w:top w:val="nil"/>
              <w:left w:val="nil"/>
              <w:bottom w:val="nil"/>
              <w:right w:val="nil"/>
            </w:tcBorders>
            <w:shd w:val="clear" w:color="auto" w:fill="auto"/>
            <w:vAlign w:val="bottom"/>
          </w:tcPr>
          <w:p w14:paraId="4532BAE5"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996" w:type="dxa"/>
            <w:tcBorders>
              <w:top w:val="nil"/>
              <w:left w:val="single" w:sz="4" w:space="0" w:color="000000"/>
              <w:bottom w:val="nil"/>
              <w:right w:val="nil"/>
            </w:tcBorders>
            <w:shd w:val="clear" w:color="auto" w:fill="auto"/>
            <w:vAlign w:val="bottom"/>
          </w:tcPr>
          <w:p w14:paraId="4638C712"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1254.92</w:t>
            </w:r>
          </w:p>
        </w:tc>
      </w:tr>
    </w:tbl>
    <w:p w14:paraId="45C34D81" w14:textId="77777777" w:rsidR="00D109E8" w:rsidRDefault="00D109E8">
      <w:pPr>
        <w:rPr>
          <w:rFonts w:ascii="Times New Roman" w:eastAsia="Times New Roman" w:hAnsi="Times New Roman" w:cs="Times New Roman"/>
          <w:sz w:val="24"/>
          <w:szCs w:val="24"/>
        </w:rPr>
      </w:pPr>
    </w:p>
    <w:p w14:paraId="708127ED"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w:t>
      </w:r>
    </w:p>
    <w:p w14:paraId="25E595A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estimates of the </w:t>
      </w:r>
      <w:proofErr w:type="gramStart"/>
      <w:r>
        <w:rPr>
          <w:rFonts w:ascii="Times New Roman" w:eastAsia="Times New Roman" w:hAnsi="Times New Roman" w:cs="Times New Roman"/>
          <w:sz w:val="24"/>
          <w:szCs w:val="24"/>
        </w:rPr>
        <w:t>best fit</w:t>
      </w:r>
      <w:proofErr w:type="gramEnd"/>
      <w:r>
        <w:rPr>
          <w:rFonts w:ascii="Times New Roman" w:eastAsia="Times New Roman" w:hAnsi="Times New Roman" w:cs="Times New Roman"/>
          <w:sz w:val="24"/>
          <w:szCs w:val="24"/>
        </w:rPr>
        <w:t xml:space="preserve"> multi-state model (Model 6; Table </w:t>
      </w:r>
      <w:commentRangeStart w:id="5"/>
      <w:r>
        <w:rPr>
          <w:rFonts w:ascii="Times New Roman" w:eastAsia="Times New Roman" w:hAnsi="Times New Roman" w:cs="Times New Roman"/>
          <w:sz w:val="24"/>
          <w:szCs w:val="24"/>
        </w:rPr>
        <w:t>3</w:t>
      </w:r>
      <w:commentRangeEnd w:id="5"/>
      <w:r w:rsidR="00EA5A7A">
        <w:rPr>
          <w:rStyle w:val="CommentReference"/>
        </w:rPr>
        <w:commentReference w:id="5"/>
      </w:r>
      <w:r>
        <w:rPr>
          <w:rFonts w:ascii="Times New Roman" w:eastAsia="Times New Roman" w:hAnsi="Times New Roman" w:cs="Times New Roman"/>
          <w:sz w:val="24"/>
          <w:szCs w:val="24"/>
        </w:rPr>
        <w:t xml:space="preserve">). For each state assignment, potential state assignments in subsequent years (Transitions) and their associated probabilities (+/- 95% confidence intervals) are reported. Effects of covariates are reported as hazard ratios, the relative rate a transition will occur relative to control. In this case, temporal priority hazard ratios refer to the rate a plot transitions to a state assignment represented in a plot’s initial seeding mixture; drought stress hazard ratios reflect the rate a plot transitions to a given state assignment per unit increase in SPEI. </w:t>
      </w:r>
      <w:commentRangeStart w:id="6"/>
      <w:commentRangeStart w:id="7"/>
      <w:r>
        <w:rPr>
          <w:rFonts w:ascii="Times New Roman" w:eastAsia="Times New Roman" w:hAnsi="Times New Roman" w:cs="Times New Roman"/>
          <w:sz w:val="24"/>
          <w:szCs w:val="24"/>
        </w:rPr>
        <w:t>Statistically significant (</w:t>
      </w:r>
      <w:r>
        <w:rPr>
          <w:rFonts w:ascii="Times New Roman" w:eastAsia="Times New Roman" w:hAnsi="Times New Roman" w:cs="Times New Roman"/>
          <w:i/>
          <w:sz w:val="24"/>
          <w:szCs w:val="24"/>
        </w:rPr>
        <w:t xml:space="preserve">p &lt; 0.05) </w:t>
      </w:r>
      <w:r>
        <w:rPr>
          <w:rFonts w:ascii="Times New Roman" w:eastAsia="Times New Roman" w:hAnsi="Times New Roman" w:cs="Times New Roman"/>
          <w:sz w:val="24"/>
          <w:szCs w:val="24"/>
        </w:rPr>
        <w:t xml:space="preserve">covariate effects are highlighted in bold. </w:t>
      </w:r>
      <w:commentRangeEnd w:id="6"/>
      <w:r w:rsidR="003B1095">
        <w:rPr>
          <w:rStyle w:val="CommentReference"/>
        </w:rPr>
        <w:commentReference w:id="6"/>
      </w:r>
      <w:commentRangeEnd w:id="7"/>
      <w:r w:rsidR="003B1095">
        <w:rPr>
          <w:rStyle w:val="CommentReference"/>
        </w:rPr>
        <w:commentReference w:id="7"/>
      </w:r>
    </w:p>
    <w:tbl>
      <w:tblPr>
        <w:tblStyle w:val="a3"/>
        <w:tblW w:w="9360" w:type="dxa"/>
        <w:tblLayout w:type="fixed"/>
        <w:tblLook w:val="0400" w:firstRow="0" w:lastRow="0" w:firstColumn="0" w:lastColumn="0" w:noHBand="0" w:noVBand="1"/>
      </w:tblPr>
      <w:tblGrid>
        <w:gridCol w:w="1621"/>
        <w:gridCol w:w="1370"/>
        <w:gridCol w:w="2179"/>
        <w:gridCol w:w="276"/>
        <w:gridCol w:w="1937"/>
        <w:gridCol w:w="276"/>
        <w:gridCol w:w="1701"/>
      </w:tblGrid>
      <w:tr w:rsidR="00D109E8" w14:paraId="6AECFF91" w14:textId="77777777">
        <w:trPr>
          <w:trHeight w:val="300"/>
        </w:trPr>
        <w:tc>
          <w:tcPr>
            <w:tcW w:w="5170" w:type="dxa"/>
            <w:gridSpan w:val="3"/>
            <w:tcBorders>
              <w:top w:val="nil"/>
              <w:left w:val="nil"/>
              <w:bottom w:val="single" w:sz="4" w:space="0" w:color="000000"/>
              <w:right w:val="nil"/>
            </w:tcBorders>
            <w:shd w:val="clear" w:color="auto" w:fill="auto"/>
            <w:vAlign w:val="bottom"/>
          </w:tcPr>
          <w:p w14:paraId="73ABDAF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Transition Probability</w:t>
            </w:r>
          </w:p>
        </w:tc>
        <w:tc>
          <w:tcPr>
            <w:tcW w:w="276" w:type="dxa"/>
            <w:tcBorders>
              <w:top w:val="nil"/>
              <w:left w:val="nil"/>
              <w:bottom w:val="single" w:sz="4" w:space="0" w:color="000000"/>
              <w:right w:val="nil"/>
            </w:tcBorders>
            <w:shd w:val="clear" w:color="auto" w:fill="auto"/>
            <w:vAlign w:val="bottom"/>
          </w:tcPr>
          <w:p w14:paraId="22FB729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914" w:type="dxa"/>
            <w:gridSpan w:val="3"/>
            <w:tcBorders>
              <w:top w:val="nil"/>
              <w:left w:val="nil"/>
              <w:bottom w:val="single" w:sz="4" w:space="0" w:color="000000"/>
              <w:right w:val="nil"/>
            </w:tcBorders>
            <w:shd w:val="clear" w:color="auto" w:fill="auto"/>
            <w:vAlign w:val="bottom"/>
          </w:tcPr>
          <w:p w14:paraId="236814A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Covariate Hazard Ratios</w:t>
            </w:r>
          </w:p>
        </w:tc>
      </w:tr>
      <w:tr w:rsidR="00D109E8" w14:paraId="45146C38" w14:textId="77777777">
        <w:trPr>
          <w:trHeight w:val="300"/>
        </w:trPr>
        <w:tc>
          <w:tcPr>
            <w:tcW w:w="1621" w:type="dxa"/>
            <w:tcBorders>
              <w:top w:val="single" w:sz="4" w:space="0" w:color="000000"/>
              <w:bottom w:val="nil"/>
              <w:right w:val="nil"/>
            </w:tcBorders>
            <w:shd w:val="clear" w:color="auto" w:fill="auto"/>
            <w:vAlign w:val="bottom"/>
          </w:tcPr>
          <w:p w14:paraId="211540A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w:t>
            </w:r>
          </w:p>
        </w:tc>
        <w:tc>
          <w:tcPr>
            <w:tcW w:w="1370" w:type="dxa"/>
            <w:tcBorders>
              <w:top w:val="single" w:sz="4" w:space="0" w:color="000000"/>
              <w:left w:val="nil"/>
              <w:bottom w:val="nil"/>
              <w:right w:val="nil"/>
            </w:tcBorders>
            <w:shd w:val="clear" w:color="auto" w:fill="auto"/>
            <w:vAlign w:val="bottom"/>
          </w:tcPr>
          <w:p w14:paraId="475E44EC"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Transition</w:t>
            </w:r>
          </w:p>
        </w:tc>
        <w:tc>
          <w:tcPr>
            <w:tcW w:w="2179" w:type="dxa"/>
            <w:tcBorders>
              <w:top w:val="single" w:sz="4" w:space="0" w:color="000000"/>
              <w:left w:val="nil"/>
              <w:bottom w:val="nil"/>
              <w:right w:val="single" w:sz="4" w:space="0" w:color="000000"/>
            </w:tcBorders>
            <w:shd w:val="clear" w:color="auto" w:fill="auto"/>
            <w:vAlign w:val="bottom"/>
          </w:tcPr>
          <w:p w14:paraId="0686EE0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w:t>
            </w:r>
          </w:p>
        </w:tc>
        <w:tc>
          <w:tcPr>
            <w:tcW w:w="276" w:type="dxa"/>
            <w:tcBorders>
              <w:top w:val="single" w:sz="4" w:space="0" w:color="000000"/>
              <w:left w:val="nil"/>
              <w:bottom w:val="nil"/>
              <w:right w:val="single" w:sz="4" w:space="0" w:color="000000"/>
            </w:tcBorders>
            <w:shd w:val="clear" w:color="auto" w:fill="auto"/>
            <w:vAlign w:val="bottom"/>
          </w:tcPr>
          <w:p w14:paraId="016713D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6A6FB0A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Temporal Priority</w:t>
            </w:r>
          </w:p>
        </w:tc>
        <w:tc>
          <w:tcPr>
            <w:tcW w:w="276" w:type="dxa"/>
            <w:tcBorders>
              <w:top w:val="single" w:sz="4" w:space="0" w:color="000000"/>
              <w:left w:val="nil"/>
              <w:bottom w:val="nil"/>
              <w:right w:val="single" w:sz="4" w:space="0" w:color="000000"/>
            </w:tcBorders>
            <w:shd w:val="clear" w:color="auto" w:fill="auto"/>
            <w:vAlign w:val="bottom"/>
          </w:tcPr>
          <w:p w14:paraId="59DA042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1BDE955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Drought Stress (SPEI)</w:t>
            </w:r>
          </w:p>
        </w:tc>
      </w:tr>
      <w:tr w:rsidR="00D109E8" w14:paraId="723BD57B" w14:textId="77777777">
        <w:trPr>
          <w:trHeight w:val="300"/>
        </w:trPr>
        <w:tc>
          <w:tcPr>
            <w:tcW w:w="1621" w:type="dxa"/>
            <w:vMerge w:val="restart"/>
            <w:tcBorders>
              <w:top w:val="single" w:sz="4" w:space="0" w:color="000000"/>
              <w:bottom w:val="single" w:sz="4" w:space="0" w:color="000000"/>
              <w:right w:val="nil"/>
            </w:tcBorders>
            <w:shd w:val="clear" w:color="auto" w:fill="auto"/>
            <w:vAlign w:val="center"/>
          </w:tcPr>
          <w:p w14:paraId="3B8887F8"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1370" w:type="dxa"/>
            <w:tcBorders>
              <w:top w:val="single" w:sz="4" w:space="0" w:color="000000"/>
              <w:left w:val="nil"/>
              <w:bottom w:val="nil"/>
              <w:right w:val="nil"/>
            </w:tcBorders>
            <w:shd w:val="clear" w:color="auto" w:fill="auto"/>
            <w:vAlign w:val="bottom"/>
          </w:tcPr>
          <w:p w14:paraId="7FD516F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2CDE4AA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 (0.65,0.8)</w:t>
            </w:r>
          </w:p>
        </w:tc>
        <w:tc>
          <w:tcPr>
            <w:tcW w:w="276" w:type="dxa"/>
            <w:tcBorders>
              <w:top w:val="single" w:sz="4" w:space="0" w:color="000000"/>
              <w:left w:val="nil"/>
              <w:bottom w:val="nil"/>
              <w:right w:val="single" w:sz="4" w:space="0" w:color="000000"/>
            </w:tcBorders>
            <w:shd w:val="clear" w:color="auto" w:fill="auto"/>
            <w:vAlign w:val="bottom"/>
          </w:tcPr>
          <w:p w14:paraId="66E2FBE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2CE6A3D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single" w:sz="4" w:space="0" w:color="000000"/>
              <w:left w:val="nil"/>
              <w:bottom w:val="nil"/>
              <w:right w:val="single" w:sz="4" w:space="0" w:color="000000"/>
            </w:tcBorders>
            <w:shd w:val="clear" w:color="auto" w:fill="auto"/>
            <w:vAlign w:val="bottom"/>
          </w:tcPr>
          <w:p w14:paraId="2728173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480E937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109E8" w14:paraId="18ECB313" w14:textId="77777777">
        <w:trPr>
          <w:trHeight w:val="460"/>
        </w:trPr>
        <w:tc>
          <w:tcPr>
            <w:tcW w:w="1621" w:type="dxa"/>
            <w:vMerge/>
            <w:tcBorders>
              <w:top w:val="single" w:sz="4" w:space="0" w:color="000000"/>
              <w:bottom w:val="single" w:sz="4" w:space="0" w:color="000000"/>
              <w:right w:val="nil"/>
            </w:tcBorders>
            <w:shd w:val="clear" w:color="auto" w:fill="auto"/>
            <w:vAlign w:val="center"/>
          </w:tcPr>
          <w:p w14:paraId="7C79B1B0"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63A29D41"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7077AB3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 (0.03,0.08)</w:t>
            </w:r>
          </w:p>
        </w:tc>
        <w:tc>
          <w:tcPr>
            <w:tcW w:w="276" w:type="dxa"/>
            <w:tcBorders>
              <w:top w:val="nil"/>
              <w:left w:val="nil"/>
              <w:bottom w:val="nil"/>
              <w:right w:val="single" w:sz="4" w:space="0" w:color="000000"/>
            </w:tcBorders>
            <w:shd w:val="clear" w:color="auto" w:fill="auto"/>
            <w:vAlign w:val="bottom"/>
          </w:tcPr>
          <w:p w14:paraId="39F1413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775EBC5B" w14:textId="77777777" w:rsidR="00D109E8" w:rsidRDefault="005804B6">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4.77^</w:t>
            </w:r>
          </w:p>
        </w:tc>
        <w:tc>
          <w:tcPr>
            <w:tcW w:w="276" w:type="dxa"/>
            <w:tcBorders>
              <w:top w:val="nil"/>
              <w:left w:val="nil"/>
              <w:bottom w:val="nil"/>
              <w:right w:val="single" w:sz="4" w:space="0" w:color="000000"/>
            </w:tcBorders>
            <w:shd w:val="clear" w:color="auto" w:fill="auto"/>
            <w:vAlign w:val="bottom"/>
          </w:tcPr>
          <w:p w14:paraId="086CDAC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5312F27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p>
        </w:tc>
      </w:tr>
      <w:tr w:rsidR="00D109E8" w14:paraId="2AA10CC3"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4B9E8C56"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1C7A8E1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24A8FF5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 (0.03,0.1)</w:t>
            </w:r>
          </w:p>
        </w:tc>
        <w:tc>
          <w:tcPr>
            <w:tcW w:w="276" w:type="dxa"/>
            <w:tcBorders>
              <w:top w:val="nil"/>
              <w:left w:val="nil"/>
              <w:bottom w:val="nil"/>
              <w:right w:val="single" w:sz="4" w:space="0" w:color="000000"/>
            </w:tcBorders>
            <w:shd w:val="clear" w:color="auto" w:fill="auto"/>
            <w:vAlign w:val="bottom"/>
          </w:tcPr>
          <w:p w14:paraId="0257717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6FA7933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w:t>
            </w:r>
          </w:p>
        </w:tc>
        <w:tc>
          <w:tcPr>
            <w:tcW w:w="276" w:type="dxa"/>
            <w:tcBorders>
              <w:top w:val="nil"/>
              <w:left w:val="nil"/>
              <w:bottom w:val="nil"/>
              <w:right w:val="single" w:sz="4" w:space="0" w:color="000000"/>
            </w:tcBorders>
            <w:shd w:val="clear" w:color="auto" w:fill="auto"/>
            <w:vAlign w:val="bottom"/>
          </w:tcPr>
          <w:p w14:paraId="0AC7109B"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11D4C54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r>
      <w:tr w:rsidR="00D109E8" w14:paraId="74ED375C"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7F7351C1"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06144CCE"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53D33FB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(0.11,0.23)</w:t>
            </w:r>
          </w:p>
        </w:tc>
        <w:tc>
          <w:tcPr>
            <w:tcW w:w="276" w:type="dxa"/>
            <w:tcBorders>
              <w:top w:val="nil"/>
              <w:left w:val="nil"/>
              <w:bottom w:val="single" w:sz="4" w:space="0" w:color="000000"/>
              <w:right w:val="single" w:sz="4" w:space="0" w:color="000000"/>
            </w:tcBorders>
            <w:shd w:val="clear" w:color="auto" w:fill="auto"/>
            <w:vAlign w:val="bottom"/>
          </w:tcPr>
          <w:p w14:paraId="6A3F66B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1D54F05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w:t>
            </w:r>
          </w:p>
        </w:tc>
        <w:tc>
          <w:tcPr>
            <w:tcW w:w="276" w:type="dxa"/>
            <w:tcBorders>
              <w:top w:val="nil"/>
              <w:left w:val="nil"/>
              <w:bottom w:val="single" w:sz="4" w:space="0" w:color="000000"/>
              <w:right w:val="single" w:sz="4" w:space="0" w:color="000000"/>
            </w:tcBorders>
            <w:shd w:val="clear" w:color="auto" w:fill="auto"/>
            <w:vAlign w:val="bottom"/>
          </w:tcPr>
          <w:p w14:paraId="5E94523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7B227B9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r>
      <w:tr w:rsidR="00D109E8" w14:paraId="59DAC9A0" w14:textId="77777777">
        <w:trPr>
          <w:trHeight w:val="460"/>
        </w:trPr>
        <w:tc>
          <w:tcPr>
            <w:tcW w:w="1621" w:type="dxa"/>
            <w:vMerge w:val="restart"/>
            <w:tcBorders>
              <w:top w:val="single" w:sz="4" w:space="0" w:color="000000"/>
              <w:bottom w:val="single" w:sz="4" w:space="0" w:color="000000"/>
              <w:right w:val="nil"/>
            </w:tcBorders>
            <w:shd w:val="clear" w:color="auto" w:fill="auto"/>
            <w:vAlign w:val="center"/>
          </w:tcPr>
          <w:p w14:paraId="4B71B20B"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1370" w:type="dxa"/>
            <w:tcBorders>
              <w:top w:val="single" w:sz="4" w:space="0" w:color="000000"/>
              <w:left w:val="nil"/>
              <w:bottom w:val="nil"/>
              <w:right w:val="nil"/>
            </w:tcBorders>
            <w:shd w:val="clear" w:color="auto" w:fill="auto"/>
            <w:vAlign w:val="bottom"/>
          </w:tcPr>
          <w:p w14:paraId="63C81FF1"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0F7E597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 (0.04,0.11)</w:t>
            </w:r>
          </w:p>
        </w:tc>
        <w:tc>
          <w:tcPr>
            <w:tcW w:w="276" w:type="dxa"/>
            <w:tcBorders>
              <w:top w:val="single" w:sz="4" w:space="0" w:color="000000"/>
              <w:left w:val="nil"/>
              <w:bottom w:val="nil"/>
              <w:right w:val="single" w:sz="4" w:space="0" w:color="000000"/>
            </w:tcBorders>
            <w:shd w:val="clear" w:color="auto" w:fill="auto"/>
            <w:vAlign w:val="bottom"/>
          </w:tcPr>
          <w:p w14:paraId="7D3BCA5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79CDE203" w14:textId="77777777" w:rsidR="00D109E8" w:rsidRDefault="005804B6">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3.31^</w:t>
            </w:r>
          </w:p>
        </w:tc>
        <w:tc>
          <w:tcPr>
            <w:tcW w:w="276" w:type="dxa"/>
            <w:tcBorders>
              <w:top w:val="single" w:sz="4" w:space="0" w:color="000000"/>
              <w:left w:val="nil"/>
              <w:bottom w:val="nil"/>
              <w:right w:val="single" w:sz="4" w:space="0" w:color="000000"/>
            </w:tcBorders>
            <w:shd w:val="clear" w:color="auto" w:fill="auto"/>
            <w:vAlign w:val="bottom"/>
          </w:tcPr>
          <w:p w14:paraId="6A6483B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2D1D588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r>
      <w:tr w:rsidR="00D109E8" w14:paraId="045792A9"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975E601"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7B0576E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1BAF3AC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 (0.48,0.65)</w:t>
            </w:r>
          </w:p>
        </w:tc>
        <w:tc>
          <w:tcPr>
            <w:tcW w:w="276" w:type="dxa"/>
            <w:tcBorders>
              <w:top w:val="nil"/>
              <w:left w:val="nil"/>
              <w:bottom w:val="nil"/>
              <w:right w:val="single" w:sz="4" w:space="0" w:color="000000"/>
            </w:tcBorders>
            <w:shd w:val="clear" w:color="auto" w:fill="auto"/>
            <w:vAlign w:val="bottom"/>
          </w:tcPr>
          <w:p w14:paraId="2C6EF3C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378B136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nil"/>
              <w:right w:val="single" w:sz="4" w:space="0" w:color="000000"/>
            </w:tcBorders>
            <w:shd w:val="clear" w:color="auto" w:fill="auto"/>
            <w:vAlign w:val="bottom"/>
          </w:tcPr>
          <w:p w14:paraId="6D75194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4057D37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109E8" w14:paraId="1A150503"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2EA2137F"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1AD2A82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1E89E92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(0.11,0.23)</w:t>
            </w:r>
          </w:p>
        </w:tc>
        <w:tc>
          <w:tcPr>
            <w:tcW w:w="276" w:type="dxa"/>
            <w:tcBorders>
              <w:top w:val="nil"/>
              <w:left w:val="nil"/>
              <w:bottom w:val="nil"/>
              <w:right w:val="single" w:sz="4" w:space="0" w:color="000000"/>
            </w:tcBorders>
            <w:shd w:val="clear" w:color="auto" w:fill="auto"/>
            <w:vAlign w:val="bottom"/>
          </w:tcPr>
          <w:p w14:paraId="2BC1BF0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42CB3FA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276" w:type="dxa"/>
            <w:tcBorders>
              <w:top w:val="nil"/>
              <w:left w:val="nil"/>
              <w:bottom w:val="nil"/>
              <w:right w:val="single" w:sz="4" w:space="0" w:color="000000"/>
            </w:tcBorders>
            <w:shd w:val="clear" w:color="auto" w:fill="auto"/>
            <w:vAlign w:val="bottom"/>
          </w:tcPr>
          <w:p w14:paraId="0A567D2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30D236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w:t>
            </w:r>
          </w:p>
        </w:tc>
      </w:tr>
      <w:tr w:rsidR="00D109E8" w14:paraId="789C6E5F"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36DF398"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1C26EE3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1C8D0E8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 (0.14,0.27)</w:t>
            </w:r>
          </w:p>
        </w:tc>
        <w:tc>
          <w:tcPr>
            <w:tcW w:w="276" w:type="dxa"/>
            <w:tcBorders>
              <w:top w:val="nil"/>
              <w:left w:val="nil"/>
              <w:bottom w:val="single" w:sz="4" w:space="0" w:color="000000"/>
              <w:right w:val="single" w:sz="4" w:space="0" w:color="000000"/>
            </w:tcBorders>
            <w:shd w:val="clear" w:color="auto" w:fill="auto"/>
            <w:vAlign w:val="bottom"/>
          </w:tcPr>
          <w:p w14:paraId="6A72BEA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4F0A2C8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276" w:type="dxa"/>
            <w:tcBorders>
              <w:top w:val="nil"/>
              <w:left w:val="nil"/>
              <w:bottom w:val="single" w:sz="4" w:space="0" w:color="000000"/>
              <w:right w:val="single" w:sz="4" w:space="0" w:color="000000"/>
            </w:tcBorders>
            <w:shd w:val="clear" w:color="auto" w:fill="auto"/>
            <w:vAlign w:val="bottom"/>
          </w:tcPr>
          <w:p w14:paraId="545AC83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39BF3D3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D109E8" w14:paraId="68CDFDE2" w14:textId="77777777">
        <w:trPr>
          <w:trHeight w:val="300"/>
        </w:trPr>
        <w:tc>
          <w:tcPr>
            <w:tcW w:w="1621" w:type="dxa"/>
            <w:vMerge w:val="restart"/>
            <w:tcBorders>
              <w:top w:val="single" w:sz="4" w:space="0" w:color="000000"/>
              <w:bottom w:val="single" w:sz="4" w:space="0" w:color="000000"/>
              <w:right w:val="nil"/>
            </w:tcBorders>
            <w:shd w:val="clear" w:color="auto" w:fill="auto"/>
            <w:vAlign w:val="center"/>
          </w:tcPr>
          <w:p w14:paraId="24433B5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1370" w:type="dxa"/>
            <w:tcBorders>
              <w:top w:val="single" w:sz="4" w:space="0" w:color="000000"/>
              <w:left w:val="nil"/>
              <w:bottom w:val="nil"/>
              <w:right w:val="nil"/>
            </w:tcBorders>
            <w:shd w:val="clear" w:color="auto" w:fill="auto"/>
            <w:vAlign w:val="bottom"/>
          </w:tcPr>
          <w:p w14:paraId="4247F96E"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5E38CAB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(0.03,0.11)</w:t>
            </w:r>
          </w:p>
        </w:tc>
        <w:tc>
          <w:tcPr>
            <w:tcW w:w="276" w:type="dxa"/>
            <w:tcBorders>
              <w:top w:val="single" w:sz="4" w:space="0" w:color="000000"/>
              <w:left w:val="nil"/>
              <w:bottom w:val="nil"/>
              <w:right w:val="single" w:sz="4" w:space="0" w:color="000000"/>
            </w:tcBorders>
            <w:shd w:val="clear" w:color="auto" w:fill="auto"/>
            <w:vAlign w:val="bottom"/>
          </w:tcPr>
          <w:p w14:paraId="43C60C4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1FD1B6F1"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12.74**</w:t>
            </w:r>
          </w:p>
        </w:tc>
        <w:tc>
          <w:tcPr>
            <w:tcW w:w="276" w:type="dxa"/>
            <w:tcBorders>
              <w:top w:val="single" w:sz="4" w:space="0" w:color="000000"/>
              <w:left w:val="nil"/>
              <w:bottom w:val="nil"/>
              <w:right w:val="single" w:sz="4" w:space="0" w:color="000000"/>
            </w:tcBorders>
            <w:shd w:val="clear" w:color="auto" w:fill="auto"/>
            <w:vAlign w:val="bottom"/>
          </w:tcPr>
          <w:p w14:paraId="4B64096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57C983B1"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0.56*</w:t>
            </w:r>
          </w:p>
        </w:tc>
      </w:tr>
      <w:tr w:rsidR="00D109E8" w14:paraId="78465BDE" w14:textId="77777777">
        <w:trPr>
          <w:trHeight w:val="460"/>
        </w:trPr>
        <w:tc>
          <w:tcPr>
            <w:tcW w:w="1621" w:type="dxa"/>
            <w:vMerge/>
            <w:tcBorders>
              <w:top w:val="single" w:sz="4" w:space="0" w:color="000000"/>
              <w:bottom w:val="single" w:sz="4" w:space="0" w:color="000000"/>
              <w:right w:val="nil"/>
            </w:tcBorders>
            <w:shd w:val="clear" w:color="auto" w:fill="auto"/>
            <w:vAlign w:val="center"/>
          </w:tcPr>
          <w:p w14:paraId="4191A61C"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370" w:type="dxa"/>
            <w:tcBorders>
              <w:top w:val="nil"/>
              <w:left w:val="nil"/>
              <w:bottom w:val="nil"/>
              <w:right w:val="nil"/>
            </w:tcBorders>
            <w:shd w:val="clear" w:color="auto" w:fill="auto"/>
            <w:vAlign w:val="bottom"/>
          </w:tcPr>
          <w:p w14:paraId="0B9E664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56C7618D"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 (0.02,0.07)</w:t>
            </w:r>
          </w:p>
        </w:tc>
        <w:tc>
          <w:tcPr>
            <w:tcW w:w="276" w:type="dxa"/>
            <w:tcBorders>
              <w:top w:val="nil"/>
              <w:left w:val="nil"/>
              <w:bottom w:val="nil"/>
              <w:right w:val="single" w:sz="4" w:space="0" w:color="000000"/>
            </w:tcBorders>
            <w:shd w:val="clear" w:color="auto" w:fill="auto"/>
            <w:vAlign w:val="bottom"/>
          </w:tcPr>
          <w:p w14:paraId="39F6464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37F3B6E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76" w:type="dxa"/>
            <w:tcBorders>
              <w:top w:val="nil"/>
              <w:left w:val="nil"/>
              <w:bottom w:val="nil"/>
              <w:right w:val="single" w:sz="4" w:space="0" w:color="000000"/>
            </w:tcBorders>
            <w:shd w:val="clear" w:color="auto" w:fill="auto"/>
            <w:vAlign w:val="bottom"/>
          </w:tcPr>
          <w:p w14:paraId="1BBCF8AA"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B9C5A70" w14:textId="77777777" w:rsidR="00D109E8" w:rsidRDefault="005804B6">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0.55^</w:t>
            </w:r>
          </w:p>
        </w:tc>
      </w:tr>
      <w:tr w:rsidR="00D109E8" w14:paraId="7916CD83"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E3F440B"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i/>
                <w:color w:val="000000"/>
                <w:sz w:val="24"/>
                <w:szCs w:val="24"/>
              </w:rPr>
            </w:pPr>
          </w:p>
        </w:tc>
        <w:tc>
          <w:tcPr>
            <w:tcW w:w="1370" w:type="dxa"/>
            <w:tcBorders>
              <w:top w:val="nil"/>
              <w:left w:val="nil"/>
              <w:bottom w:val="nil"/>
              <w:right w:val="nil"/>
            </w:tcBorders>
            <w:shd w:val="clear" w:color="auto" w:fill="auto"/>
            <w:vAlign w:val="bottom"/>
          </w:tcPr>
          <w:p w14:paraId="1C221F28"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64120E1B"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 (0.75,0.88)</w:t>
            </w:r>
          </w:p>
        </w:tc>
        <w:tc>
          <w:tcPr>
            <w:tcW w:w="276" w:type="dxa"/>
            <w:tcBorders>
              <w:top w:val="nil"/>
              <w:left w:val="nil"/>
              <w:bottom w:val="nil"/>
              <w:right w:val="single" w:sz="4" w:space="0" w:color="000000"/>
            </w:tcBorders>
            <w:shd w:val="clear" w:color="auto" w:fill="auto"/>
            <w:vAlign w:val="bottom"/>
          </w:tcPr>
          <w:p w14:paraId="23B4141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4E72F6D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nil"/>
              <w:right w:val="single" w:sz="4" w:space="0" w:color="000000"/>
            </w:tcBorders>
            <w:shd w:val="clear" w:color="auto" w:fill="auto"/>
            <w:vAlign w:val="bottom"/>
          </w:tcPr>
          <w:p w14:paraId="2B73889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0A4AF7F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109E8" w14:paraId="185C8B0A"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7AD7092E"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26882DD0"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51524107"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 (0.05,0.12)</w:t>
            </w:r>
          </w:p>
        </w:tc>
        <w:tc>
          <w:tcPr>
            <w:tcW w:w="276" w:type="dxa"/>
            <w:tcBorders>
              <w:top w:val="nil"/>
              <w:left w:val="nil"/>
              <w:bottom w:val="single" w:sz="4" w:space="0" w:color="000000"/>
              <w:right w:val="single" w:sz="4" w:space="0" w:color="000000"/>
            </w:tcBorders>
            <w:shd w:val="clear" w:color="auto" w:fill="auto"/>
            <w:vAlign w:val="bottom"/>
          </w:tcPr>
          <w:p w14:paraId="5B9599C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1539919C"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3.26*</w:t>
            </w:r>
          </w:p>
        </w:tc>
        <w:tc>
          <w:tcPr>
            <w:tcW w:w="276" w:type="dxa"/>
            <w:tcBorders>
              <w:top w:val="nil"/>
              <w:left w:val="nil"/>
              <w:bottom w:val="single" w:sz="4" w:space="0" w:color="000000"/>
              <w:right w:val="single" w:sz="4" w:space="0" w:color="000000"/>
            </w:tcBorders>
            <w:shd w:val="clear" w:color="auto" w:fill="auto"/>
            <w:vAlign w:val="bottom"/>
          </w:tcPr>
          <w:p w14:paraId="5C93BC2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2AA50925"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0.56*</w:t>
            </w:r>
          </w:p>
        </w:tc>
      </w:tr>
      <w:tr w:rsidR="00D109E8" w14:paraId="2BB44A03" w14:textId="77777777">
        <w:trPr>
          <w:trHeight w:val="300"/>
        </w:trPr>
        <w:tc>
          <w:tcPr>
            <w:tcW w:w="1621" w:type="dxa"/>
            <w:vMerge w:val="restart"/>
            <w:tcBorders>
              <w:top w:val="single" w:sz="4" w:space="0" w:color="000000"/>
              <w:bottom w:val="single" w:sz="4" w:space="0" w:color="000000"/>
              <w:right w:val="nil"/>
            </w:tcBorders>
            <w:shd w:val="clear" w:color="auto" w:fill="auto"/>
            <w:vAlign w:val="center"/>
          </w:tcPr>
          <w:p w14:paraId="314EB3C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1370" w:type="dxa"/>
            <w:tcBorders>
              <w:top w:val="single" w:sz="4" w:space="0" w:color="000000"/>
              <w:left w:val="nil"/>
              <w:bottom w:val="nil"/>
              <w:right w:val="nil"/>
            </w:tcBorders>
            <w:shd w:val="clear" w:color="auto" w:fill="auto"/>
            <w:vAlign w:val="bottom"/>
          </w:tcPr>
          <w:p w14:paraId="3352EB00"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0F0E2A75"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 (0.06,0.15)</w:t>
            </w:r>
          </w:p>
        </w:tc>
        <w:tc>
          <w:tcPr>
            <w:tcW w:w="276" w:type="dxa"/>
            <w:tcBorders>
              <w:top w:val="single" w:sz="4" w:space="0" w:color="000000"/>
              <w:left w:val="nil"/>
              <w:bottom w:val="nil"/>
              <w:right w:val="single" w:sz="4" w:space="0" w:color="000000"/>
            </w:tcBorders>
            <w:shd w:val="clear" w:color="auto" w:fill="auto"/>
            <w:vAlign w:val="bottom"/>
          </w:tcPr>
          <w:p w14:paraId="2D7F7A9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0E8F7DAE"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2.53*</w:t>
            </w:r>
          </w:p>
        </w:tc>
        <w:tc>
          <w:tcPr>
            <w:tcW w:w="276" w:type="dxa"/>
            <w:tcBorders>
              <w:top w:val="single" w:sz="4" w:space="0" w:color="000000"/>
              <w:left w:val="nil"/>
              <w:bottom w:val="nil"/>
              <w:right w:val="single" w:sz="4" w:space="0" w:color="000000"/>
            </w:tcBorders>
            <w:shd w:val="clear" w:color="auto" w:fill="auto"/>
            <w:vAlign w:val="bottom"/>
          </w:tcPr>
          <w:p w14:paraId="31D528D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598DB060" w14:textId="77777777" w:rsidR="00D109E8" w:rsidRDefault="005804B6">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1.43*</w:t>
            </w:r>
          </w:p>
        </w:tc>
      </w:tr>
      <w:tr w:rsidR="00D109E8" w14:paraId="612FE6DE"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E882796"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370" w:type="dxa"/>
            <w:tcBorders>
              <w:top w:val="nil"/>
              <w:left w:val="nil"/>
              <w:bottom w:val="nil"/>
              <w:right w:val="nil"/>
            </w:tcBorders>
            <w:shd w:val="clear" w:color="auto" w:fill="auto"/>
            <w:vAlign w:val="bottom"/>
          </w:tcPr>
          <w:p w14:paraId="08637ECF"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6C04927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 (0.08,0.17)</w:t>
            </w:r>
          </w:p>
        </w:tc>
        <w:tc>
          <w:tcPr>
            <w:tcW w:w="276" w:type="dxa"/>
            <w:tcBorders>
              <w:top w:val="nil"/>
              <w:left w:val="nil"/>
              <w:bottom w:val="nil"/>
              <w:right w:val="single" w:sz="4" w:space="0" w:color="000000"/>
            </w:tcBorders>
            <w:shd w:val="clear" w:color="auto" w:fill="auto"/>
            <w:vAlign w:val="bottom"/>
          </w:tcPr>
          <w:p w14:paraId="0673626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1391EEFE"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c>
          <w:tcPr>
            <w:tcW w:w="276" w:type="dxa"/>
            <w:tcBorders>
              <w:top w:val="nil"/>
              <w:left w:val="nil"/>
              <w:bottom w:val="nil"/>
              <w:right w:val="single" w:sz="4" w:space="0" w:color="000000"/>
            </w:tcBorders>
            <w:shd w:val="clear" w:color="auto" w:fill="auto"/>
            <w:vAlign w:val="bottom"/>
          </w:tcPr>
          <w:p w14:paraId="608A5240"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582422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p>
        </w:tc>
      </w:tr>
      <w:tr w:rsidR="00D109E8" w14:paraId="46C2AB56"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05B8CEA9"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1DDCCE1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3ADBE22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(0.04,0.11)</w:t>
            </w:r>
          </w:p>
        </w:tc>
        <w:tc>
          <w:tcPr>
            <w:tcW w:w="276" w:type="dxa"/>
            <w:tcBorders>
              <w:top w:val="nil"/>
              <w:left w:val="nil"/>
              <w:bottom w:val="nil"/>
              <w:right w:val="single" w:sz="4" w:space="0" w:color="000000"/>
            </w:tcBorders>
            <w:shd w:val="clear" w:color="auto" w:fill="auto"/>
            <w:vAlign w:val="bottom"/>
          </w:tcPr>
          <w:p w14:paraId="20801E8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6E1F0C02"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1.93</w:t>
            </w:r>
          </w:p>
        </w:tc>
        <w:tc>
          <w:tcPr>
            <w:tcW w:w="276" w:type="dxa"/>
            <w:tcBorders>
              <w:top w:val="nil"/>
              <w:left w:val="nil"/>
              <w:bottom w:val="nil"/>
              <w:right w:val="single" w:sz="4" w:space="0" w:color="000000"/>
            </w:tcBorders>
            <w:shd w:val="clear" w:color="auto" w:fill="auto"/>
            <w:vAlign w:val="bottom"/>
          </w:tcPr>
          <w:p w14:paraId="381C9E11"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CE8B709"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w:t>
            </w:r>
          </w:p>
        </w:tc>
      </w:tr>
      <w:tr w:rsidR="00D109E8" w14:paraId="17B0AD84" w14:textId="77777777">
        <w:trPr>
          <w:trHeight w:val="300"/>
        </w:trPr>
        <w:tc>
          <w:tcPr>
            <w:tcW w:w="1621" w:type="dxa"/>
            <w:vMerge/>
            <w:tcBorders>
              <w:top w:val="single" w:sz="4" w:space="0" w:color="000000"/>
              <w:bottom w:val="single" w:sz="4" w:space="0" w:color="000000"/>
              <w:right w:val="nil"/>
            </w:tcBorders>
            <w:shd w:val="clear" w:color="auto" w:fill="auto"/>
            <w:vAlign w:val="center"/>
          </w:tcPr>
          <w:p w14:paraId="3533DEA1" w14:textId="77777777" w:rsidR="00D109E8" w:rsidRDefault="00D109E8">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21F09EE8" w14:textId="77777777" w:rsidR="00D109E8" w:rsidRDefault="005804B6">
            <w:pPr>
              <w:rPr>
                <w:rFonts w:ascii="Times New Roman" w:eastAsia="Times New Roman" w:hAnsi="Times New Roman" w:cs="Times New Roman"/>
                <w:color w:val="000000"/>
                <w:sz w:val="24"/>
                <w:szCs w:val="24"/>
              </w:rPr>
            </w:pPr>
            <w:commentRangeStart w:id="8"/>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270CEAA6"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 (0.65,0.79)</w:t>
            </w:r>
            <w:commentRangeEnd w:id="8"/>
            <w:r w:rsidR="00561786">
              <w:rPr>
                <w:rStyle w:val="CommentReference"/>
              </w:rPr>
              <w:commentReference w:id="8"/>
            </w:r>
          </w:p>
        </w:tc>
        <w:tc>
          <w:tcPr>
            <w:tcW w:w="276" w:type="dxa"/>
            <w:tcBorders>
              <w:top w:val="nil"/>
              <w:left w:val="nil"/>
              <w:bottom w:val="single" w:sz="4" w:space="0" w:color="000000"/>
              <w:right w:val="single" w:sz="4" w:space="0" w:color="000000"/>
            </w:tcBorders>
            <w:shd w:val="clear" w:color="auto" w:fill="auto"/>
            <w:vAlign w:val="bottom"/>
          </w:tcPr>
          <w:p w14:paraId="359296E8"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53B40963"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single" w:sz="4" w:space="0" w:color="000000"/>
              <w:right w:val="single" w:sz="4" w:space="0" w:color="000000"/>
            </w:tcBorders>
            <w:shd w:val="clear" w:color="auto" w:fill="auto"/>
            <w:vAlign w:val="bottom"/>
          </w:tcPr>
          <w:p w14:paraId="3CD90344"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6C5F1B8C"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6FFD6AE8" w14:textId="77777777" w:rsidR="00D109E8" w:rsidRDefault="005804B6">
      <w:pPr>
        <w:rPr>
          <w:rFonts w:ascii="Times New Roman" w:eastAsia="Times New Roman" w:hAnsi="Times New Roman" w:cs="Times New Roman"/>
          <w:i/>
          <w:sz w:val="24"/>
          <w:szCs w:val="24"/>
        </w:rPr>
      </w:pPr>
      <w:commentRangeStart w:id="9"/>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p</w:t>
      </w:r>
      <w:proofErr w:type="gramEnd"/>
      <w:r>
        <w:rPr>
          <w:rFonts w:ascii="Times New Roman" w:eastAsia="Times New Roman" w:hAnsi="Times New Roman" w:cs="Times New Roman"/>
          <w:i/>
          <w:sz w:val="24"/>
          <w:szCs w:val="24"/>
        </w:rPr>
        <w:t xml:space="preserve"> &lt; 0.01; * p &lt; 0.05; ** p &lt; 0.01</w:t>
      </w:r>
      <w:commentRangeEnd w:id="9"/>
      <w:r w:rsidR="000E51E3">
        <w:rPr>
          <w:rStyle w:val="CommentReference"/>
        </w:rPr>
        <w:commentReference w:id="9"/>
      </w:r>
    </w:p>
    <w:p w14:paraId="67FB2AD5" w14:textId="77777777" w:rsidR="00D109E8" w:rsidRDefault="005804B6">
      <w:pPr>
        <w:rPr>
          <w:rFonts w:ascii="Times New Roman" w:eastAsia="Times New Roman" w:hAnsi="Times New Roman" w:cs="Times New Roman"/>
          <w:sz w:val="24"/>
          <w:szCs w:val="24"/>
        </w:rPr>
      </w:pPr>
      <w:r>
        <w:br w:type="page"/>
      </w:r>
    </w:p>
    <w:p w14:paraId="29A72497"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Figures</w:t>
      </w:r>
    </w:p>
    <w:p w14:paraId="0C338E53"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30E7B4F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Non-metric multidimensional scaling (NMDS) representation of all community observations from 2008 – 2018 (</w:t>
      </w:r>
      <w:proofErr w:type="gramStart"/>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560). Pairwise community distance was calculated using Bray-Curtis dissimilarity index. Species vectors correspond to taxa which were found to be significantly associated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0.05) with state assignments using indicator species analysis. </w:t>
      </w:r>
    </w:p>
    <w:p w14:paraId="4416EF2E" w14:textId="77777777" w:rsidR="00D109E8" w:rsidRDefault="005804B6">
      <w:pPr>
        <w:rPr>
          <w:rFonts w:ascii="Times New Roman" w:eastAsia="Times New Roman" w:hAnsi="Times New Roman" w:cs="Times New Roman"/>
          <w:sz w:val="24"/>
          <w:szCs w:val="24"/>
        </w:rPr>
      </w:pPr>
      <w:r>
        <w:rPr>
          <w:noProof/>
          <w:sz w:val="16"/>
          <w:szCs w:val="16"/>
        </w:rPr>
        <w:drawing>
          <wp:inline distT="0" distB="0" distL="0" distR="0" wp14:anchorId="1F87663B" wp14:editId="2869AD5E">
            <wp:extent cx="5943600" cy="396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962400"/>
                    </a:xfrm>
                    <a:prstGeom prst="rect">
                      <a:avLst/>
                    </a:prstGeom>
                    <a:ln/>
                  </pic:spPr>
                </pic:pic>
              </a:graphicData>
            </a:graphic>
          </wp:inline>
        </w:drawing>
      </w:r>
    </w:p>
    <w:p w14:paraId="3EE28410" w14:textId="77777777" w:rsidR="00D109E8" w:rsidRDefault="005804B6">
      <w:pPr>
        <w:rPr>
          <w:rFonts w:ascii="Times New Roman" w:eastAsia="Times New Roman" w:hAnsi="Times New Roman" w:cs="Times New Roman"/>
          <w:sz w:val="24"/>
          <w:szCs w:val="24"/>
        </w:rPr>
      </w:pPr>
      <w:r>
        <w:br w:type="page"/>
      </w:r>
    </w:p>
    <w:p w14:paraId="12F1372D"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4ADE7943" w14:textId="77777777" w:rsidR="00D109E8" w:rsidRDefault="005804B6">
      <w:pPr>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Variation in total water year precipitation (A</w:t>
      </w:r>
      <w:commentRangeEnd w:id="10"/>
      <w:r w:rsidR="00CB5094">
        <w:rPr>
          <w:rStyle w:val="CommentReference"/>
        </w:rPr>
        <w:commentReference w:id="10"/>
      </w:r>
      <w:r>
        <w:rPr>
          <w:rFonts w:ascii="Times New Roman" w:eastAsia="Times New Roman" w:hAnsi="Times New Roman" w:cs="Times New Roman"/>
          <w:sz w:val="24"/>
          <w:szCs w:val="24"/>
        </w:rPr>
        <w:t xml:space="preserve">) and frequencies of state assignments (B) from 2008-2018. </w:t>
      </w:r>
    </w:p>
    <w:p w14:paraId="53DED6DB" w14:textId="77777777" w:rsidR="00D109E8" w:rsidRDefault="00D109E8">
      <w:pPr>
        <w:rPr>
          <w:rFonts w:ascii="Times New Roman" w:eastAsia="Times New Roman" w:hAnsi="Times New Roman" w:cs="Times New Roman"/>
          <w:sz w:val="24"/>
          <w:szCs w:val="24"/>
        </w:rPr>
      </w:pPr>
    </w:p>
    <w:p w14:paraId="26E56F65" w14:textId="77777777" w:rsidR="00D109E8" w:rsidRDefault="005804B6">
      <w:pPr>
        <w:rPr>
          <w:rFonts w:ascii="Times New Roman" w:eastAsia="Times New Roman" w:hAnsi="Times New Roman" w:cs="Times New Roman"/>
          <w:sz w:val="24"/>
          <w:szCs w:val="24"/>
        </w:rPr>
      </w:pPr>
      <w:r>
        <w:rPr>
          <w:noProof/>
        </w:rPr>
        <w:drawing>
          <wp:inline distT="0" distB="0" distL="0" distR="0" wp14:anchorId="792CB102" wp14:editId="428F8CF7">
            <wp:extent cx="5943600" cy="23774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377440"/>
                    </a:xfrm>
                    <a:prstGeom prst="rect">
                      <a:avLst/>
                    </a:prstGeom>
                    <a:ln/>
                  </pic:spPr>
                </pic:pic>
              </a:graphicData>
            </a:graphic>
          </wp:inline>
        </w:drawing>
      </w:r>
    </w:p>
    <w:p w14:paraId="4AEF3561" w14:textId="77777777" w:rsidR="00D109E8" w:rsidRDefault="005804B6">
      <w:pPr>
        <w:rPr>
          <w:rFonts w:ascii="Times New Roman" w:eastAsia="Times New Roman" w:hAnsi="Times New Roman" w:cs="Times New Roman"/>
          <w:sz w:val="24"/>
          <w:szCs w:val="24"/>
        </w:rPr>
      </w:pPr>
      <w:r>
        <w:br w:type="page"/>
      </w:r>
    </w:p>
    <w:p w14:paraId="55DFB336"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3: </w:t>
      </w:r>
    </w:p>
    <w:p w14:paraId="01EB0AD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State-transition representation of fitted multi-state model coefficients. Labels refer to the probability a plot transitions between 2 different state assignments (arrows) or the probability a plot retains its assignment (circles) in consecutive years. Circles and arrows are scaled in width or diameter, respectively, by the probability of state assignment transition. </w:t>
      </w:r>
    </w:p>
    <w:p w14:paraId="310AB27E" w14:textId="77777777" w:rsidR="00D109E8" w:rsidRDefault="005804B6">
      <w:pPr>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8240" behindDoc="0" locked="0" layoutInCell="1" hidden="0" allowOverlap="1" wp14:anchorId="181FC7A9" wp14:editId="163B4F67">
                <wp:simplePos x="0" y="0"/>
                <wp:positionH relativeFrom="column">
                  <wp:posOffset>12701</wp:posOffset>
                </wp:positionH>
                <wp:positionV relativeFrom="paragraph">
                  <wp:posOffset>0</wp:posOffset>
                </wp:positionV>
                <wp:extent cx="3839210" cy="4669282"/>
                <wp:effectExtent l="0" t="0" r="0" b="0"/>
                <wp:wrapNone/>
                <wp:docPr id="1" name="Group 1"/>
                <wp:cNvGraphicFramePr/>
                <a:graphic xmlns:a="http://schemas.openxmlformats.org/drawingml/2006/main">
                  <a:graphicData uri="http://schemas.microsoft.com/office/word/2010/wordprocessingGroup">
                    <wpg:wgp>
                      <wpg:cNvGrpSpPr/>
                      <wpg:grpSpPr>
                        <a:xfrm>
                          <a:off x="0" y="0"/>
                          <a:ext cx="3839210" cy="4669282"/>
                          <a:chOff x="3426395" y="1445359"/>
                          <a:chExt cx="3839210" cy="4669282"/>
                        </a:xfrm>
                      </wpg:grpSpPr>
                      <wpg:grpSp>
                        <wpg:cNvPr id="2" name="Group 2"/>
                        <wpg:cNvGrpSpPr/>
                        <wpg:grpSpPr>
                          <a:xfrm>
                            <a:off x="3426395" y="1445359"/>
                            <a:ext cx="3839210" cy="4669282"/>
                            <a:chOff x="3426395" y="1445359"/>
                            <a:chExt cx="3839210" cy="4669282"/>
                          </a:xfrm>
                        </wpg:grpSpPr>
                        <wps:wsp>
                          <wps:cNvPr id="4" name="Rectangle 4"/>
                          <wps:cNvSpPr/>
                          <wps:spPr>
                            <a:xfrm>
                              <a:off x="3426395" y="1445359"/>
                              <a:ext cx="3839200" cy="4669275"/>
                            </a:xfrm>
                            <a:prstGeom prst="rect">
                              <a:avLst/>
                            </a:prstGeom>
                            <a:noFill/>
                            <a:ln>
                              <a:noFill/>
                            </a:ln>
                          </wps:spPr>
                          <wps:txbx>
                            <w:txbxContent>
                              <w:p w14:paraId="42C1E58C" w14:textId="77777777" w:rsidR="003C55B7" w:rsidRDefault="003C55B7">
                                <w:pPr>
                                  <w:spacing w:after="0" w:line="240" w:lineRule="auto"/>
                                  <w:textDirection w:val="btLr"/>
                                </w:pPr>
                              </w:p>
                            </w:txbxContent>
                          </wps:txbx>
                          <wps:bodyPr spcFirstLastPara="1" wrap="square" lIns="91425" tIns="91425" rIns="91425" bIns="91425" anchor="ctr" anchorCtr="0">
                            <a:noAutofit/>
                          </wps:bodyPr>
                        </wps:wsp>
                        <wpg:grpSp>
                          <wpg:cNvPr id="6" name="Group 6"/>
                          <wpg:cNvGrpSpPr/>
                          <wpg:grpSpPr>
                            <a:xfrm>
                              <a:off x="3426395" y="1445359"/>
                              <a:ext cx="3839210" cy="4669282"/>
                              <a:chOff x="0" y="0"/>
                              <a:chExt cx="3839210" cy="4669282"/>
                            </a:xfrm>
                          </wpg:grpSpPr>
                          <wps:wsp>
                            <wps:cNvPr id="7" name="Rectangle 7"/>
                            <wps:cNvSpPr/>
                            <wps:spPr>
                              <a:xfrm>
                                <a:off x="0" y="0"/>
                                <a:ext cx="3839200" cy="4669275"/>
                              </a:xfrm>
                              <a:prstGeom prst="rect">
                                <a:avLst/>
                              </a:prstGeom>
                              <a:noFill/>
                              <a:ln>
                                <a:noFill/>
                              </a:ln>
                            </wps:spPr>
                            <wps:txbx>
                              <w:txbxContent>
                                <w:p w14:paraId="648594BC" w14:textId="77777777" w:rsidR="003C55B7" w:rsidRDefault="003C55B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6"/>
                              <pic:cNvPicPr preferRelativeResize="0"/>
                            </pic:nvPicPr>
                            <pic:blipFill rotWithShape="1">
                              <a:blip r:embed="rId8">
                                <a:alphaModFix/>
                              </a:blip>
                              <a:srcRect/>
                              <a:stretch/>
                            </pic:blipFill>
                            <pic:spPr>
                              <a:xfrm>
                                <a:off x="512064" y="3913632"/>
                                <a:ext cx="2816225" cy="755650"/>
                              </a:xfrm>
                              <a:prstGeom prst="rect">
                                <a:avLst/>
                              </a:prstGeom>
                              <a:noFill/>
                              <a:ln>
                                <a:noFill/>
                              </a:ln>
                            </pic:spPr>
                          </pic:pic>
                          <pic:pic xmlns:pic="http://schemas.openxmlformats.org/drawingml/2006/picture">
                            <pic:nvPicPr>
                              <pic:cNvPr id="9" name="Shape 7"/>
                              <pic:cNvPicPr preferRelativeResize="0"/>
                            </pic:nvPicPr>
                            <pic:blipFill rotWithShape="1">
                              <a:blip r:embed="rId9">
                                <a:alphaModFix/>
                              </a:blip>
                              <a:srcRect l="18095" t="13108" r="17286" b="13309"/>
                              <a:stretch/>
                            </pic:blipFill>
                            <pic:spPr>
                              <a:xfrm>
                                <a:off x="0" y="0"/>
                                <a:ext cx="3839210" cy="3818255"/>
                              </a:xfrm>
                              <a:prstGeom prst="rect">
                                <a:avLst/>
                              </a:prstGeom>
                              <a:noFill/>
                              <a:ln>
                                <a:noFill/>
                              </a:ln>
                            </pic:spPr>
                          </pic:pic>
                        </wpg:grpSp>
                      </wpg:grpSp>
                    </wpg:wgp>
                  </a:graphicData>
                </a:graphic>
              </wp:anchor>
            </w:drawing>
          </mc:Choice>
          <mc:Fallback>
            <w:pict>
              <v:group w14:anchorId="181FC7A9" id="Group 1" o:spid="_x0000_s1026" style="position:absolute;margin-left:1pt;margin-top:0;width:302.3pt;height:367.65pt;z-index:251658240" coordorigin="34263,14453" coordsize="38392,46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">
                <v:group id="Group 2" o:spid="_x0000_s1027" style="position:absolute;left:34263;top:14453;width:38393;height:46693" coordorigin="34263,14453" coordsize="38392,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34263;top:14453;width:38392;height:4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2C1E58C" w14:textId="77777777" w:rsidR="003C55B7" w:rsidRDefault="003C55B7">
                          <w:pPr>
                            <w:spacing w:after="0" w:line="240" w:lineRule="auto"/>
                            <w:textDirection w:val="btLr"/>
                          </w:pPr>
                        </w:p>
                      </w:txbxContent>
                    </v:textbox>
                  </v:rect>
                  <v:group id="Group 6" o:spid="_x0000_s1029" style="position:absolute;left:34263;top:14453;width:38393;height:46693" coordsize="38392,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0" style="position:absolute;width:38392;height:46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48594BC" w14:textId="77777777" w:rsidR="003C55B7" w:rsidRDefault="003C55B7">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5120;top:39136;width:28162;height:755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">
                      <v:imagedata r:id="rId10" o:title=""/>
                    </v:shape>
                    <v:shape id="Shape 7" o:spid="_x0000_s1032" type="#_x0000_t75" style="position:absolute;width:38392;height:381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">
                      <v:imagedata r:id="rId11" o:title="" croptop="8590f" cropbottom="8722f" cropleft="11859f" cropright="11329f"/>
                    </v:shape>
                  </v:group>
                </v:group>
              </v:group>
            </w:pict>
          </mc:Fallback>
        </mc:AlternateContent>
      </w:r>
    </w:p>
    <w:p w14:paraId="026E58F5" w14:textId="77777777" w:rsidR="00D109E8" w:rsidRDefault="005804B6">
      <w:pP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Figure 4:</w:t>
      </w:r>
    </w:p>
    <w:p w14:paraId="5E575691" w14:textId="5284A2E2"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effects of temporal priority and drought stress on the probability of </w:t>
      </w:r>
      <w:proofErr w:type="spellStart"/>
      <w:r>
        <w:rPr>
          <w:rFonts w:ascii="Times New Roman" w:eastAsia="Times New Roman" w:hAnsi="Times New Roman" w:cs="Times New Roman"/>
          <w:sz w:val="24"/>
          <w:szCs w:val="24"/>
        </w:rPr>
        <w:t>transiton</w:t>
      </w:r>
      <w:proofErr w:type="spellEnd"/>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State 1</w:t>
      </w:r>
      <w:r>
        <w:rPr>
          <w:rFonts w:ascii="Times New Roman" w:eastAsia="Times New Roman" w:hAnsi="Times New Roman" w:cs="Times New Roman"/>
          <w:sz w:val="24"/>
          <w:szCs w:val="24"/>
        </w:rPr>
        <w:t xml:space="preserve"> from </w:t>
      </w:r>
      <w:r>
        <w:rPr>
          <w:rFonts w:ascii="Times New Roman" w:eastAsia="Times New Roman" w:hAnsi="Times New Roman" w:cs="Times New Roman"/>
          <w:i/>
          <w:sz w:val="24"/>
          <w:szCs w:val="24"/>
        </w:rPr>
        <w:t>States 2, 3,</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Transition probability presented as a function of SPEI and whether native species included/absent from the seeded species mixture (+/- Priority). Solid lines indicate sign</w:t>
      </w:r>
      <w:ins w:id="11" w:author="Valerie Eviner" w:date="2020-01-06T21:39:00Z">
        <w:r w:rsidR="00ED6099">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0.05) covariate effects of both SPEI and priority; dashed lines correspond to non-sign</w:t>
      </w:r>
      <w:ins w:id="12" w:author="Valerie Eviner" w:date="2020-01-06T21:39:00Z">
        <w:r w:rsidR="00ED6099">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ficant effects. </w:t>
      </w:r>
    </w:p>
    <w:p w14:paraId="57A0CEEB" w14:textId="77777777" w:rsidR="00D109E8" w:rsidRDefault="00D109E8">
      <w:pPr>
        <w:rPr>
          <w:rFonts w:ascii="Times New Roman" w:eastAsia="Times New Roman" w:hAnsi="Times New Roman" w:cs="Times New Roman"/>
          <w:b/>
          <w:sz w:val="24"/>
          <w:szCs w:val="24"/>
        </w:rPr>
      </w:pPr>
    </w:p>
    <w:p w14:paraId="4F2F00D6" w14:textId="77777777" w:rsidR="00D109E8" w:rsidRDefault="005804B6">
      <w:pPr>
        <w:rPr>
          <w:rFonts w:ascii="Times New Roman" w:eastAsia="Times New Roman" w:hAnsi="Times New Roman" w:cs="Times New Roman"/>
          <w:sz w:val="24"/>
          <w:szCs w:val="24"/>
        </w:rPr>
      </w:pPr>
      <w:bookmarkStart w:id="13" w:name="_gjdgxs" w:colFirst="0" w:colLast="0"/>
      <w:bookmarkEnd w:id="13"/>
      <w:r>
        <w:rPr>
          <w:rFonts w:ascii="Times New Roman" w:eastAsia="Times New Roman" w:hAnsi="Times New Roman" w:cs="Times New Roman"/>
          <w:noProof/>
          <w:sz w:val="24"/>
          <w:szCs w:val="24"/>
        </w:rPr>
        <w:drawing>
          <wp:inline distT="0" distB="0" distL="0" distR="0" wp14:anchorId="7C61CDF3" wp14:editId="4F26D192">
            <wp:extent cx="5943600" cy="339119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391197"/>
                    </a:xfrm>
                    <a:prstGeom prst="rect">
                      <a:avLst/>
                    </a:prstGeom>
                    <a:ln/>
                  </pic:spPr>
                </pic:pic>
              </a:graphicData>
            </a:graphic>
          </wp:inline>
        </w:drawing>
      </w:r>
    </w:p>
    <w:p w14:paraId="593FE80F" w14:textId="77777777" w:rsidR="00D109E8" w:rsidRDefault="00D109E8">
      <w:pPr>
        <w:rPr>
          <w:rFonts w:ascii="Times New Roman" w:eastAsia="Times New Roman" w:hAnsi="Times New Roman" w:cs="Times New Roman"/>
          <w:sz w:val="24"/>
          <w:szCs w:val="24"/>
        </w:rPr>
      </w:pPr>
    </w:p>
    <w:p w14:paraId="03B66AE2" w14:textId="77777777" w:rsidR="00D109E8" w:rsidRDefault="00D109E8">
      <w:pPr>
        <w:rPr>
          <w:rFonts w:ascii="Times New Roman" w:eastAsia="Times New Roman" w:hAnsi="Times New Roman" w:cs="Times New Roman"/>
          <w:sz w:val="24"/>
          <w:szCs w:val="24"/>
        </w:rPr>
      </w:pPr>
    </w:p>
    <w:p w14:paraId="082F1501" w14:textId="77777777" w:rsidR="00D109E8" w:rsidRDefault="00D109E8">
      <w:pPr>
        <w:rPr>
          <w:rFonts w:ascii="Times New Roman" w:eastAsia="Times New Roman" w:hAnsi="Times New Roman" w:cs="Times New Roman"/>
          <w:sz w:val="24"/>
          <w:szCs w:val="24"/>
        </w:rPr>
      </w:pPr>
    </w:p>
    <w:p w14:paraId="114583FC" w14:textId="77777777" w:rsidR="00D109E8" w:rsidRDefault="00D109E8">
      <w:pPr>
        <w:rPr>
          <w:rFonts w:ascii="Times New Roman" w:eastAsia="Times New Roman" w:hAnsi="Times New Roman" w:cs="Times New Roman"/>
          <w:sz w:val="24"/>
          <w:szCs w:val="24"/>
        </w:rPr>
      </w:pPr>
    </w:p>
    <w:p w14:paraId="32E50C00" w14:textId="77777777" w:rsidR="00D109E8" w:rsidRDefault="00D109E8">
      <w:pPr>
        <w:rPr>
          <w:rFonts w:ascii="Times New Roman" w:eastAsia="Times New Roman" w:hAnsi="Times New Roman" w:cs="Times New Roman"/>
          <w:sz w:val="24"/>
          <w:szCs w:val="24"/>
        </w:rPr>
      </w:pPr>
    </w:p>
    <w:p w14:paraId="180A3159" w14:textId="77777777" w:rsidR="00D109E8" w:rsidRDefault="005804B6">
      <w:pPr>
        <w:rPr>
          <w:rFonts w:ascii="Times New Roman" w:eastAsia="Times New Roman" w:hAnsi="Times New Roman" w:cs="Times New Roman"/>
          <w:sz w:val="24"/>
          <w:szCs w:val="24"/>
        </w:rPr>
      </w:pPr>
      <w:r>
        <w:br w:type="page"/>
      </w:r>
    </w:p>
    <w:p w14:paraId="5A13D289"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Appendices</w:t>
      </w:r>
    </w:p>
    <w:p w14:paraId="4580BC3E"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w:t>
      </w:r>
    </w:p>
    <w:p w14:paraId="76C274A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Plot-level shifts in state assignment over </w:t>
      </w:r>
      <w:commentRangeStart w:id="14"/>
      <w:r>
        <w:rPr>
          <w:rFonts w:ascii="Times New Roman" w:eastAsia="Times New Roman" w:hAnsi="Times New Roman" w:cs="Times New Roman"/>
          <w:sz w:val="24"/>
          <w:szCs w:val="24"/>
        </w:rPr>
        <w:t>time</w:t>
      </w:r>
      <w:commentRangeEnd w:id="14"/>
      <w:r w:rsidR="007C4D9F">
        <w:rPr>
          <w:rStyle w:val="CommentReference"/>
        </w:rPr>
        <w:commentReference w:id="14"/>
      </w:r>
      <w:r>
        <w:rPr>
          <w:rFonts w:ascii="Times New Roman" w:eastAsia="Times New Roman" w:hAnsi="Times New Roman" w:cs="Times New Roman"/>
          <w:sz w:val="24"/>
          <w:szCs w:val="24"/>
        </w:rPr>
        <w:t>.</w:t>
      </w:r>
    </w:p>
    <w:p w14:paraId="1D014A16" w14:textId="77777777" w:rsidR="00D109E8" w:rsidRDefault="005804B6">
      <w:pPr>
        <w:rPr>
          <w:rFonts w:ascii="Times New Roman" w:eastAsia="Times New Roman" w:hAnsi="Times New Roman" w:cs="Times New Roman"/>
          <w:b/>
          <w:sz w:val="24"/>
          <w:szCs w:val="24"/>
        </w:rPr>
      </w:pPr>
      <w:r>
        <w:rPr>
          <w:noProof/>
        </w:rPr>
        <w:drawing>
          <wp:inline distT="0" distB="0" distL="0" distR="0" wp14:anchorId="1F42B644" wp14:editId="5D571B94">
            <wp:extent cx="5943600" cy="356806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568065"/>
                    </a:xfrm>
                    <a:prstGeom prst="rect">
                      <a:avLst/>
                    </a:prstGeom>
                    <a:ln/>
                  </pic:spPr>
                </pic:pic>
              </a:graphicData>
            </a:graphic>
          </wp:inline>
        </w:drawing>
      </w:r>
    </w:p>
    <w:p w14:paraId="558402BC" w14:textId="77777777" w:rsidR="00D109E8" w:rsidRDefault="005804B6">
      <w:pPr>
        <w:rPr>
          <w:rFonts w:ascii="Times New Roman" w:eastAsia="Times New Roman" w:hAnsi="Times New Roman" w:cs="Times New Roman"/>
          <w:b/>
          <w:sz w:val="24"/>
          <w:szCs w:val="24"/>
        </w:rPr>
      </w:pPr>
      <w:commentRangeStart w:id="15"/>
      <w:r>
        <w:rPr>
          <w:rFonts w:ascii="Times New Roman" w:eastAsia="Times New Roman" w:hAnsi="Times New Roman" w:cs="Times New Roman"/>
          <w:b/>
          <w:sz w:val="24"/>
          <w:szCs w:val="24"/>
        </w:rPr>
        <w:t>Appendix</w:t>
      </w:r>
      <w:commentRangeEnd w:id="15"/>
      <w:r w:rsidR="003C7F1A">
        <w:rPr>
          <w:rStyle w:val="CommentReference"/>
        </w:rPr>
        <w:commentReference w:id="15"/>
      </w:r>
      <w:r>
        <w:rPr>
          <w:rFonts w:ascii="Times New Roman" w:eastAsia="Times New Roman" w:hAnsi="Times New Roman" w:cs="Times New Roman"/>
          <w:b/>
          <w:sz w:val="24"/>
          <w:szCs w:val="24"/>
        </w:rPr>
        <w:t xml:space="preserve"> 2:</w:t>
      </w:r>
    </w:p>
    <w:p w14:paraId="4469D0D8"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of </w:t>
      </w:r>
      <w:proofErr w:type="spellStart"/>
      <w:r>
        <w:rPr>
          <w:rFonts w:ascii="Times New Roman" w:eastAsia="Times New Roman" w:hAnsi="Times New Roman" w:cs="Times New Roman"/>
          <w:sz w:val="24"/>
          <w:szCs w:val="24"/>
        </w:rPr>
        <w:t>permutational</w:t>
      </w:r>
      <w:proofErr w:type="spellEnd"/>
      <w:r>
        <w:rPr>
          <w:rFonts w:ascii="Times New Roman" w:eastAsia="Times New Roman" w:hAnsi="Times New Roman" w:cs="Times New Roman"/>
          <w:sz w:val="24"/>
          <w:szCs w:val="24"/>
        </w:rPr>
        <w:t xml:space="preserve"> ANOVA, NMDS ordination of species abundances in the first year of the experiment (2008).</w:t>
      </w:r>
    </w:p>
    <w:p w14:paraId="2A7DD38C" w14:textId="77777777" w:rsidR="00D109E8" w:rsidRDefault="005804B6">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PerMANOVA</w:t>
      </w:r>
      <w:proofErr w:type="spellEnd"/>
      <w:r>
        <w:rPr>
          <w:rFonts w:ascii="Times New Roman" w:eastAsia="Times New Roman" w:hAnsi="Times New Roman" w:cs="Times New Roman"/>
          <w:color w:val="000000"/>
          <w:sz w:val="24"/>
          <w:szCs w:val="24"/>
        </w:rPr>
        <w:t xml:space="preserve"> Output:</w:t>
      </w:r>
    </w:p>
    <w:p w14:paraId="38297CF9" w14:textId="77777777" w:rsidR="00D109E8" w:rsidRDefault="005804B6">
      <w:pPr>
        <w:shd w:val="clear" w:color="auto" w:fill="FFFFFF"/>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4"/>
        <w:tblW w:w="7910" w:type="dxa"/>
        <w:tblLayout w:type="fixed"/>
        <w:tblLook w:val="0400" w:firstRow="0" w:lastRow="0" w:firstColumn="0" w:lastColumn="0" w:noHBand="0" w:noVBand="1"/>
      </w:tblPr>
      <w:tblGrid>
        <w:gridCol w:w="2220"/>
        <w:gridCol w:w="520"/>
        <w:gridCol w:w="980"/>
        <w:gridCol w:w="980"/>
        <w:gridCol w:w="860"/>
        <w:gridCol w:w="1281"/>
        <w:gridCol w:w="1069"/>
      </w:tblGrid>
      <w:tr w:rsidR="00D109E8" w14:paraId="0CE6DAA4"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C318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Source</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3DB8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DF</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AD18B"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SS</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59E1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MS</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F5F2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14F5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R-squared</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E0BC8" w14:textId="77777777" w:rsidR="00D109E8" w:rsidRDefault="005804B6">
            <w:pP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Pr</w:t>
            </w:r>
            <w:proofErr w:type="spellEnd"/>
            <w:r w:rsidR="007F71E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(&gt;F)</w:t>
            </w:r>
          </w:p>
        </w:tc>
      </w:tr>
      <w:tr w:rsidR="00D109E8" w14:paraId="1E671081"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770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Seeding composition</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94340"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5C3D2"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12.0487</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61367"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2.0081</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0E2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32.815</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3407E"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DF68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0.001</w:t>
            </w:r>
          </w:p>
        </w:tc>
      </w:tr>
      <w:tr w:rsidR="00D109E8" w14:paraId="5DA89812"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E3BA"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Residual</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D3F9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49</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E83B6"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2.9986</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FCBD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0.19928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CA2B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C3B7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272B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r>
      <w:tr w:rsidR="00D109E8" w14:paraId="662C44AD"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EDB75"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5E71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55</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EC05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15.0473</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657F3"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8C68B"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57DFE"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354A"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r>
    </w:tbl>
    <w:p w14:paraId="4B539729" w14:textId="77777777" w:rsidR="00D109E8" w:rsidRDefault="005804B6">
      <w:pPr>
        <w:shd w:val="clear" w:color="auto" w:fill="FFFFFF"/>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0DAD277" w14:textId="77777777" w:rsidR="00D109E8" w:rsidRDefault="00D109E8">
      <w:pPr>
        <w:shd w:val="clear" w:color="auto" w:fill="FFFFFF"/>
        <w:spacing w:after="0" w:line="240" w:lineRule="auto"/>
        <w:ind w:hanging="480"/>
        <w:rPr>
          <w:rFonts w:ascii="Times New Roman" w:eastAsia="Times New Roman" w:hAnsi="Times New Roman" w:cs="Times New Roman"/>
          <w:sz w:val="24"/>
          <w:szCs w:val="24"/>
        </w:rPr>
      </w:pPr>
    </w:p>
    <w:p w14:paraId="45C8FF83" w14:textId="77777777" w:rsidR="00D109E8" w:rsidRDefault="005804B6">
      <w:pPr>
        <w:rPr>
          <w:rFonts w:ascii="Times New Roman" w:eastAsia="Times New Roman" w:hAnsi="Times New Roman" w:cs="Times New Roman"/>
          <w:sz w:val="24"/>
          <w:szCs w:val="24"/>
        </w:rPr>
      </w:pPr>
      <w:r>
        <w:rPr>
          <w:noProof/>
          <w:color w:val="000000"/>
        </w:rPr>
        <w:lastRenderedPageBreak/>
        <w:drawing>
          <wp:inline distT="0" distB="0" distL="0" distR="0" wp14:anchorId="71C9E48A" wp14:editId="695171EC">
            <wp:extent cx="5943600" cy="40449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044950"/>
                    </a:xfrm>
                    <a:prstGeom prst="rect">
                      <a:avLst/>
                    </a:prstGeom>
                    <a:ln/>
                  </pic:spPr>
                </pic:pic>
              </a:graphicData>
            </a:graphic>
          </wp:inline>
        </w:drawing>
      </w:r>
    </w:p>
    <w:p w14:paraId="4AFF2E17" w14:textId="77777777" w:rsidR="00D109E8" w:rsidRDefault="005804B6">
      <w:pPr>
        <w:rPr>
          <w:rFonts w:ascii="Times New Roman" w:eastAsia="Times New Roman" w:hAnsi="Times New Roman" w:cs="Times New Roman"/>
          <w:sz w:val="24"/>
          <w:szCs w:val="24"/>
        </w:rPr>
      </w:pPr>
      <w:r>
        <w:br w:type="page"/>
      </w:r>
    </w:p>
    <w:p w14:paraId="3A97F89B"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3:</w:t>
      </w:r>
    </w:p>
    <w:p w14:paraId="73291A63" w14:textId="77777777" w:rsidR="00D109E8" w:rsidRDefault="005804B6">
      <w:pPr>
        <w:shd w:val="clear" w:color="auto" w:fill="FFFFFF"/>
        <w:spacing w:after="0" w:line="240" w:lineRule="auto"/>
        <w:rPr>
          <w:color w:val="000000"/>
        </w:rPr>
      </w:pPr>
      <w:r>
        <w:rPr>
          <w:color w:val="000000"/>
          <w:sz w:val="24"/>
          <w:szCs w:val="24"/>
        </w:rPr>
        <w:t xml:space="preserve">Heuristic data used to determine best number of clusters to use in partitioning, </w:t>
      </w:r>
      <w:r>
        <w:rPr>
          <w:i/>
          <w:color w:val="000000"/>
          <w:sz w:val="24"/>
          <w:szCs w:val="24"/>
        </w:rPr>
        <w:t>K</w:t>
      </w:r>
      <w:r>
        <w:rPr>
          <w:color w:val="000000"/>
          <w:sz w:val="24"/>
          <w:szCs w:val="24"/>
        </w:rPr>
        <w:t xml:space="preserve">. </w:t>
      </w:r>
    </w:p>
    <w:p w14:paraId="0AE63E21" w14:textId="77777777" w:rsidR="00D109E8" w:rsidRDefault="005804B6">
      <w:pPr>
        <w:shd w:val="clear" w:color="auto" w:fill="FFFFFF"/>
        <w:spacing w:after="0" w:line="240" w:lineRule="auto"/>
        <w:rPr>
          <w:color w:val="000000"/>
        </w:rPr>
      </w:pPr>
      <w:r>
        <w:rPr>
          <w:color w:val="000000"/>
          <w:sz w:val="24"/>
          <w:szCs w:val="24"/>
        </w:rPr>
        <w:t xml:space="preserve">Summary of the best performing </w:t>
      </w:r>
      <w:r>
        <w:rPr>
          <w:i/>
          <w:color w:val="000000"/>
          <w:sz w:val="24"/>
          <w:szCs w:val="24"/>
        </w:rPr>
        <w:t>K</w:t>
      </w:r>
      <w:r>
        <w:rPr>
          <w:color w:val="000000"/>
          <w:sz w:val="24"/>
          <w:szCs w:val="24"/>
        </w:rPr>
        <w:t xml:space="preserve"> for 8 different clustering indices:</w:t>
      </w:r>
    </w:p>
    <w:tbl>
      <w:tblPr>
        <w:tblStyle w:val="a5"/>
        <w:tblW w:w="9105" w:type="dxa"/>
        <w:tblLayout w:type="fixed"/>
        <w:tblLook w:val="0400" w:firstRow="0" w:lastRow="0" w:firstColumn="0" w:lastColumn="0" w:noHBand="0" w:noVBand="1"/>
      </w:tblPr>
      <w:tblGrid>
        <w:gridCol w:w="965"/>
        <w:gridCol w:w="1328"/>
        <w:gridCol w:w="1071"/>
        <w:gridCol w:w="874"/>
        <w:gridCol w:w="701"/>
        <w:gridCol w:w="1055"/>
        <w:gridCol w:w="701"/>
        <w:gridCol w:w="1572"/>
        <w:gridCol w:w="838"/>
      </w:tblGrid>
      <w:tr w:rsidR="00D109E8" w14:paraId="0F6434F7" w14:textId="77777777">
        <w:trPr>
          <w:trHeight w:val="300"/>
        </w:trPr>
        <w:tc>
          <w:tcPr>
            <w:tcW w:w="965" w:type="dxa"/>
            <w:tcBorders>
              <w:top w:val="nil"/>
              <w:left w:val="nil"/>
              <w:bottom w:val="single" w:sz="8" w:space="0" w:color="000000"/>
              <w:right w:val="nil"/>
            </w:tcBorders>
            <w:shd w:val="clear" w:color="auto" w:fill="FFFFFF"/>
            <w:vAlign w:val="bottom"/>
          </w:tcPr>
          <w:p w14:paraId="3DEA3CB3" w14:textId="77777777" w:rsidR="00D109E8" w:rsidRDefault="005804B6">
            <w:r>
              <w:rPr>
                <w:sz w:val="20"/>
                <w:szCs w:val="20"/>
              </w:rPr>
              <w:t>Index</w:t>
            </w:r>
          </w:p>
        </w:tc>
        <w:tc>
          <w:tcPr>
            <w:tcW w:w="1328" w:type="dxa"/>
            <w:tcBorders>
              <w:top w:val="nil"/>
              <w:left w:val="nil"/>
              <w:bottom w:val="single" w:sz="8" w:space="0" w:color="000000"/>
              <w:right w:val="nil"/>
            </w:tcBorders>
            <w:shd w:val="clear" w:color="auto" w:fill="FFFFFF"/>
            <w:vAlign w:val="center"/>
          </w:tcPr>
          <w:p w14:paraId="5E276828" w14:textId="77777777" w:rsidR="00D109E8" w:rsidRDefault="005804B6">
            <w:proofErr w:type="spellStart"/>
            <w:r>
              <w:rPr>
                <w:sz w:val="20"/>
                <w:szCs w:val="20"/>
              </w:rPr>
              <w:t>Hartigan</w:t>
            </w:r>
            <w:proofErr w:type="spellEnd"/>
          </w:p>
        </w:tc>
        <w:tc>
          <w:tcPr>
            <w:tcW w:w="1071" w:type="dxa"/>
            <w:tcBorders>
              <w:top w:val="nil"/>
              <w:left w:val="nil"/>
              <w:bottom w:val="single" w:sz="8" w:space="0" w:color="000000"/>
              <w:right w:val="nil"/>
            </w:tcBorders>
            <w:shd w:val="clear" w:color="auto" w:fill="FFFFFF"/>
            <w:vAlign w:val="center"/>
          </w:tcPr>
          <w:p w14:paraId="28D3AB29" w14:textId="77777777" w:rsidR="00D109E8" w:rsidRDefault="005804B6">
            <w:r>
              <w:rPr>
                <w:sz w:val="20"/>
                <w:szCs w:val="20"/>
              </w:rPr>
              <w:t>CH</w:t>
            </w:r>
          </w:p>
        </w:tc>
        <w:tc>
          <w:tcPr>
            <w:tcW w:w="874" w:type="dxa"/>
            <w:tcBorders>
              <w:top w:val="nil"/>
              <w:left w:val="nil"/>
              <w:bottom w:val="single" w:sz="8" w:space="0" w:color="000000"/>
              <w:right w:val="nil"/>
            </w:tcBorders>
            <w:shd w:val="clear" w:color="auto" w:fill="FFFFFF"/>
            <w:vAlign w:val="center"/>
          </w:tcPr>
          <w:p w14:paraId="5B5A1B8F" w14:textId="77777777" w:rsidR="00D109E8" w:rsidRDefault="005804B6">
            <w:r>
              <w:rPr>
                <w:sz w:val="20"/>
                <w:szCs w:val="20"/>
              </w:rPr>
              <w:t>Beale</w:t>
            </w:r>
          </w:p>
        </w:tc>
        <w:tc>
          <w:tcPr>
            <w:tcW w:w="701" w:type="dxa"/>
            <w:tcBorders>
              <w:top w:val="nil"/>
              <w:left w:val="nil"/>
              <w:bottom w:val="single" w:sz="8" w:space="0" w:color="000000"/>
              <w:right w:val="nil"/>
            </w:tcBorders>
            <w:shd w:val="clear" w:color="auto" w:fill="FFFFFF"/>
            <w:vAlign w:val="center"/>
          </w:tcPr>
          <w:p w14:paraId="2AE02AB9" w14:textId="77777777" w:rsidR="00D109E8" w:rsidRDefault="005804B6">
            <w:r>
              <w:rPr>
                <w:sz w:val="20"/>
                <w:szCs w:val="20"/>
              </w:rPr>
              <w:t>KL</w:t>
            </w:r>
          </w:p>
        </w:tc>
        <w:tc>
          <w:tcPr>
            <w:tcW w:w="1055" w:type="dxa"/>
            <w:tcBorders>
              <w:top w:val="nil"/>
              <w:left w:val="nil"/>
              <w:bottom w:val="single" w:sz="8" w:space="0" w:color="000000"/>
              <w:right w:val="nil"/>
            </w:tcBorders>
            <w:shd w:val="clear" w:color="auto" w:fill="FFFFFF"/>
            <w:vAlign w:val="center"/>
          </w:tcPr>
          <w:p w14:paraId="74D3B2A7" w14:textId="77777777" w:rsidR="00D109E8" w:rsidRDefault="005804B6">
            <w:proofErr w:type="spellStart"/>
            <w:r>
              <w:rPr>
                <w:sz w:val="20"/>
                <w:szCs w:val="20"/>
              </w:rPr>
              <w:t>Cindex</w:t>
            </w:r>
            <w:proofErr w:type="spellEnd"/>
          </w:p>
        </w:tc>
        <w:tc>
          <w:tcPr>
            <w:tcW w:w="701" w:type="dxa"/>
            <w:tcBorders>
              <w:top w:val="nil"/>
              <w:left w:val="nil"/>
              <w:bottom w:val="single" w:sz="8" w:space="0" w:color="000000"/>
              <w:right w:val="nil"/>
            </w:tcBorders>
            <w:shd w:val="clear" w:color="auto" w:fill="FFFFFF"/>
            <w:vAlign w:val="center"/>
          </w:tcPr>
          <w:p w14:paraId="78799A64" w14:textId="77777777" w:rsidR="00D109E8" w:rsidRDefault="005804B6">
            <w:r>
              <w:rPr>
                <w:sz w:val="20"/>
                <w:szCs w:val="20"/>
              </w:rPr>
              <w:t>DB</w:t>
            </w:r>
          </w:p>
        </w:tc>
        <w:tc>
          <w:tcPr>
            <w:tcW w:w="1572" w:type="dxa"/>
            <w:tcBorders>
              <w:top w:val="nil"/>
              <w:left w:val="nil"/>
              <w:bottom w:val="single" w:sz="8" w:space="0" w:color="000000"/>
              <w:right w:val="nil"/>
            </w:tcBorders>
            <w:shd w:val="clear" w:color="auto" w:fill="FFFFFF"/>
            <w:vAlign w:val="center"/>
          </w:tcPr>
          <w:p w14:paraId="6C24D38E" w14:textId="77777777" w:rsidR="00D109E8" w:rsidRDefault="005804B6">
            <w:r>
              <w:rPr>
                <w:sz w:val="20"/>
                <w:szCs w:val="20"/>
              </w:rPr>
              <w:t>Silhouette</w:t>
            </w:r>
          </w:p>
        </w:tc>
        <w:tc>
          <w:tcPr>
            <w:tcW w:w="838" w:type="dxa"/>
            <w:tcBorders>
              <w:top w:val="nil"/>
              <w:left w:val="nil"/>
              <w:bottom w:val="single" w:sz="8" w:space="0" w:color="000000"/>
              <w:right w:val="nil"/>
            </w:tcBorders>
            <w:shd w:val="clear" w:color="auto" w:fill="FFFFFF"/>
            <w:vAlign w:val="center"/>
          </w:tcPr>
          <w:p w14:paraId="5BD4D7B5" w14:textId="77777777" w:rsidR="00D109E8" w:rsidRDefault="005804B6">
            <w:proofErr w:type="spellStart"/>
            <w:r>
              <w:rPr>
                <w:sz w:val="20"/>
                <w:szCs w:val="20"/>
              </w:rPr>
              <w:t>Duda</w:t>
            </w:r>
            <w:proofErr w:type="spellEnd"/>
          </w:p>
        </w:tc>
        <w:bookmarkStart w:id="16" w:name="_GoBack"/>
        <w:bookmarkEnd w:id="16"/>
      </w:tr>
      <w:tr w:rsidR="00D109E8" w14:paraId="00FAF30B" w14:textId="77777777">
        <w:trPr>
          <w:trHeight w:val="300"/>
        </w:trPr>
        <w:tc>
          <w:tcPr>
            <w:tcW w:w="965" w:type="dxa"/>
            <w:tcBorders>
              <w:top w:val="nil"/>
              <w:left w:val="nil"/>
              <w:bottom w:val="nil"/>
              <w:right w:val="single" w:sz="8" w:space="0" w:color="000000"/>
            </w:tcBorders>
            <w:shd w:val="clear" w:color="auto" w:fill="FFFFFF"/>
            <w:vAlign w:val="bottom"/>
          </w:tcPr>
          <w:p w14:paraId="1250A506" w14:textId="77777777" w:rsidR="00D109E8" w:rsidRDefault="005804B6">
            <w:r>
              <w:rPr>
                <w:i/>
                <w:sz w:val="20"/>
                <w:szCs w:val="20"/>
              </w:rPr>
              <w:t>Best K</w:t>
            </w:r>
          </w:p>
        </w:tc>
        <w:tc>
          <w:tcPr>
            <w:tcW w:w="1328" w:type="dxa"/>
            <w:tcBorders>
              <w:top w:val="nil"/>
              <w:left w:val="nil"/>
              <w:bottom w:val="nil"/>
              <w:right w:val="nil"/>
            </w:tcBorders>
            <w:shd w:val="clear" w:color="auto" w:fill="FFFFFF"/>
            <w:vAlign w:val="center"/>
          </w:tcPr>
          <w:p w14:paraId="3AD7A0FC" w14:textId="77777777" w:rsidR="00D109E8" w:rsidRDefault="005804B6">
            <w:pPr>
              <w:jc w:val="right"/>
            </w:pPr>
            <w:r>
              <w:rPr>
                <w:sz w:val="20"/>
                <w:szCs w:val="20"/>
              </w:rPr>
              <w:t>4</w:t>
            </w:r>
          </w:p>
        </w:tc>
        <w:tc>
          <w:tcPr>
            <w:tcW w:w="1071" w:type="dxa"/>
            <w:tcBorders>
              <w:top w:val="nil"/>
              <w:left w:val="nil"/>
              <w:bottom w:val="nil"/>
              <w:right w:val="nil"/>
            </w:tcBorders>
            <w:shd w:val="clear" w:color="auto" w:fill="FFFFFF"/>
            <w:vAlign w:val="center"/>
          </w:tcPr>
          <w:p w14:paraId="7D47BA29" w14:textId="77777777" w:rsidR="00D109E8" w:rsidRDefault="005804B6">
            <w:pPr>
              <w:jc w:val="right"/>
            </w:pPr>
            <w:r>
              <w:rPr>
                <w:sz w:val="20"/>
                <w:szCs w:val="20"/>
              </w:rPr>
              <w:t>4</w:t>
            </w:r>
          </w:p>
        </w:tc>
        <w:tc>
          <w:tcPr>
            <w:tcW w:w="874" w:type="dxa"/>
            <w:tcBorders>
              <w:top w:val="nil"/>
              <w:left w:val="nil"/>
              <w:bottom w:val="nil"/>
              <w:right w:val="nil"/>
            </w:tcBorders>
            <w:shd w:val="clear" w:color="auto" w:fill="FFFFFF"/>
            <w:vAlign w:val="center"/>
          </w:tcPr>
          <w:p w14:paraId="43BDB633" w14:textId="77777777" w:rsidR="00D109E8" w:rsidRDefault="005804B6">
            <w:pPr>
              <w:jc w:val="right"/>
            </w:pPr>
            <w:r>
              <w:rPr>
                <w:sz w:val="20"/>
                <w:szCs w:val="20"/>
              </w:rPr>
              <w:t>4</w:t>
            </w:r>
          </w:p>
        </w:tc>
        <w:tc>
          <w:tcPr>
            <w:tcW w:w="701" w:type="dxa"/>
            <w:tcBorders>
              <w:top w:val="nil"/>
              <w:left w:val="nil"/>
              <w:bottom w:val="nil"/>
              <w:right w:val="nil"/>
            </w:tcBorders>
            <w:shd w:val="clear" w:color="auto" w:fill="FFFFFF"/>
            <w:vAlign w:val="center"/>
          </w:tcPr>
          <w:p w14:paraId="60038D61" w14:textId="77777777" w:rsidR="00D109E8" w:rsidRDefault="005804B6">
            <w:pPr>
              <w:jc w:val="right"/>
            </w:pPr>
            <w:r>
              <w:rPr>
                <w:sz w:val="20"/>
                <w:szCs w:val="20"/>
              </w:rPr>
              <w:t>7</w:t>
            </w:r>
          </w:p>
        </w:tc>
        <w:tc>
          <w:tcPr>
            <w:tcW w:w="1055" w:type="dxa"/>
            <w:tcBorders>
              <w:top w:val="nil"/>
              <w:left w:val="nil"/>
              <w:bottom w:val="nil"/>
              <w:right w:val="nil"/>
            </w:tcBorders>
            <w:shd w:val="clear" w:color="auto" w:fill="FFFFFF"/>
            <w:vAlign w:val="center"/>
          </w:tcPr>
          <w:p w14:paraId="0353ADB1" w14:textId="77777777" w:rsidR="00D109E8" w:rsidRDefault="005804B6">
            <w:pPr>
              <w:jc w:val="right"/>
            </w:pPr>
            <w:r>
              <w:rPr>
                <w:sz w:val="20"/>
                <w:szCs w:val="20"/>
              </w:rPr>
              <w:t>8</w:t>
            </w:r>
          </w:p>
        </w:tc>
        <w:tc>
          <w:tcPr>
            <w:tcW w:w="701" w:type="dxa"/>
            <w:tcBorders>
              <w:top w:val="nil"/>
              <w:left w:val="nil"/>
              <w:bottom w:val="nil"/>
              <w:right w:val="nil"/>
            </w:tcBorders>
            <w:shd w:val="clear" w:color="auto" w:fill="FFFFFF"/>
            <w:vAlign w:val="center"/>
          </w:tcPr>
          <w:p w14:paraId="3C3AFE8C" w14:textId="77777777" w:rsidR="00D109E8" w:rsidRDefault="005804B6">
            <w:pPr>
              <w:jc w:val="right"/>
            </w:pPr>
            <w:r>
              <w:rPr>
                <w:sz w:val="20"/>
                <w:szCs w:val="20"/>
              </w:rPr>
              <w:t>7</w:t>
            </w:r>
          </w:p>
        </w:tc>
        <w:tc>
          <w:tcPr>
            <w:tcW w:w="1572" w:type="dxa"/>
            <w:tcBorders>
              <w:top w:val="nil"/>
              <w:left w:val="nil"/>
              <w:bottom w:val="nil"/>
              <w:right w:val="nil"/>
            </w:tcBorders>
            <w:shd w:val="clear" w:color="auto" w:fill="FFFFFF"/>
            <w:vAlign w:val="center"/>
          </w:tcPr>
          <w:p w14:paraId="3E4410E3" w14:textId="77777777" w:rsidR="00D109E8" w:rsidRDefault="005804B6">
            <w:pPr>
              <w:jc w:val="right"/>
            </w:pPr>
            <w:r>
              <w:rPr>
                <w:sz w:val="20"/>
                <w:szCs w:val="20"/>
              </w:rPr>
              <w:t>7</w:t>
            </w:r>
          </w:p>
        </w:tc>
        <w:tc>
          <w:tcPr>
            <w:tcW w:w="838" w:type="dxa"/>
            <w:tcBorders>
              <w:top w:val="nil"/>
              <w:left w:val="nil"/>
              <w:bottom w:val="nil"/>
              <w:right w:val="nil"/>
            </w:tcBorders>
            <w:shd w:val="clear" w:color="auto" w:fill="FFFFFF"/>
            <w:vAlign w:val="center"/>
          </w:tcPr>
          <w:p w14:paraId="54489EA5" w14:textId="77777777" w:rsidR="00D109E8" w:rsidRDefault="005804B6">
            <w:pPr>
              <w:jc w:val="right"/>
            </w:pPr>
            <w:r>
              <w:rPr>
                <w:sz w:val="20"/>
                <w:szCs w:val="20"/>
              </w:rPr>
              <w:t>4</w:t>
            </w:r>
          </w:p>
        </w:tc>
      </w:tr>
      <w:tr w:rsidR="00D109E8" w14:paraId="605E7C11" w14:textId="77777777">
        <w:trPr>
          <w:trHeight w:val="300"/>
        </w:trPr>
        <w:tc>
          <w:tcPr>
            <w:tcW w:w="965" w:type="dxa"/>
            <w:tcBorders>
              <w:top w:val="nil"/>
              <w:left w:val="nil"/>
              <w:bottom w:val="nil"/>
              <w:right w:val="single" w:sz="8" w:space="0" w:color="000000"/>
            </w:tcBorders>
            <w:shd w:val="clear" w:color="auto" w:fill="FFFFFF"/>
            <w:vAlign w:val="center"/>
          </w:tcPr>
          <w:p w14:paraId="364A8AF8" w14:textId="77777777" w:rsidR="00D109E8" w:rsidRDefault="005804B6">
            <w:r>
              <w:rPr>
                <w:sz w:val="20"/>
                <w:szCs w:val="20"/>
              </w:rPr>
              <w:t>Value</w:t>
            </w:r>
          </w:p>
        </w:tc>
        <w:tc>
          <w:tcPr>
            <w:tcW w:w="1328" w:type="dxa"/>
            <w:tcBorders>
              <w:top w:val="nil"/>
              <w:left w:val="nil"/>
              <w:bottom w:val="nil"/>
              <w:right w:val="nil"/>
            </w:tcBorders>
            <w:shd w:val="clear" w:color="auto" w:fill="FFFFFF"/>
            <w:vAlign w:val="center"/>
          </w:tcPr>
          <w:p w14:paraId="64C218BF" w14:textId="77777777" w:rsidR="00D109E8" w:rsidRDefault="005804B6">
            <w:pPr>
              <w:jc w:val="right"/>
            </w:pPr>
            <w:r>
              <w:rPr>
                <w:sz w:val="20"/>
                <w:szCs w:val="20"/>
              </w:rPr>
              <w:t>76.30</w:t>
            </w:r>
          </w:p>
        </w:tc>
        <w:tc>
          <w:tcPr>
            <w:tcW w:w="1071" w:type="dxa"/>
            <w:tcBorders>
              <w:top w:val="nil"/>
              <w:left w:val="nil"/>
              <w:bottom w:val="nil"/>
              <w:right w:val="nil"/>
            </w:tcBorders>
            <w:shd w:val="clear" w:color="auto" w:fill="FFFFFF"/>
            <w:vAlign w:val="center"/>
          </w:tcPr>
          <w:p w14:paraId="053C35BA" w14:textId="77777777" w:rsidR="00D109E8" w:rsidRDefault="005804B6">
            <w:pPr>
              <w:jc w:val="right"/>
            </w:pPr>
            <w:r>
              <w:rPr>
                <w:sz w:val="20"/>
                <w:szCs w:val="20"/>
              </w:rPr>
              <w:t>176.75</w:t>
            </w:r>
          </w:p>
        </w:tc>
        <w:tc>
          <w:tcPr>
            <w:tcW w:w="874" w:type="dxa"/>
            <w:tcBorders>
              <w:top w:val="nil"/>
              <w:left w:val="nil"/>
              <w:bottom w:val="nil"/>
              <w:right w:val="nil"/>
            </w:tcBorders>
            <w:shd w:val="clear" w:color="auto" w:fill="FFFFFF"/>
            <w:vAlign w:val="center"/>
          </w:tcPr>
          <w:p w14:paraId="71E5C7FB" w14:textId="77777777" w:rsidR="00D109E8" w:rsidRDefault="005804B6">
            <w:pPr>
              <w:jc w:val="right"/>
            </w:pPr>
            <w:r>
              <w:rPr>
                <w:sz w:val="20"/>
                <w:szCs w:val="20"/>
              </w:rPr>
              <w:t>-2.02</w:t>
            </w:r>
          </w:p>
        </w:tc>
        <w:tc>
          <w:tcPr>
            <w:tcW w:w="701" w:type="dxa"/>
            <w:tcBorders>
              <w:top w:val="nil"/>
              <w:left w:val="nil"/>
              <w:bottom w:val="nil"/>
              <w:right w:val="nil"/>
            </w:tcBorders>
            <w:shd w:val="clear" w:color="auto" w:fill="FFFFFF"/>
            <w:vAlign w:val="center"/>
          </w:tcPr>
          <w:p w14:paraId="1735D6DB" w14:textId="77777777" w:rsidR="00D109E8" w:rsidRDefault="005804B6">
            <w:pPr>
              <w:jc w:val="right"/>
            </w:pPr>
            <w:r>
              <w:rPr>
                <w:sz w:val="20"/>
                <w:szCs w:val="20"/>
              </w:rPr>
              <w:t>3.83</w:t>
            </w:r>
          </w:p>
        </w:tc>
        <w:tc>
          <w:tcPr>
            <w:tcW w:w="1055" w:type="dxa"/>
            <w:tcBorders>
              <w:top w:val="nil"/>
              <w:left w:val="nil"/>
              <w:bottom w:val="nil"/>
              <w:right w:val="nil"/>
            </w:tcBorders>
            <w:shd w:val="clear" w:color="auto" w:fill="FFFFFF"/>
            <w:vAlign w:val="center"/>
          </w:tcPr>
          <w:p w14:paraId="07804DFA" w14:textId="77777777" w:rsidR="00D109E8" w:rsidRDefault="005804B6">
            <w:pPr>
              <w:jc w:val="right"/>
            </w:pPr>
            <w:r>
              <w:rPr>
                <w:sz w:val="20"/>
                <w:szCs w:val="20"/>
              </w:rPr>
              <w:t>0.31</w:t>
            </w:r>
          </w:p>
        </w:tc>
        <w:tc>
          <w:tcPr>
            <w:tcW w:w="701" w:type="dxa"/>
            <w:tcBorders>
              <w:top w:val="nil"/>
              <w:left w:val="nil"/>
              <w:bottom w:val="nil"/>
              <w:right w:val="nil"/>
            </w:tcBorders>
            <w:shd w:val="clear" w:color="auto" w:fill="FFFFFF"/>
            <w:vAlign w:val="center"/>
          </w:tcPr>
          <w:p w14:paraId="603C2F0F" w14:textId="77777777" w:rsidR="00D109E8" w:rsidRDefault="005804B6">
            <w:pPr>
              <w:jc w:val="right"/>
            </w:pPr>
            <w:r>
              <w:rPr>
                <w:sz w:val="20"/>
                <w:szCs w:val="20"/>
              </w:rPr>
              <w:t>1.40</w:t>
            </w:r>
          </w:p>
        </w:tc>
        <w:tc>
          <w:tcPr>
            <w:tcW w:w="1572" w:type="dxa"/>
            <w:tcBorders>
              <w:top w:val="nil"/>
              <w:left w:val="nil"/>
              <w:bottom w:val="nil"/>
              <w:right w:val="nil"/>
            </w:tcBorders>
            <w:shd w:val="clear" w:color="auto" w:fill="FFFFFF"/>
            <w:vAlign w:val="center"/>
          </w:tcPr>
          <w:p w14:paraId="7FE637F9" w14:textId="77777777" w:rsidR="00D109E8" w:rsidRDefault="005804B6">
            <w:pPr>
              <w:jc w:val="right"/>
            </w:pPr>
            <w:r>
              <w:rPr>
                <w:sz w:val="20"/>
                <w:szCs w:val="20"/>
              </w:rPr>
              <w:t>0.30</w:t>
            </w:r>
          </w:p>
        </w:tc>
        <w:tc>
          <w:tcPr>
            <w:tcW w:w="838" w:type="dxa"/>
            <w:tcBorders>
              <w:top w:val="nil"/>
              <w:left w:val="nil"/>
              <w:bottom w:val="nil"/>
              <w:right w:val="nil"/>
            </w:tcBorders>
            <w:shd w:val="clear" w:color="auto" w:fill="FFFFFF"/>
            <w:vAlign w:val="center"/>
          </w:tcPr>
          <w:p w14:paraId="3DFE5061" w14:textId="77777777" w:rsidR="00D109E8" w:rsidRDefault="005804B6">
            <w:pPr>
              <w:jc w:val="right"/>
            </w:pPr>
            <w:r>
              <w:rPr>
                <w:sz w:val="20"/>
                <w:szCs w:val="20"/>
              </w:rPr>
              <w:t>1.19</w:t>
            </w:r>
          </w:p>
        </w:tc>
      </w:tr>
    </w:tbl>
    <w:p w14:paraId="23CA886C" w14:textId="77777777" w:rsidR="00D109E8" w:rsidRDefault="005804B6">
      <w:pPr>
        <w:shd w:val="clear" w:color="auto" w:fill="FFFFFF"/>
        <w:spacing w:after="0" w:line="240" w:lineRule="auto"/>
        <w:rPr>
          <w:color w:val="000000"/>
        </w:rPr>
      </w:pPr>
      <w:r>
        <w:rPr>
          <w:color w:val="000000"/>
          <w:sz w:val="24"/>
          <w:szCs w:val="24"/>
        </w:rPr>
        <w:br/>
      </w:r>
    </w:p>
    <w:p w14:paraId="2BE04E75" w14:textId="77777777" w:rsidR="00D109E8" w:rsidRDefault="005804B6">
      <w:pPr>
        <w:shd w:val="clear" w:color="auto" w:fill="FFFFFF"/>
        <w:spacing w:after="0" w:line="240" w:lineRule="auto"/>
        <w:rPr>
          <w:color w:val="000000"/>
        </w:rPr>
      </w:pPr>
      <w:r>
        <w:rPr>
          <w:color w:val="000000"/>
          <w:sz w:val="24"/>
          <w:szCs w:val="24"/>
        </w:rPr>
        <w:t>Rank summary table of performance across different clustering indices:</w:t>
      </w:r>
    </w:p>
    <w:tbl>
      <w:tblPr>
        <w:tblStyle w:val="a6"/>
        <w:tblW w:w="8739" w:type="dxa"/>
        <w:tblLayout w:type="fixed"/>
        <w:tblLook w:val="0400" w:firstRow="0" w:lastRow="0" w:firstColumn="0" w:lastColumn="0" w:noHBand="0" w:noVBand="1"/>
      </w:tblPr>
      <w:tblGrid>
        <w:gridCol w:w="339"/>
        <w:gridCol w:w="1038"/>
        <w:gridCol w:w="335"/>
        <w:gridCol w:w="844"/>
        <w:gridCol w:w="334"/>
        <w:gridCol w:w="686"/>
        <w:gridCol w:w="334"/>
        <w:gridCol w:w="558"/>
        <w:gridCol w:w="334"/>
        <w:gridCol w:w="827"/>
        <w:gridCol w:w="334"/>
        <w:gridCol w:w="558"/>
        <w:gridCol w:w="334"/>
        <w:gridCol w:w="558"/>
        <w:gridCol w:w="334"/>
        <w:gridCol w:w="658"/>
        <w:gridCol w:w="334"/>
      </w:tblGrid>
      <w:tr w:rsidR="00D109E8" w14:paraId="17C57B05" w14:textId="77777777">
        <w:trPr>
          <w:trHeight w:val="300"/>
        </w:trPr>
        <w:tc>
          <w:tcPr>
            <w:tcW w:w="340" w:type="dxa"/>
            <w:tcBorders>
              <w:top w:val="nil"/>
              <w:left w:val="nil"/>
              <w:bottom w:val="single" w:sz="8" w:space="0" w:color="000000"/>
              <w:right w:val="single" w:sz="8" w:space="0" w:color="000000"/>
            </w:tcBorders>
            <w:shd w:val="clear" w:color="auto" w:fill="FFFFFF"/>
            <w:vAlign w:val="bottom"/>
          </w:tcPr>
          <w:p w14:paraId="572EB352" w14:textId="77777777" w:rsidR="00D109E8" w:rsidRDefault="005804B6">
            <w:r>
              <w:rPr>
                <w:sz w:val="16"/>
                <w:szCs w:val="16"/>
              </w:rPr>
              <w:t>K</w:t>
            </w:r>
          </w:p>
        </w:tc>
        <w:tc>
          <w:tcPr>
            <w:tcW w:w="1038" w:type="dxa"/>
            <w:tcBorders>
              <w:top w:val="nil"/>
              <w:left w:val="nil"/>
              <w:bottom w:val="single" w:sz="8" w:space="0" w:color="000000"/>
              <w:right w:val="nil"/>
            </w:tcBorders>
            <w:shd w:val="clear" w:color="auto" w:fill="FFFFFF"/>
            <w:vAlign w:val="bottom"/>
          </w:tcPr>
          <w:p w14:paraId="35A2424E" w14:textId="77777777" w:rsidR="00D109E8" w:rsidRDefault="005804B6">
            <w:proofErr w:type="spellStart"/>
            <w:r>
              <w:rPr>
                <w:sz w:val="16"/>
                <w:szCs w:val="16"/>
              </w:rPr>
              <w:t>Hartigan</w:t>
            </w:r>
            <w:proofErr w:type="spellEnd"/>
          </w:p>
        </w:tc>
        <w:tc>
          <w:tcPr>
            <w:tcW w:w="335" w:type="dxa"/>
            <w:tcBorders>
              <w:top w:val="nil"/>
              <w:left w:val="nil"/>
              <w:bottom w:val="single" w:sz="8" w:space="0" w:color="000000"/>
              <w:right w:val="single" w:sz="8" w:space="0" w:color="000000"/>
            </w:tcBorders>
            <w:shd w:val="clear" w:color="auto" w:fill="FFFFFF"/>
            <w:vAlign w:val="bottom"/>
          </w:tcPr>
          <w:p w14:paraId="2CD68B4B" w14:textId="77777777" w:rsidR="00D109E8" w:rsidRDefault="005804B6">
            <w:proofErr w:type="spellStart"/>
            <w:r>
              <w:rPr>
                <w:sz w:val="16"/>
                <w:szCs w:val="16"/>
              </w:rPr>
              <w:t>Rk</w:t>
            </w:r>
            <w:proofErr w:type="spellEnd"/>
          </w:p>
        </w:tc>
        <w:tc>
          <w:tcPr>
            <w:tcW w:w="844" w:type="dxa"/>
            <w:tcBorders>
              <w:top w:val="nil"/>
              <w:left w:val="nil"/>
              <w:bottom w:val="single" w:sz="8" w:space="0" w:color="000000"/>
              <w:right w:val="nil"/>
            </w:tcBorders>
            <w:shd w:val="clear" w:color="auto" w:fill="FFFFFF"/>
            <w:vAlign w:val="bottom"/>
          </w:tcPr>
          <w:p w14:paraId="3DAA97BC" w14:textId="77777777" w:rsidR="00D109E8" w:rsidRDefault="005804B6">
            <w:r>
              <w:rPr>
                <w:sz w:val="16"/>
                <w:szCs w:val="16"/>
              </w:rPr>
              <w:t>CH</w:t>
            </w:r>
          </w:p>
        </w:tc>
        <w:tc>
          <w:tcPr>
            <w:tcW w:w="334" w:type="dxa"/>
            <w:tcBorders>
              <w:top w:val="nil"/>
              <w:left w:val="nil"/>
              <w:bottom w:val="single" w:sz="8" w:space="0" w:color="000000"/>
              <w:right w:val="single" w:sz="8" w:space="0" w:color="000000"/>
            </w:tcBorders>
            <w:shd w:val="clear" w:color="auto" w:fill="FFFFFF"/>
            <w:vAlign w:val="bottom"/>
          </w:tcPr>
          <w:p w14:paraId="548BD8D1" w14:textId="77777777" w:rsidR="00D109E8" w:rsidRDefault="005804B6">
            <w:proofErr w:type="spellStart"/>
            <w:r>
              <w:rPr>
                <w:sz w:val="16"/>
                <w:szCs w:val="16"/>
              </w:rPr>
              <w:t>Rk</w:t>
            </w:r>
            <w:proofErr w:type="spellEnd"/>
          </w:p>
        </w:tc>
        <w:tc>
          <w:tcPr>
            <w:tcW w:w="686" w:type="dxa"/>
            <w:tcBorders>
              <w:top w:val="nil"/>
              <w:left w:val="nil"/>
              <w:bottom w:val="single" w:sz="8" w:space="0" w:color="000000"/>
              <w:right w:val="nil"/>
            </w:tcBorders>
            <w:shd w:val="clear" w:color="auto" w:fill="FFFFFF"/>
            <w:vAlign w:val="bottom"/>
          </w:tcPr>
          <w:p w14:paraId="1409BBBF" w14:textId="77777777" w:rsidR="00D109E8" w:rsidRDefault="005804B6">
            <w:r>
              <w:rPr>
                <w:sz w:val="16"/>
                <w:szCs w:val="16"/>
              </w:rPr>
              <w:t>Beale</w:t>
            </w:r>
          </w:p>
        </w:tc>
        <w:tc>
          <w:tcPr>
            <w:tcW w:w="334" w:type="dxa"/>
            <w:tcBorders>
              <w:top w:val="nil"/>
              <w:left w:val="nil"/>
              <w:bottom w:val="single" w:sz="8" w:space="0" w:color="000000"/>
              <w:right w:val="single" w:sz="8" w:space="0" w:color="000000"/>
            </w:tcBorders>
            <w:shd w:val="clear" w:color="auto" w:fill="FFFFFF"/>
            <w:vAlign w:val="bottom"/>
          </w:tcPr>
          <w:p w14:paraId="54743E7D" w14:textId="77777777" w:rsidR="00D109E8" w:rsidRDefault="005804B6">
            <w:proofErr w:type="spellStart"/>
            <w:r>
              <w:rPr>
                <w:sz w:val="16"/>
                <w:szCs w:val="16"/>
              </w:rPr>
              <w:t>Rk</w:t>
            </w:r>
            <w:proofErr w:type="spellEnd"/>
          </w:p>
        </w:tc>
        <w:tc>
          <w:tcPr>
            <w:tcW w:w="558" w:type="dxa"/>
            <w:tcBorders>
              <w:top w:val="nil"/>
              <w:left w:val="nil"/>
              <w:bottom w:val="single" w:sz="8" w:space="0" w:color="000000"/>
              <w:right w:val="nil"/>
            </w:tcBorders>
            <w:shd w:val="clear" w:color="auto" w:fill="FFFFFF"/>
            <w:vAlign w:val="bottom"/>
          </w:tcPr>
          <w:p w14:paraId="0A8E32C8" w14:textId="77777777" w:rsidR="00D109E8" w:rsidRDefault="005804B6">
            <w:r>
              <w:rPr>
                <w:sz w:val="16"/>
                <w:szCs w:val="16"/>
              </w:rPr>
              <w:t>KL</w:t>
            </w:r>
          </w:p>
        </w:tc>
        <w:tc>
          <w:tcPr>
            <w:tcW w:w="334" w:type="dxa"/>
            <w:tcBorders>
              <w:top w:val="nil"/>
              <w:left w:val="nil"/>
              <w:bottom w:val="single" w:sz="8" w:space="0" w:color="000000"/>
              <w:right w:val="single" w:sz="8" w:space="0" w:color="000000"/>
            </w:tcBorders>
            <w:shd w:val="clear" w:color="auto" w:fill="FFFFFF"/>
            <w:vAlign w:val="bottom"/>
          </w:tcPr>
          <w:p w14:paraId="0C3ECF51" w14:textId="77777777" w:rsidR="00D109E8" w:rsidRDefault="005804B6">
            <w:proofErr w:type="spellStart"/>
            <w:r>
              <w:rPr>
                <w:sz w:val="16"/>
                <w:szCs w:val="16"/>
              </w:rPr>
              <w:t>Rk</w:t>
            </w:r>
            <w:proofErr w:type="spellEnd"/>
          </w:p>
        </w:tc>
        <w:tc>
          <w:tcPr>
            <w:tcW w:w="827" w:type="dxa"/>
            <w:tcBorders>
              <w:top w:val="nil"/>
              <w:left w:val="nil"/>
              <w:bottom w:val="single" w:sz="8" w:space="0" w:color="000000"/>
              <w:right w:val="nil"/>
            </w:tcBorders>
            <w:shd w:val="clear" w:color="auto" w:fill="FFFFFF"/>
            <w:vAlign w:val="bottom"/>
          </w:tcPr>
          <w:p w14:paraId="60A413CA" w14:textId="77777777" w:rsidR="00D109E8" w:rsidRDefault="005804B6">
            <w:proofErr w:type="spellStart"/>
            <w:r>
              <w:rPr>
                <w:sz w:val="16"/>
                <w:szCs w:val="16"/>
              </w:rPr>
              <w:t>Cindex</w:t>
            </w:r>
            <w:proofErr w:type="spellEnd"/>
          </w:p>
        </w:tc>
        <w:tc>
          <w:tcPr>
            <w:tcW w:w="334" w:type="dxa"/>
            <w:tcBorders>
              <w:top w:val="nil"/>
              <w:left w:val="nil"/>
              <w:bottom w:val="single" w:sz="8" w:space="0" w:color="000000"/>
              <w:right w:val="single" w:sz="8" w:space="0" w:color="000000"/>
            </w:tcBorders>
            <w:shd w:val="clear" w:color="auto" w:fill="FFFFFF"/>
            <w:vAlign w:val="bottom"/>
          </w:tcPr>
          <w:p w14:paraId="11982386" w14:textId="77777777" w:rsidR="00D109E8" w:rsidRDefault="005804B6">
            <w:proofErr w:type="spellStart"/>
            <w:r>
              <w:rPr>
                <w:sz w:val="16"/>
                <w:szCs w:val="16"/>
              </w:rPr>
              <w:t>Rk</w:t>
            </w:r>
            <w:proofErr w:type="spellEnd"/>
          </w:p>
        </w:tc>
        <w:tc>
          <w:tcPr>
            <w:tcW w:w="558" w:type="dxa"/>
            <w:tcBorders>
              <w:top w:val="nil"/>
              <w:left w:val="nil"/>
              <w:bottom w:val="single" w:sz="8" w:space="0" w:color="000000"/>
              <w:right w:val="nil"/>
            </w:tcBorders>
            <w:shd w:val="clear" w:color="auto" w:fill="FFFFFF"/>
            <w:vAlign w:val="bottom"/>
          </w:tcPr>
          <w:p w14:paraId="149777D1" w14:textId="77777777" w:rsidR="00D109E8" w:rsidRDefault="005804B6">
            <w:r>
              <w:rPr>
                <w:sz w:val="16"/>
                <w:szCs w:val="16"/>
              </w:rPr>
              <w:t>DB</w:t>
            </w:r>
          </w:p>
        </w:tc>
        <w:tc>
          <w:tcPr>
            <w:tcW w:w="334" w:type="dxa"/>
            <w:tcBorders>
              <w:top w:val="nil"/>
              <w:left w:val="nil"/>
              <w:bottom w:val="single" w:sz="8" w:space="0" w:color="000000"/>
              <w:right w:val="single" w:sz="8" w:space="0" w:color="000000"/>
            </w:tcBorders>
            <w:shd w:val="clear" w:color="auto" w:fill="FFFFFF"/>
            <w:vAlign w:val="bottom"/>
          </w:tcPr>
          <w:p w14:paraId="11DC3FE1" w14:textId="77777777" w:rsidR="00D109E8" w:rsidRDefault="005804B6">
            <w:proofErr w:type="spellStart"/>
            <w:r>
              <w:rPr>
                <w:sz w:val="16"/>
                <w:szCs w:val="16"/>
              </w:rPr>
              <w:t>Rk</w:t>
            </w:r>
            <w:proofErr w:type="spellEnd"/>
          </w:p>
        </w:tc>
        <w:tc>
          <w:tcPr>
            <w:tcW w:w="558" w:type="dxa"/>
            <w:tcBorders>
              <w:top w:val="nil"/>
              <w:left w:val="nil"/>
              <w:bottom w:val="single" w:sz="8" w:space="0" w:color="000000"/>
              <w:right w:val="nil"/>
            </w:tcBorders>
            <w:shd w:val="clear" w:color="auto" w:fill="FFFFFF"/>
            <w:vAlign w:val="bottom"/>
          </w:tcPr>
          <w:p w14:paraId="498B61FF" w14:textId="77777777" w:rsidR="00D109E8" w:rsidRDefault="005804B6">
            <w:proofErr w:type="spellStart"/>
            <w:r>
              <w:rPr>
                <w:sz w:val="16"/>
                <w:szCs w:val="16"/>
              </w:rPr>
              <w:t>Sil</w:t>
            </w:r>
            <w:proofErr w:type="spellEnd"/>
            <w:r>
              <w:rPr>
                <w:sz w:val="16"/>
                <w:szCs w:val="16"/>
              </w:rPr>
              <w:t>.</w:t>
            </w:r>
          </w:p>
        </w:tc>
        <w:tc>
          <w:tcPr>
            <w:tcW w:w="334" w:type="dxa"/>
            <w:tcBorders>
              <w:top w:val="nil"/>
              <w:left w:val="nil"/>
              <w:bottom w:val="single" w:sz="8" w:space="0" w:color="000000"/>
              <w:right w:val="single" w:sz="8" w:space="0" w:color="000000"/>
            </w:tcBorders>
            <w:shd w:val="clear" w:color="auto" w:fill="FFFFFF"/>
            <w:vAlign w:val="bottom"/>
          </w:tcPr>
          <w:p w14:paraId="033B4384" w14:textId="77777777" w:rsidR="00D109E8" w:rsidRDefault="005804B6">
            <w:proofErr w:type="spellStart"/>
            <w:r>
              <w:rPr>
                <w:sz w:val="16"/>
                <w:szCs w:val="16"/>
              </w:rPr>
              <w:t>Rk</w:t>
            </w:r>
            <w:proofErr w:type="spellEnd"/>
          </w:p>
        </w:tc>
        <w:tc>
          <w:tcPr>
            <w:tcW w:w="658" w:type="dxa"/>
            <w:tcBorders>
              <w:top w:val="nil"/>
              <w:left w:val="nil"/>
              <w:bottom w:val="single" w:sz="8" w:space="0" w:color="000000"/>
              <w:right w:val="nil"/>
            </w:tcBorders>
            <w:shd w:val="clear" w:color="auto" w:fill="FFFFFF"/>
            <w:vAlign w:val="bottom"/>
          </w:tcPr>
          <w:p w14:paraId="1399C432" w14:textId="77777777" w:rsidR="00D109E8" w:rsidRDefault="005804B6">
            <w:proofErr w:type="spellStart"/>
            <w:r>
              <w:rPr>
                <w:sz w:val="16"/>
                <w:szCs w:val="16"/>
              </w:rPr>
              <w:t>Duda</w:t>
            </w:r>
            <w:proofErr w:type="spellEnd"/>
          </w:p>
        </w:tc>
        <w:tc>
          <w:tcPr>
            <w:tcW w:w="334" w:type="dxa"/>
            <w:tcBorders>
              <w:top w:val="nil"/>
              <w:left w:val="nil"/>
              <w:bottom w:val="single" w:sz="8" w:space="0" w:color="000000"/>
              <w:right w:val="nil"/>
            </w:tcBorders>
            <w:shd w:val="clear" w:color="auto" w:fill="FFFFFF"/>
            <w:vAlign w:val="bottom"/>
          </w:tcPr>
          <w:p w14:paraId="0D087036" w14:textId="77777777" w:rsidR="00D109E8" w:rsidRDefault="005804B6">
            <w:proofErr w:type="spellStart"/>
            <w:r>
              <w:rPr>
                <w:sz w:val="16"/>
                <w:szCs w:val="16"/>
              </w:rPr>
              <w:t>Rk</w:t>
            </w:r>
            <w:proofErr w:type="spellEnd"/>
          </w:p>
        </w:tc>
      </w:tr>
      <w:tr w:rsidR="00D109E8" w14:paraId="75CDD873" w14:textId="77777777">
        <w:trPr>
          <w:trHeight w:val="300"/>
        </w:trPr>
        <w:tc>
          <w:tcPr>
            <w:tcW w:w="340" w:type="dxa"/>
            <w:tcBorders>
              <w:top w:val="nil"/>
              <w:left w:val="nil"/>
              <w:bottom w:val="nil"/>
              <w:right w:val="single" w:sz="8" w:space="0" w:color="000000"/>
            </w:tcBorders>
            <w:shd w:val="clear" w:color="auto" w:fill="FFFFFF"/>
            <w:vAlign w:val="bottom"/>
          </w:tcPr>
          <w:p w14:paraId="0E0D3986" w14:textId="77777777" w:rsidR="00D109E8" w:rsidRDefault="005804B6">
            <w:pPr>
              <w:jc w:val="right"/>
            </w:pPr>
            <w:r>
              <w:rPr>
                <w:sz w:val="16"/>
                <w:szCs w:val="16"/>
              </w:rPr>
              <w:t>2</w:t>
            </w:r>
          </w:p>
        </w:tc>
        <w:tc>
          <w:tcPr>
            <w:tcW w:w="1038" w:type="dxa"/>
            <w:tcBorders>
              <w:top w:val="nil"/>
              <w:left w:val="nil"/>
              <w:bottom w:val="nil"/>
              <w:right w:val="nil"/>
            </w:tcBorders>
            <w:shd w:val="clear" w:color="auto" w:fill="FFFFFF"/>
            <w:vAlign w:val="bottom"/>
          </w:tcPr>
          <w:p w14:paraId="2C6480D4" w14:textId="77777777" w:rsidR="00D109E8" w:rsidRDefault="005804B6">
            <w:pPr>
              <w:jc w:val="right"/>
            </w:pPr>
            <w:r>
              <w:rPr>
                <w:sz w:val="16"/>
                <w:szCs w:val="16"/>
              </w:rPr>
              <w:t>133.88</w:t>
            </w:r>
          </w:p>
        </w:tc>
        <w:tc>
          <w:tcPr>
            <w:tcW w:w="335" w:type="dxa"/>
            <w:tcBorders>
              <w:top w:val="nil"/>
              <w:left w:val="nil"/>
              <w:bottom w:val="nil"/>
              <w:right w:val="single" w:sz="8" w:space="0" w:color="000000"/>
            </w:tcBorders>
            <w:shd w:val="clear" w:color="auto" w:fill="FFFFFF"/>
            <w:vAlign w:val="bottom"/>
          </w:tcPr>
          <w:p w14:paraId="26AF12DE" w14:textId="77777777" w:rsidR="00D109E8" w:rsidRDefault="005804B6">
            <w:pPr>
              <w:jc w:val="right"/>
            </w:pPr>
            <w:r>
              <w:rPr>
                <w:sz w:val="16"/>
                <w:szCs w:val="16"/>
              </w:rPr>
              <w:t>9</w:t>
            </w:r>
          </w:p>
        </w:tc>
        <w:tc>
          <w:tcPr>
            <w:tcW w:w="844" w:type="dxa"/>
            <w:tcBorders>
              <w:top w:val="nil"/>
              <w:left w:val="nil"/>
              <w:bottom w:val="nil"/>
              <w:right w:val="nil"/>
            </w:tcBorders>
            <w:shd w:val="clear" w:color="auto" w:fill="FFFFFF"/>
            <w:vAlign w:val="bottom"/>
          </w:tcPr>
          <w:p w14:paraId="25739DED" w14:textId="77777777" w:rsidR="00D109E8" w:rsidRDefault="005804B6">
            <w:pPr>
              <w:jc w:val="right"/>
            </w:pPr>
            <w:r>
              <w:rPr>
                <w:sz w:val="16"/>
                <w:szCs w:val="16"/>
              </w:rPr>
              <w:t>163.10</w:t>
            </w:r>
          </w:p>
        </w:tc>
        <w:tc>
          <w:tcPr>
            <w:tcW w:w="334" w:type="dxa"/>
            <w:tcBorders>
              <w:top w:val="nil"/>
              <w:left w:val="nil"/>
              <w:bottom w:val="nil"/>
              <w:right w:val="single" w:sz="8" w:space="0" w:color="000000"/>
            </w:tcBorders>
            <w:shd w:val="clear" w:color="auto" w:fill="FFFFFF"/>
            <w:vAlign w:val="bottom"/>
          </w:tcPr>
          <w:p w14:paraId="5F7E4751" w14:textId="77777777" w:rsidR="00D109E8" w:rsidRDefault="005804B6">
            <w:pPr>
              <w:jc w:val="right"/>
            </w:pPr>
            <w:r>
              <w:rPr>
                <w:sz w:val="16"/>
                <w:szCs w:val="16"/>
              </w:rPr>
              <w:t>3</w:t>
            </w:r>
          </w:p>
        </w:tc>
        <w:tc>
          <w:tcPr>
            <w:tcW w:w="686" w:type="dxa"/>
            <w:tcBorders>
              <w:top w:val="nil"/>
              <w:left w:val="nil"/>
              <w:bottom w:val="nil"/>
              <w:right w:val="nil"/>
            </w:tcBorders>
            <w:shd w:val="clear" w:color="auto" w:fill="FFFFFF"/>
            <w:vAlign w:val="bottom"/>
          </w:tcPr>
          <w:p w14:paraId="0A82CD70" w14:textId="77777777" w:rsidR="00D109E8" w:rsidRDefault="005804B6">
            <w:pPr>
              <w:jc w:val="right"/>
            </w:pPr>
            <w:r>
              <w:rPr>
                <w:sz w:val="16"/>
                <w:szCs w:val="16"/>
              </w:rPr>
              <w:t>2.70</w:t>
            </w:r>
          </w:p>
        </w:tc>
        <w:tc>
          <w:tcPr>
            <w:tcW w:w="334" w:type="dxa"/>
            <w:tcBorders>
              <w:top w:val="nil"/>
              <w:left w:val="nil"/>
              <w:bottom w:val="nil"/>
              <w:right w:val="single" w:sz="8" w:space="0" w:color="000000"/>
            </w:tcBorders>
            <w:shd w:val="clear" w:color="auto" w:fill="FFFFFF"/>
            <w:vAlign w:val="bottom"/>
          </w:tcPr>
          <w:p w14:paraId="57100173"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1C1488B9" w14:textId="77777777" w:rsidR="00D109E8" w:rsidRDefault="005804B6">
            <w:pPr>
              <w:jc w:val="right"/>
            </w:pPr>
            <w:r>
              <w:rPr>
                <w:sz w:val="16"/>
                <w:szCs w:val="16"/>
              </w:rPr>
              <w:t>1.22</w:t>
            </w:r>
          </w:p>
        </w:tc>
        <w:tc>
          <w:tcPr>
            <w:tcW w:w="334" w:type="dxa"/>
            <w:tcBorders>
              <w:top w:val="nil"/>
              <w:left w:val="nil"/>
              <w:bottom w:val="nil"/>
              <w:right w:val="single" w:sz="8" w:space="0" w:color="000000"/>
            </w:tcBorders>
            <w:shd w:val="clear" w:color="auto" w:fill="FFFFFF"/>
            <w:vAlign w:val="bottom"/>
          </w:tcPr>
          <w:p w14:paraId="5ACDE2EB" w14:textId="77777777" w:rsidR="00D109E8" w:rsidRDefault="005804B6">
            <w:pPr>
              <w:jc w:val="right"/>
            </w:pPr>
            <w:r>
              <w:rPr>
                <w:sz w:val="16"/>
                <w:szCs w:val="16"/>
              </w:rPr>
              <w:t>5</w:t>
            </w:r>
          </w:p>
        </w:tc>
        <w:tc>
          <w:tcPr>
            <w:tcW w:w="827" w:type="dxa"/>
            <w:tcBorders>
              <w:top w:val="nil"/>
              <w:left w:val="nil"/>
              <w:bottom w:val="nil"/>
              <w:right w:val="nil"/>
            </w:tcBorders>
            <w:shd w:val="clear" w:color="auto" w:fill="FFFFFF"/>
            <w:vAlign w:val="bottom"/>
          </w:tcPr>
          <w:p w14:paraId="278736AD" w14:textId="77777777" w:rsidR="00D109E8" w:rsidRDefault="005804B6">
            <w:pPr>
              <w:jc w:val="right"/>
            </w:pPr>
            <w:r>
              <w:rPr>
                <w:sz w:val="16"/>
                <w:szCs w:val="16"/>
              </w:rPr>
              <w:t>0.50</w:t>
            </w:r>
          </w:p>
        </w:tc>
        <w:tc>
          <w:tcPr>
            <w:tcW w:w="334" w:type="dxa"/>
            <w:tcBorders>
              <w:top w:val="nil"/>
              <w:left w:val="nil"/>
              <w:bottom w:val="nil"/>
              <w:right w:val="single" w:sz="8" w:space="0" w:color="000000"/>
            </w:tcBorders>
            <w:shd w:val="clear" w:color="auto" w:fill="FFFFFF"/>
            <w:vAlign w:val="bottom"/>
          </w:tcPr>
          <w:p w14:paraId="09495481"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5D3BA18B" w14:textId="77777777" w:rsidR="00D109E8" w:rsidRDefault="005804B6">
            <w:pPr>
              <w:jc w:val="right"/>
            </w:pPr>
            <w:r>
              <w:rPr>
                <w:sz w:val="16"/>
                <w:szCs w:val="16"/>
              </w:rPr>
              <w:t>1.69</w:t>
            </w:r>
          </w:p>
        </w:tc>
        <w:tc>
          <w:tcPr>
            <w:tcW w:w="334" w:type="dxa"/>
            <w:tcBorders>
              <w:top w:val="nil"/>
              <w:left w:val="nil"/>
              <w:bottom w:val="nil"/>
              <w:right w:val="single" w:sz="8" w:space="0" w:color="000000"/>
            </w:tcBorders>
            <w:shd w:val="clear" w:color="auto" w:fill="FFFFFF"/>
            <w:vAlign w:val="bottom"/>
          </w:tcPr>
          <w:p w14:paraId="53B132AD"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4FF2073D" w14:textId="77777777" w:rsidR="00D109E8" w:rsidRDefault="005804B6">
            <w:pPr>
              <w:jc w:val="right"/>
            </w:pPr>
            <w:r>
              <w:rPr>
                <w:sz w:val="16"/>
                <w:szCs w:val="16"/>
              </w:rPr>
              <w:t>0.21</w:t>
            </w:r>
          </w:p>
        </w:tc>
        <w:tc>
          <w:tcPr>
            <w:tcW w:w="334" w:type="dxa"/>
            <w:tcBorders>
              <w:top w:val="nil"/>
              <w:left w:val="nil"/>
              <w:bottom w:val="nil"/>
              <w:right w:val="single" w:sz="8" w:space="0" w:color="000000"/>
            </w:tcBorders>
            <w:shd w:val="clear" w:color="auto" w:fill="FFFFFF"/>
            <w:vAlign w:val="bottom"/>
          </w:tcPr>
          <w:p w14:paraId="130C9AAF" w14:textId="77777777" w:rsidR="00D109E8" w:rsidRDefault="005804B6">
            <w:pPr>
              <w:jc w:val="right"/>
            </w:pPr>
            <w:r>
              <w:rPr>
                <w:sz w:val="16"/>
                <w:szCs w:val="16"/>
              </w:rPr>
              <w:t>9</w:t>
            </w:r>
          </w:p>
        </w:tc>
        <w:tc>
          <w:tcPr>
            <w:tcW w:w="658" w:type="dxa"/>
            <w:tcBorders>
              <w:top w:val="nil"/>
              <w:left w:val="nil"/>
              <w:bottom w:val="nil"/>
              <w:right w:val="nil"/>
            </w:tcBorders>
            <w:shd w:val="clear" w:color="auto" w:fill="FFFFFF"/>
            <w:vAlign w:val="bottom"/>
          </w:tcPr>
          <w:p w14:paraId="6596F826" w14:textId="77777777" w:rsidR="00D109E8" w:rsidRDefault="005804B6">
            <w:pPr>
              <w:jc w:val="right"/>
            </w:pPr>
            <w:r>
              <w:rPr>
                <w:sz w:val="16"/>
                <w:szCs w:val="16"/>
              </w:rPr>
              <w:t>0.82</w:t>
            </w:r>
          </w:p>
        </w:tc>
        <w:tc>
          <w:tcPr>
            <w:tcW w:w="334" w:type="dxa"/>
            <w:tcBorders>
              <w:top w:val="nil"/>
              <w:left w:val="nil"/>
              <w:bottom w:val="nil"/>
              <w:right w:val="nil"/>
            </w:tcBorders>
            <w:shd w:val="clear" w:color="auto" w:fill="FFFFFF"/>
            <w:vAlign w:val="bottom"/>
          </w:tcPr>
          <w:p w14:paraId="6BBABC11" w14:textId="77777777" w:rsidR="00D109E8" w:rsidRDefault="005804B6">
            <w:pPr>
              <w:jc w:val="right"/>
            </w:pPr>
            <w:r>
              <w:rPr>
                <w:sz w:val="16"/>
                <w:szCs w:val="16"/>
              </w:rPr>
              <w:t>9</w:t>
            </w:r>
          </w:p>
        </w:tc>
      </w:tr>
      <w:tr w:rsidR="00D109E8" w14:paraId="2588F1B5" w14:textId="77777777">
        <w:trPr>
          <w:trHeight w:val="300"/>
        </w:trPr>
        <w:tc>
          <w:tcPr>
            <w:tcW w:w="340" w:type="dxa"/>
            <w:tcBorders>
              <w:top w:val="nil"/>
              <w:left w:val="nil"/>
              <w:bottom w:val="nil"/>
              <w:right w:val="single" w:sz="8" w:space="0" w:color="000000"/>
            </w:tcBorders>
            <w:shd w:val="clear" w:color="auto" w:fill="FFFFFF"/>
            <w:vAlign w:val="bottom"/>
          </w:tcPr>
          <w:p w14:paraId="74F5B2C7" w14:textId="77777777" w:rsidR="00D109E8" w:rsidRDefault="005804B6">
            <w:pPr>
              <w:jc w:val="right"/>
            </w:pPr>
            <w:r>
              <w:rPr>
                <w:sz w:val="16"/>
                <w:szCs w:val="16"/>
              </w:rPr>
              <w:t>3</w:t>
            </w:r>
          </w:p>
        </w:tc>
        <w:tc>
          <w:tcPr>
            <w:tcW w:w="1038" w:type="dxa"/>
            <w:tcBorders>
              <w:top w:val="nil"/>
              <w:left w:val="nil"/>
              <w:bottom w:val="nil"/>
              <w:right w:val="nil"/>
            </w:tcBorders>
            <w:shd w:val="clear" w:color="auto" w:fill="FFFFFF"/>
            <w:vAlign w:val="bottom"/>
          </w:tcPr>
          <w:p w14:paraId="10D87801" w14:textId="77777777" w:rsidR="00D109E8" w:rsidRDefault="005804B6">
            <w:pPr>
              <w:jc w:val="right"/>
            </w:pPr>
            <w:r>
              <w:rPr>
                <w:sz w:val="16"/>
                <w:szCs w:val="16"/>
              </w:rPr>
              <w:t>128.56</w:t>
            </w:r>
          </w:p>
        </w:tc>
        <w:tc>
          <w:tcPr>
            <w:tcW w:w="335" w:type="dxa"/>
            <w:tcBorders>
              <w:top w:val="nil"/>
              <w:left w:val="nil"/>
              <w:bottom w:val="nil"/>
              <w:right w:val="single" w:sz="8" w:space="0" w:color="000000"/>
            </w:tcBorders>
            <w:shd w:val="clear" w:color="auto" w:fill="FFFFFF"/>
            <w:vAlign w:val="bottom"/>
          </w:tcPr>
          <w:p w14:paraId="5B806DA4" w14:textId="77777777" w:rsidR="00D109E8" w:rsidRDefault="005804B6">
            <w:pPr>
              <w:jc w:val="right"/>
            </w:pPr>
            <w:r>
              <w:rPr>
                <w:sz w:val="16"/>
                <w:szCs w:val="16"/>
              </w:rPr>
              <w:t>5</w:t>
            </w:r>
          </w:p>
        </w:tc>
        <w:tc>
          <w:tcPr>
            <w:tcW w:w="844" w:type="dxa"/>
            <w:tcBorders>
              <w:top w:val="nil"/>
              <w:left w:val="nil"/>
              <w:bottom w:val="nil"/>
              <w:right w:val="nil"/>
            </w:tcBorders>
            <w:shd w:val="clear" w:color="auto" w:fill="FFFFFF"/>
            <w:vAlign w:val="bottom"/>
          </w:tcPr>
          <w:p w14:paraId="68FB1E04" w14:textId="77777777" w:rsidR="00D109E8" w:rsidRDefault="005804B6">
            <w:pPr>
              <w:jc w:val="right"/>
            </w:pPr>
            <w:r>
              <w:rPr>
                <w:sz w:val="16"/>
                <w:szCs w:val="16"/>
              </w:rPr>
              <w:t>166.15</w:t>
            </w:r>
          </w:p>
        </w:tc>
        <w:tc>
          <w:tcPr>
            <w:tcW w:w="334" w:type="dxa"/>
            <w:tcBorders>
              <w:top w:val="nil"/>
              <w:left w:val="nil"/>
              <w:bottom w:val="nil"/>
              <w:right w:val="single" w:sz="8" w:space="0" w:color="000000"/>
            </w:tcBorders>
            <w:shd w:val="clear" w:color="auto" w:fill="FFFFFF"/>
            <w:vAlign w:val="bottom"/>
          </w:tcPr>
          <w:p w14:paraId="04BB7FCF" w14:textId="77777777" w:rsidR="00D109E8" w:rsidRDefault="005804B6">
            <w:pPr>
              <w:jc w:val="right"/>
            </w:pPr>
            <w:r>
              <w:rPr>
                <w:sz w:val="16"/>
                <w:szCs w:val="16"/>
              </w:rPr>
              <w:t>2</w:t>
            </w:r>
          </w:p>
        </w:tc>
        <w:tc>
          <w:tcPr>
            <w:tcW w:w="686" w:type="dxa"/>
            <w:tcBorders>
              <w:top w:val="nil"/>
              <w:left w:val="nil"/>
              <w:bottom w:val="nil"/>
              <w:right w:val="nil"/>
            </w:tcBorders>
            <w:shd w:val="clear" w:color="auto" w:fill="FFFFFF"/>
            <w:vAlign w:val="bottom"/>
          </w:tcPr>
          <w:p w14:paraId="2822E172" w14:textId="77777777" w:rsidR="00D109E8" w:rsidRDefault="005804B6">
            <w:pPr>
              <w:jc w:val="right"/>
            </w:pPr>
            <w:r>
              <w:rPr>
                <w:sz w:val="16"/>
                <w:szCs w:val="16"/>
              </w:rPr>
              <w:t>1.96</w:t>
            </w:r>
          </w:p>
        </w:tc>
        <w:tc>
          <w:tcPr>
            <w:tcW w:w="334" w:type="dxa"/>
            <w:tcBorders>
              <w:top w:val="nil"/>
              <w:left w:val="nil"/>
              <w:bottom w:val="nil"/>
              <w:right w:val="single" w:sz="8" w:space="0" w:color="000000"/>
            </w:tcBorders>
            <w:shd w:val="clear" w:color="auto" w:fill="FFFFFF"/>
            <w:vAlign w:val="bottom"/>
          </w:tcPr>
          <w:p w14:paraId="5D2FA38F"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07A29A4A" w14:textId="77777777" w:rsidR="00D109E8" w:rsidRDefault="005804B6">
            <w:pPr>
              <w:jc w:val="right"/>
            </w:pPr>
            <w:r>
              <w:rPr>
                <w:sz w:val="16"/>
                <w:szCs w:val="16"/>
              </w:rPr>
              <w:t>1.12</w:t>
            </w:r>
          </w:p>
        </w:tc>
        <w:tc>
          <w:tcPr>
            <w:tcW w:w="334" w:type="dxa"/>
            <w:tcBorders>
              <w:top w:val="nil"/>
              <w:left w:val="nil"/>
              <w:bottom w:val="nil"/>
              <w:right w:val="single" w:sz="8" w:space="0" w:color="000000"/>
            </w:tcBorders>
            <w:shd w:val="clear" w:color="auto" w:fill="FFFFFF"/>
            <w:vAlign w:val="bottom"/>
          </w:tcPr>
          <w:p w14:paraId="0405CD99" w14:textId="77777777" w:rsidR="00D109E8" w:rsidRDefault="005804B6">
            <w:pPr>
              <w:jc w:val="right"/>
            </w:pPr>
            <w:r>
              <w:rPr>
                <w:sz w:val="16"/>
                <w:szCs w:val="16"/>
              </w:rPr>
              <w:t>6</w:t>
            </w:r>
          </w:p>
        </w:tc>
        <w:tc>
          <w:tcPr>
            <w:tcW w:w="827" w:type="dxa"/>
            <w:tcBorders>
              <w:top w:val="nil"/>
              <w:left w:val="nil"/>
              <w:bottom w:val="nil"/>
              <w:right w:val="nil"/>
            </w:tcBorders>
            <w:shd w:val="clear" w:color="auto" w:fill="FFFFFF"/>
            <w:vAlign w:val="bottom"/>
          </w:tcPr>
          <w:p w14:paraId="6DAD0959" w14:textId="77777777" w:rsidR="00D109E8" w:rsidRDefault="005804B6">
            <w:pPr>
              <w:jc w:val="right"/>
            </w:pPr>
            <w:r>
              <w:rPr>
                <w:sz w:val="16"/>
                <w:szCs w:val="16"/>
              </w:rPr>
              <w:t>0.45</w:t>
            </w:r>
          </w:p>
        </w:tc>
        <w:tc>
          <w:tcPr>
            <w:tcW w:w="334" w:type="dxa"/>
            <w:tcBorders>
              <w:top w:val="nil"/>
              <w:left w:val="nil"/>
              <w:bottom w:val="nil"/>
              <w:right w:val="single" w:sz="8" w:space="0" w:color="000000"/>
            </w:tcBorders>
            <w:shd w:val="clear" w:color="auto" w:fill="FFFFFF"/>
            <w:vAlign w:val="bottom"/>
          </w:tcPr>
          <w:p w14:paraId="224C7FF6"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6BD5D81B" w14:textId="77777777" w:rsidR="00D109E8" w:rsidRDefault="005804B6">
            <w:pPr>
              <w:jc w:val="right"/>
            </w:pPr>
            <w:r>
              <w:rPr>
                <w:sz w:val="16"/>
                <w:szCs w:val="16"/>
              </w:rPr>
              <w:t>1.59</w:t>
            </w:r>
          </w:p>
        </w:tc>
        <w:tc>
          <w:tcPr>
            <w:tcW w:w="334" w:type="dxa"/>
            <w:tcBorders>
              <w:top w:val="nil"/>
              <w:left w:val="nil"/>
              <w:bottom w:val="nil"/>
              <w:right w:val="single" w:sz="8" w:space="0" w:color="000000"/>
            </w:tcBorders>
            <w:shd w:val="clear" w:color="auto" w:fill="FFFFFF"/>
            <w:vAlign w:val="bottom"/>
          </w:tcPr>
          <w:p w14:paraId="05D0788D"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29AD6CB3" w14:textId="77777777" w:rsidR="00D109E8" w:rsidRDefault="005804B6">
            <w:pPr>
              <w:jc w:val="right"/>
            </w:pPr>
            <w:r>
              <w:rPr>
                <w:sz w:val="16"/>
                <w:szCs w:val="16"/>
              </w:rPr>
              <w:t>0.23</w:t>
            </w:r>
          </w:p>
        </w:tc>
        <w:tc>
          <w:tcPr>
            <w:tcW w:w="334" w:type="dxa"/>
            <w:tcBorders>
              <w:top w:val="nil"/>
              <w:left w:val="nil"/>
              <w:bottom w:val="nil"/>
              <w:right w:val="single" w:sz="8" w:space="0" w:color="000000"/>
            </w:tcBorders>
            <w:shd w:val="clear" w:color="auto" w:fill="FFFFFF"/>
            <w:vAlign w:val="bottom"/>
          </w:tcPr>
          <w:p w14:paraId="7D2FE0B2" w14:textId="77777777" w:rsidR="00D109E8" w:rsidRDefault="005804B6">
            <w:pPr>
              <w:jc w:val="right"/>
            </w:pPr>
            <w:r>
              <w:rPr>
                <w:sz w:val="16"/>
                <w:szCs w:val="16"/>
              </w:rPr>
              <w:t>8</w:t>
            </w:r>
          </w:p>
        </w:tc>
        <w:tc>
          <w:tcPr>
            <w:tcW w:w="658" w:type="dxa"/>
            <w:tcBorders>
              <w:top w:val="nil"/>
              <w:left w:val="nil"/>
              <w:bottom w:val="nil"/>
              <w:right w:val="nil"/>
            </w:tcBorders>
            <w:shd w:val="clear" w:color="auto" w:fill="FFFFFF"/>
            <w:vAlign w:val="bottom"/>
          </w:tcPr>
          <w:p w14:paraId="30CC0C6B" w14:textId="77777777" w:rsidR="00D109E8" w:rsidRDefault="005804B6">
            <w:pPr>
              <w:jc w:val="right"/>
            </w:pPr>
            <w:r>
              <w:rPr>
                <w:sz w:val="16"/>
                <w:szCs w:val="16"/>
              </w:rPr>
              <w:t>0.86</w:t>
            </w:r>
          </w:p>
        </w:tc>
        <w:tc>
          <w:tcPr>
            <w:tcW w:w="334" w:type="dxa"/>
            <w:tcBorders>
              <w:top w:val="nil"/>
              <w:left w:val="nil"/>
              <w:bottom w:val="nil"/>
              <w:right w:val="nil"/>
            </w:tcBorders>
            <w:shd w:val="clear" w:color="auto" w:fill="FFFFFF"/>
            <w:vAlign w:val="bottom"/>
          </w:tcPr>
          <w:p w14:paraId="1F05332C" w14:textId="77777777" w:rsidR="00D109E8" w:rsidRDefault="005804B6">
            <w:pPr>
              <w:jc w:val="right"/>
            </w:pPr>
            <w:r>
              <w:rPr>
                <w:sz w:val="16"/>
                <w:szCs w:val="16"/>
              </w:rPr>
              <w:t>7</w:t>
            </w:r>
          </w:p>
        </w:tc>
      </w:tr>
      <w:tr w:rsidR="00D109E8" w14:paraId="63FF91CC" w14:textId="77777777">
        <w:trPr>
          <w:trHeight w:val="300"/>
        </w:trPr>
        <w:tc>
          <w:tcPr>
            <w:tcW w:w="340" w:type="dxa"/>
            <w:tcBorders>
              <w:top w:val="nil"/>
              <w:left w:val="nil"/>
              <w:bottom w:val="nil"/>
              <w:right w:val="single" w:sz="8" w:space="0" w:color="000000"/>
            </w:tcBorders>
            <w:shd w:val="clear" w:color="auto" w:fill="FFFFFF"/>
            <w:vAlign w:val="bottom"/>
          </w:tcPr>
          <w:p w14:paraId="11AD749D" w14:textId="77777777" w:rsidR="00D109E8" w:rsidRDefault="005804B6">
            <w:pPr>
              <w:jc w:val="right"/>
            </w:pPr>
            <w:r>
              <w:rPr>
                <w:sz w:val="16"/>
                <w:szCs w:val="16"/>
              </w:rPr>
              <w:t>4</w:t>
            </w:r>
          </w:p>
        </w:tc>
        <w:tc>
          <w:tcPr>
            <w:tcW w:w="1038" w:type="dxa"/>
            <w:tcBorders>
              <w:top w:val="nil"/>
              <w:left w:val="nil"/>
              <w:bottom w:val="nil"/>
              <w:right w:val="nil"/>
            </w:tcBorders>
            <w:shd w:val="clear" w:color="auto" w:fill="FFFFFF"/>
            <w:vAlign w:val="bottom"/>
          </w:tcPr>
          <w:p w14:paraId="465F65EE" w14:textId="77777777" w:rsidR="00D109E8" w:rsidRDefault="005804B6">
            <w:pPr>
              <w:jc w:val="right"/>
            </w:pPr>
            <w:r>
              <w:rPr>
                <w:b/>
                <w:sz w:val="16"/>
                <w:szCs w:val="16"/>
              </w:rPr>
              <w:t>52.25</w:t>
            </w:r>
          </w:p>
        </w:tc>
        <w:tc>
          <w:tcPr>
            <w:tcW w:w="335" w:type="dxa"/>
            <w:tcBorders>
              <w:top w:val="nil"/>
              <w:left w:val="nil"/>
              <w:bottom w:val="nil"/>
              <w:right w:val="single" w:sz="8" w:space="0" w:color="000000"/>
            </w:tcBorders>
            <w:shd w:val="clear" w:color="auto" w:fill="FFFFFF"/>
            <w:vAlign w:val="bottom"/>
          </w:tcPr>
          <w:p w14:paraId="54D62C75" w14:textId="77777777" w:rsidR="00D109E8" w:rsidRDefault="005804B6">
            <w:pPr>
              <w:jc w:val="right"/>
            </w:pPr>
            <w:r>
              <w:rPr>
                <w:b/>
                <w:sz w:val="16"/>
                <w:szCs w:val="16"/>
              </w:rPr>
              <w:t>1</w:t>
            </w:r>
          </w:p>
        </w:tc>
        <w:tc>
          <w:tcPr>
            <w:tcW w:w="844" w:type="dxa"/>
            <w:tcBorders>
              <w:top w:val="nil"/>
              <w:left w:val="nil"/>
              <w:bottom w:val="nil"/>
              <w:right w:val="nil"/>
            </w:tcBorders>
            <w:shd w:val="clear" w:color="auto" w:fill="FFFFFF"/>
            <w:vAlign w:val="bottom"/>
          </w:tcPr>
          <w:p w14:paraId="37746BE8" w14:textId="77777777" w:rsidR="00D109E8" w:rsidRDefault="005804B6">
            <w:pPr>
              <w:jc w:val="right"/>
            </w:pPr>
            <w:r>
              <w:rPr>
                <w:b/>
                <w:sz w:val="16"/>
                <w:szCs w:val="16"/>
              </w:rPr>
              <w:t>176.75</w:t>
            </w:r>
          </w:p>
        </w:tc>
        <w:tc>
          <w:tcPr>
            <w:tcW w:w="334" w:type="dxa"/>
            <w:tcBorders>
              <w:top w:val="nil"/>
              <w:left w:val="nil"/>
              <w:bottom w:val="nil"/>
              <w:right w:val="single" w:sz="8" w:space="0" w:color="000000"/>
            </w:tcBorders>
            <w:shd w:val="clear" w:color="auto" w:fill="FFFFFF"/>
            <w:vAlign w:val="bottom"/>
          </w:tcPr>
          <w:p w14:paraId="085C703D" w14:textId="77777777" w:rsidR="00D109E8" w:rsidRDefault="005804B6">
            <w:pPr>
              <w:jc w:val="right"/>
            </w:pPr>
            <w:r>
              <w:rPr>
                <w:b/>
                <w:sz w:val="16"/>
                <w:szCs w:val="16"/>
              </w:rPr>
              <w:t>1</w:t>
            </w:r>
          </w:p>
        </w:tc>
        <w:tc>
          <w:tcPr>
            <w:tcW w:w="686" w:type="dxa"/>
            <w:tcBorders>
              <w:top w:val="nil"/>
              <w:left w:val="nil"/>
              <w:bottom w:val="nil"/>
              <w:right w:val="nil"/>
            </w:tcBorders>
            <w:shd w:val="clear" w:color="auto" w:fill="FFFFFF"/>
            <w:vAlign w:val="bottom"/>
          </w:tcPr>
          <w:p w14:paraId="5D4A762D" w14:textId="77777777" w:rsidR="00D109E8" w:rsidRDefault="005804B6">
            <w:pPr>
              <w:jc w:val="right"/>
            </w:pPr>
            <w:r>
              <w:rPr>
                <w:b/>
                <w:sz w:val="16"/>
                <w:szCs w:val="16"/>
              </w:rPr>
              <w:t>-2.02</w:t>
            </w:r>
          </w:p>
        </w:tc>
        <w:tc>
          <w:tcPr>
            <w:tcW w:w="334" w:type="dxa"/>
            <w:tcBorders>
              <w:top w:val="nil"/>
              <w:left w:val="nil"/>
              <w:bottom w:val="nil"/>
              <w:right w:val="single" w:sz="8" w:space="0" w:color="000000"/>
            </w:tcBorders>
            <w:shd w:val="clear" w:color="auto" w:fill="FFFFFF"/>
            <w:vAlign w:val="bottom"/>
          </w:tcPr>
          <w:p w14:paraId="0CA48806"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1F030255" w14:textId="77777777" w:rsidR="00D109E8" w:rsidRDefault="005804B6">
            <w:pPr>
              <w:jc w:val="right"/>
            </w:pPr>
            <w:r>
              <w:rPr>
                <w:sz w:val="16"/>
                <w:szCs w:val="16"/>
              </w:rPr>
              <w:t>3.09</w:t>
            </w:r>
          </w:p>
        </w:tc>
        <w:tc>
          <w:tcPr>
            <w:tcW w:w="334" w:type="dxa"/>
            <w:tcBorders>
              <w:top w:val="nil"/>
              <w:left w:val="nil"/>
              <w:bottom w:val="nil"/>
              <w:right w:val="single" w:sz="8" w:space="0" w:color="000000"/>
            </w:tcBorders>
            <w:shd w:val="clear" w:color="auto" w:fill="FFFFFF"/>
            <w:vAlign w:val="bottom"/>
          </w:tcPr>
          <w:p w14:paraId="517D3A8A" w14:textId="77777777" w:rsidR="00D109E8" w:rsidRDefault="005804B6">
            <w:pPr>
              <w:jc w:val="right"/>
            </w:pPr>
            <w:r>
              <w:rPr>
                <w:sz w:val="16"/>
                <w:szCs w:val="16"/>
              </w:rPr>
              <w:t>2</w:t>
            </w:r>
          </w:p>
        </w:tc>
        <w:tc>
          <w:tcPr>
            <w:tcW w:w="827" w:type="dxa"/>
            <w:tcBorders>
              <w:top w:val="nil"/>
              <w:left w:val="nil"/>
              <w:bottom w:val="nil"/>
              <w:right w:val="nil"/>
            </w:tcBorders>
            <w:shd w:val="clear" w:color="auto" w:fill="FFFFFF"/>
            <w:vAlign w:val="bottom"/>
          </w:tcPr>
          <w:p w14:paraId="4C3B9ACC" w14:textId="77777777" w:rsidR="00D109E8" w:rsidRDefault="005804B6">
            <w:pPr>
              <w:jc w:val="right"/>
            </w:pPr>
            <w:r>
              <w:rPr>
                <w:sz w:val="16"/>
                <w:szCs w:val="16"/>
              </w:rPr>
              <w:t>0.42</w:t>
            </w:r>
          </w:p>
        </w:tc>
        <w:tc>
          <w:tcPr>
            <w:tcW w:w="334" w:type="dxa"/>
            <w:tcBorders>
              <w:top w:val="nil"/>
              <w:left w:val="nil"/>
              <w:bottom w:val="nil"/>
              <w:right w:val="single" w:sz="8" w:space="0" w:color="000000"/>
            </w:tcBorders>
            <w:shd w:val="clear" w:color="auto" w:fill="FFFFFF"/>
            <w:vAlign w:val="bottom"/>
          </w:tcPr>
          <w:p w14:paraId="25AE55B5"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2C1AD32D" w14:textId="77777777" w:rsidR="00D109E8" w:rsidRDefault="005804B6">
            <w:pPr>
              <w:jc w:val="right"/>
            </w:pPr>
            <w:r>
              <w:rPr>
                <w:sz w:val="16"/>
                <w:szCs w:val="16"/>
              </w:rPr>
              <w:t>1.49</w:t>
            </w:r>
          </w:p>
        </w:tc>
        <w:tc>
          <w:tcPr>
            <w:tcW w:w="334" w:type="dxa"/>
            <w:tcBorders>
              <w:top w:val="nil"/>
              <w:left w:val="nil"/>
              <w:bottom w:val="nil"/>
              <w:right w:val="single" w:sz="8" w:space="0" w:color="000000"/>
            </w:tcBorders>
            <w:shd w:val="clear" w:color="auto" w:fill="FFFFFF"/>
            <w:vAlign w:val="bottom"/>
          </w:tcPr>
          <w:p w14:paraId="1C2437B2"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3479730B" w14:textId="77777777" w:rsidR="00D109E8" w:rsidRDefault="005804B6">
            <w:pPr>
              <w:jc w:val="right"/>
            </w:pPr>
            <w:r>
              <w:rPr>
                <w:sz w:val="16"/>
                <w:szCs w:val="16"/>
              </w:rPr>
              <w:t>0.26</w:t>
            </w:r>
          </w:p>
        </w:tc>
        <w:tc>
          <w:tcPr>
            <w:tcW w:w="334" w:type="dxa"/>
            <w:tcBorders>
              <w:top w:val="nil"/>
              <w:left w:val="nil"/>
              <w:bottom w:val="nil"/>
              <w:right w:val="single" w:sz="8" w:space="0" w:color="000000"/>
            </w:tcBorders>
            <w:shd w:val="clear" w:color="auto" w:fill="FFFFFF"/>
            <w:vAlign w:val="bottom"/>
          </w:tcPr>
          <w:p w14:paraId="323F3C7F" w14:textId="77777777" w:rsidR="00D109E8" w:rsidRDefault="005804B6">
            <w:pPr>
              <w:jc w:val="right"/>
            </w:pPr>
            <w:r>
              <w:rPr>
                <w:sz w:val="16"/>
                <w:szCs w:val="16"/>
              </w:rPr>
              <w:t>7</w:t>
            </w:r>
          </w:p>
        </w:tc>
        <w:tc>
          <w:tcPr>
            <w:tcW w:w="658" w:type="dxa"/>
            <w:tcBorders>
              <w:top w:val="nil"/>
              <w:left w:val="nil"/>
              <w:bottom w:val="nil"/>
              <w:right w:val="nil"/>
            </w:tcBorders>
            <w:shd w:val="clear" w:color="auto" w:fill="FFFFFF"/>
            <w:vAlign w:val="bottom"/>
          </w:tcPr>
          <w:p w14:paraId="3F00A343" w14:textId="77777777" w:rsidR="00D109E8" w:rsidRDefault="005804B6">
            <w:pPr>
              <w:jc w:val="right"/>
            </w:pPr>
            <w:r>
              <w:rPr>
                <w:b/>
                <w:sz w:val="16"/>
                <w:szCs w:val="16"/>
              </w:rPr>
              <w:t>1.19</w:t>
            </w:r>
          </w:p>
        </w:tc>
        <w:tc>
          <w:tcPr>
            <w:tcW w:w="334" w:type="dxa"/>
            <w:tcBorders>
              <w:top w:val="nil"/>
              <w:left w:val="nil"/>
              <w:bottom w:val="nil"/>
              <w:right w:val="nil"/>
            </w:tcBorders>
            <w:shd w:val="clear" w:color="auto" w:fill="FFFFFF"/>
            <w:vAlign w:val="bottom"/>
          </w:tcPr>
          <w:p w14:paraId="168413FD" w14:textId="77777777" w:rsidR="00D109E8" w:rsidRDefault="005804B6">
            <w:pPr>
              <w:jc w:val="right"/>
            </w:pPr>
            <w:r>
              <w:rPr>
                <w:b/>
                <w:sz w:val="16"/>
                <w:szCs w:val="16"/>
              </w:rPr>
              <w:t>1</w:t>
            </w:r>
          </w:p>
        </w:tc>
      </w:tr>
      <w:tr w:rsidR="00D109E8" w14:paraId="0C652AA0" w14:textId="77777777">
        <w:trPr>
          <w:trHeight w:val="300"/>
        </w:trPr>
        <w:tc>
          <w:tcPr>
            <w:tcW w:w="340" w:type="dxa"/>
            <w:tcBorders>
              <w:top w:val="nil"/>
              <w:left w:val="nil"/>
              <w:bottom w:val="nil"/>
              <w:right w:val="single" w:sz="8" w:space="0" w:color="000000"/>
            </w:tcBorders>
            <w:shd w:val="clear" w:color="auto" w:fill="FFFFFF"/>
            <w:vAlign w:val="bottom"/>
          </w:tcPr>
          <w:p w14:paraId="5E89247C" w14:textId="77777777" w:rsidR="00D109E8" w:rsidRDefault="005804B6">
            <w:pPr>
              <w:jc w:val="right"/>
            </w:pPr>
            <w:r>
              <w:rPr>
                <w:sz w:val="16"/>
                <w:szCs w:val="16"/>
              </w:rPr>
              <w:t>5</w:t>
            </w:r>
          </w:p>
        </w:tc>
        <w:tc>
          <w:tcPr>
            <w:tcW w:w="1038" w:type="dxa"/>
            <w:tcBorders>
              <w:top w:val="nil"/>
              <w:left w:val="nil"/>
              <w:bottom w:val="nil"/>
              <w:right w:val="nil"/>
            </w:tcBorders>
            <w:shd w:val="clear" w:color="auto" w:fill="FFFFFF"/>
            <w:vAlign w:val="bottom"/>
          </w:tcPr>
          <w:p w14:paraId="4E49A008" w14:textId="77777777" w:rsidR="00D109E8" w:rsidRDefault="005804B6">
            <w:pPr>
              <w:jc w:val="right"/>
            </w:pPr>
            <w:r>
              <w:rPr>
                <w:sz w:val="16"/>
                <w:szCs w:val="16"/>
              </w:rPr>
              <w:t>70.00</w:t>
            </w:r>
          </w:p>
        </w:tc>
        <w:tc>
          <w:tcPr>
            <w:tcW w:w="335" w:type="dxa"/>
            <w:tcBorders>
              <w:top w:val="nil"/>
              <w:left w:val="nil"/>
              <w:bottom w:val="nil"/>
              <w:right w:val="single" w:sz="8" w:space="0" w:color="000000"/>
            </w:tcBorders>
            <w:shd w:val="clear" w:color="auto" w:fill="FFFFFF"/>
            <w:vAlign w:val="bottom"/>
          </w:tcPr>
          <w:p w14:paraId="798D3DD3" w14:textId="77777777" w:rsidR="00D109E8" w:rsidRDefault="005804B6">
            <w:pPr>
              <w:jc w:val="right"/>
            </w:pPr>
            <w:r>
              <w:rPr>
                <w:sz w:val="16"/>
                <w:szCs w:val="16"/>
              </w:rPr>
              <w:t>7</w:t>
            </w:r>
          </w:p>
        </w:tc>
        <w:tc>
          <w:tcPr>
            <w:tcW w:w="844" w:type="dxa"/>
            <w:tcBorders>
              <w:top w:val="nil"/>
              <w:left w:val="nil"/>
              <w:bottom w:val="nil"/>
              <w:right w:val="nil"/>
            </w:tcBorders>
            <w:shd w:val="clear" w:color="auto" w:fill="FFFFFF"/>
            <w:vAlign w:val="bottom"/>
          </w:tcPr>
          <w:p w14:paraId="3A89CF93" w14:textId="77777777" w:rsidR="00D109E8" w:rsidRDefault="005804B6">
            <w:pPr>
              <w:jc w:val="right"/>
            </w:pPr>
            <w:r>
              <w:rPr>
                <w:sz w:val="16"/>
                <w:szCs w:val="16"/>
              </w:rPr>
              <w:t>156.78</w:t>
            </w:r>
          </w:p>
        </w:tc>
        <w:tc>
          <w:tcPr>
            <w:tcW w:w="334" w:type="dxa"/>
            <w:tcBorders>
              <w:top w:val="nil"/>
              <w:left w:val="nil"/>
              <w:bottom w:val="nil"/>
              <w:right w:val="single" w:sz="8" w:space="0" w:color="000000"/>
            </w:tcBorders>
            <w:shd w:val="clear" w:color="auto" w:fill="FFFFFF"/>
            <w:vAlign w:val="bottom"/>
          </w:tcPr>
          <w:p w14:paraId="53ED010F" w14:textId="77777777" w:rsidR="00D109E8" w:rsidRDefault="005804B6">
            <w:pPr>
              <w:jc w:val="right"/>
            </w:pPr>
            <w:r>
              <w:rPr>
                <w:sz w:val="16"/>
                <w:szCs w:val="16"/>
              </w:rPr>
              <w:t>5</w:t>
            </w:r>
          </w:p>
        </w:tc>
        <w:tc>
          <w:tcPr>
            <w:tcW w:w="686" w:type="dxa"/>
            <w:tcBorders>
              <w:top w:val="nil"/>
              <w:left w:val="nil"/>
              <w:bottom w:val="nil"/>
              <w:right w:val="nil"/>
            </w:tcBorders>
            <w:shd w:val="clear" w:color="auto" w:fill="FFFFFF"/>
            <w:vAlign w:val="bottom"/>
          </w:tcPr>
          <w:p w14:paraId="464E814D" w14:textId="77777777" w:rsidR="00D109E8" w:rsidRDefault="005804B6">
            <w:pPr>
              <w:jc w:val="right"/>
            </w:pPr>
            <w:r>
              <w:rPr>
                <w:sz w:val="16"/>
                <w:szCs w:val="16"/>
              </w:rPr>
              <w:t>5.41</w:t>
            </w:r>
          </w:p>
        </w:tc>
        <w:tc>
          <w:tcPr>
            <w:tcW w:w="334" w:type="dxa"/>
            <w:tcBorders>
              <w:top w:val="nil"/>
              <w:left w:val="nil"/>
              <w:bottom w:val="nil"/>
              <w:right w:val="single" w:sz="8" w:space="0" w:color="000000"/>
            </w:tcBorders>
            <w:shd w:val="clear" w:color="auto" w:fill="FFFFFF"/>
            <w:vAlign w:val="bottom"/>
          </w:tcPr>
          <w:p w14:paraId="4CC3538B"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7C68DCE6" w14:textId="77777777" w:rsidR="00D109E8" w:rsidRDefault="005804B6">
            <w:pPr>
              <w:jc w:val="right"/>
            </w:pPr>
            <w:r>
              <w:rPr>
                <w:sz w:val="16"/>
                <w:szCs w:val="16"/>
              </w:rPr>
              <w:t>0.70</w:t>
            </w:r>
          </w:p>
        </w:tc>
        <w:tc>
          <w:tcPr>
            <w:tcW w:w="334" w:type="dxa"/>
            <w:tcBorders>
              <w:top w:val="nil"/>
              <w:left w:val="nil"/>
              <w:bottom w:val="nil"/>
              <w:right w:val="single" w:sz="8" w:space="0" w:color="000000"/>
            </w:tcBorders>
            <w:shd w:val="clear" w:color="auto" w:fill="FFFFFF"/>
            <w:vAlign w:val="bottom"/>
          </w:tcPr>
          <w:p w14:paraId="5DEF68DA" w14:textId="77777777" w:rsidR="00D109E8" w:rsidRDefault="005804B6">
            <w:pPr>
              <w:jc w:val="right"/>
            </w:pPr>
            <w:r>
              <w:rPr>
                <w:sz w:val="16"/>
                <w:szCs w:val="16"/>
              </w:rPr>
              <w:t>8</w:t>
            </w:r>
          </w:p>
        </w:tc>
        <w:tc>
          <w:tcPr>
            <w:tcW w:w="827" w:type="dxa"/>
            <w:tcBorders>
              <w:top w:val="nil"/>
              <w:left w:val="nil"/>
              <w:bottom w:val="nil"/>
              <w:right w:val="nil"/>
            </w:tcBorders>
            <w:shd w:val="clear" w:color="auto" w:fill="FFFFFF"/>
            <w:vAlign w:val="bottom"/>
          </w:tcPr>
          <w:p w14:paraId="4496526E" w14:textId="77777777" w:rsidR="00D109E8" w:rsidRDefault="005804B6">
            <w:pPr>
              <w:jc w:val="right"/>
            </w:pPr>
            <w:r>
              <w:rPr>
                <w:sz w:val="16"/>
                <w:szCs w:val="16"/>
              </w:rPr>
              <w:t>0.40</w:t>
            </w:r>
          </w:p>
        </w:tc>
        <w:tc>
          <w:tcPr>
            <w:tcW w:w="334" w:type="dxa"/>
            <w:tcBorders>
              <w:top w:val="nil"/>
              <w:left w:val="nil"/>
              <w:bottom w:val="nil"/>
              <w:right w:val="single" w:sz="8" w:space="0" w:color="000000"/>
            </w:tcBorders>
            <w:shd w:val="clear" w:color="auto" w:fill="FFFFFF"/>
            <w:vAlign w:val="bottom"/>
          </w:tcPr>
          <w:p w14:paraId="55E51AA1"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513B7611"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712D535F"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72E4649C" w14:textId="77777777" w:rsidR="00D109E8" w:rsidRDefault="005804B6">
            <w:pPr>
              <w:jc w:val="right"/>
            </w:pPr>
            <w:r>
              <w:rPr>
                <w:sz w:val="16"/>
                <w:szCs w:val="16"/>
              </w:rPr>
              <w:t>0.27</w:t>
            </w:r>
          </w:p>
        </w:tc>
        <w:tc>
          <w:tcPr>
            <w:tcW w:w="334" w:type="dxa"/>
            <w:tcBorders>
              <w:top w:val="nil"/>
              <w:left w:val="nil"/>
              <w:bottom w:val="nil"/>
              <w:right w:val="single" w:sz="8" w:space="0" w:color="000000"/>
            </w:tcBorders>
            <w:shd w:val="clear" w:color="auto" w:fill="FFFFFF"/>
            <w:vAlign w:val="bottom"/>
          </w:tcPr>
          <w:p w14:paraId="3EF4B3AD" w14:textId="77777777" w:rsidR="00D109E8" w:rsidRDefault="005804B6">
            <w:pPr>
              <w:jc w:val="right"/>
            </w:pPr>
            <w:r>
              <w:rPr>
                <w:sz w:val="16"/>
                <w:szCs w:val="16"/>
              </w:rPr>
              <w:t>6</w:t>
            </w:r>
          </w:p>
        </w:tc>
        <w:tc>
          <w:tcPr>
            <w:tcW w:w="658" w:type="dxa"/>
            <w:tcBorders>
              <w:top w:val="nil"/>
              <w:left w:val="nil"/>
              <w:bottom w:val="nil"/>
              <w:right w:val="nil"/>
            </w:tcBorders>
            <w:shd w:val="clear" w:color="auto" w:fill="FFFFFF"/>
            <w:vAlign w:val="bottom"/>
          </w:tcPr>
          <w:p w14:paraId="4C9DC931" w14:textId="77777777" w:rsidR="00D109E8" w:rsidRDefault="005804B6">
            <w:pPr>
              <w:jc w:val="right"/>
            </w:pPr>
            <w:r>
              <w:rPr>
                <w:sz w:val="16"/>
                <w:szCs w:val="16"/>
              </w:rPr>
              <w:t>0.70</w:t>
            </w:r>
          </w:p>
        </w:tc>
        <w:tc>
          <w:tcPr>
            <w:tcW w:w="334" w:type="dxa"/>
            <w:tcBorders>
              <w:top w:val="nil"/>
              <w:left w:val="nil"/>
              <w:bottom w:val="nil"/>
              <w:right w:val="nil"/>
            </w:tcBorders>
            <w:shd w:val="clear" w:color="auto" w:fill="FFFFFF"/>
            <w:vAlign w:val="bottom"/>
          </w:tcPr>
          <w:p w14:paraId="5C3C325E" w14:textId="77777777" w:rsidR="00D109E8" w:rsidRDefault="005804B6">
            <w:pPr>
              <w:jc w:val="right"/>
            </w:pPr>
            <w:r>
              <w:rPr>
                <w:sz w:val="16"/>
                <w:szCs w:val="16"/>
              </w:rPr>
              <w:t>8</w:t>
            </w:r>
          </w:p>
        </w:tc>
      </w:tr>
      <w:tr w:rsidR="00D109E8" w14:paraId="453C0966" w14:textId="77777777">
        <w:trPr>
          <w:trHeight w:val="300"/>
        </w:trPr>
        <w:tc>
          <w:tcPr>
            <w:tcW w:w="340" w:type="dxa"/>
            <w:tcBorders>
              <w:top w:val="nil"/>
              <w:left w:val="nil"/>
              <w:bottom w:val="nil"/>
              <w:right w:val="single" w:sz="8" w:space="0" w:color="000000"/>
            </w:tcBorders>
            <w:shd w:val="clear" w:color="auto" w:fill="FFFFFF"/>
            <w:vAlign w:val="bottom"/>
          </w:tcPr>
          <w:p w14:paraId="2020F3E0" w14:textId="77777777" w:rsidR="00D109E8" w:rsidRDefault="005804B6">
            <w:pPr>
              <w:jc w:val="right"/>
            </w:pPr>
            <w:r>
              <w:rPr>
                <w:sz w:val="16"/>
                <w:szCs w:val="16"/>
              </w:rPr>
              <w:t>6</w:t>
            </w:r>
          </w:p>
        </w:tc>
        <w:tc>
          <w:tcPr>
            <w:tcW w:w="1038" w:type="dxa"/>
            <w:tcBorders>
              <w:top w:val="nil"/>
              <w:left w:val="nil"/>
              <w:bottom w:val="nil"/>
              <w:right w:val="nil"/>
            </w:tcBorders>
            <w:shd w:val="clear" w:color="auto" w:fill="FFFFFF"/>
            <w:vAlign w:val="bottom"/>
          </w:tcPr>
          <w:p w14:paraId="2B38913F" w14:textId="77777777" w:rsidR="00D109E8" w:rsidRDefault="005804B6">
            <w:pPr>
              <w:jc w:val="right"/>
            </w:pPr>
            <w:r>
              <w:rPr>
                <w:sz w:val="16"/>
                <w:szCs w:val="16"/>
              </w:rPr>
              <w:t>84.36</w:t>
            </w:r>
          </w:p>
        </w:tc>
        <w:tc>
          <w:tcPr>
            <w:tcW w:w="335" w:type="dxa"/>
            <w:tcBorders>
              <w:top w:val="nil"/>
              <w:left w:val="nil"/>
              <w:bottom w:val="nil"/>
              <w:right w:val="single" w:sz="8" w:space="0" w:color="000000"/>
            </w:tcBorders>
            <w:shd w:val="clear" w:color="auto" w:fill="FFFFFF"/>
            <w:vAlign w:val="bottom"/>
          </w:tcPr>
          <w:p w14:paraId="3428F28F" w14:textId="77777777" w:rsidR="00D109E8" w:rsidRDefault="005804B6">
            <w:pPr>
              <w:jc w:val="right"/>
            </w:pPr>
            <w:r>
              <w:rPr>
                <w:sz w:val="16"/>
                <w:szCs w:val="16"/>
              </w:rPr>
              <w:t>6</w:t>
            </w:r>
          </w:p>
        </w:tc>
        <w:tc>
          <w:tcPr>
            <w:tcW w:w="844" w:type="dxa"/>
            <w:tcBorders>
              <w:top w:val="nil"/>
              <w:left w:val="nil"/>
              <w:bottom w:val="nil"/>
              <w:right w:val="nil"/>
            </w:tcBorders>
            <w:shd w:val="clear" w:color="auto" w:fill="FFFFFF"/>
            <w:vAlign w:val="bottom"/>
          </w:tcPr>
          <w:p w14:paraId="21EE152B" w14:textId="77777777" w:rsidR="00D109E8" w:rsidRDefault="005804B6">
            <w:pPr>
              <w:jc w:val="right"/>
            </w:pPr>
            <w:r>
              <w:rPr>
                <w:sz w:val="16"/>
                <w:szCs w:val="16"/>
              </w:rPr>
              <w:t>153.65</w:t>
            </w:r>
          </w:p>
        </w:tc>
        <w:tc>
          <w:tcPr>
            <w:tcW w:w="334" w:type="dxa"/>
            <w:tcBorders>
              <w:top w:val="nil"/>
              <w:left w:val="nil"/>
              <w:bottom w:val="nil"/>
              <w:right w:val="single" w:sz="8" w:space="0" w:color="000000"/>
            </w:tcBorders>
            <w:shd w:val="clear" w:color="auto" w:fill="FFFFFF"/>
            <w:vAlign w:val="bottom"/>
          </w:tcPr>
          <w:p w14:paraId="45AED575" w14:textId="77777777" w:rsidR="00D109E8" w:rsidRDefault="005804B6">
            <w:pPr>
              <w:jc w:val="right"/>
            </w:pPr>
            <w:r>
              <w:rPr>
                <w:sz w:val="16"/>
                <w:szCs w:val="16"/>
              </w:rPr>
              <w:t>6</w:t>
            </w:r>
          </w:p>
        </w:tc>
        <w:tc>
          <w:tcPr>
            <w:tcW w:w="686" w:type="dxa"/>
            <w:tcBorders>
              <w:top w:val="nil"/>
              <w:left w:val="nil"/>
              <w:bottom w:val="nil"/>
              <w:right w:val="nil"/>
            </w:tcBorders>
            <w:shd w:val="clear" w:color="auto" w:fill="FFFFFF"/>
            <w:vAlign w:val="bottom"/>
          </w:tcPr>
          <w:p w14:paraId="5F3FC43E" w14:textId="77777777" w:rsidR="00D109E8" w:rsidRDefault="005804B6">
            <w:pPr>
              <w:jc w:val="right"/>
            </w:pPr>
            <w:r>
              <w:rPr>
                <w:sz w:val="16"/>
                <w:szCs w:val="16"/>
              </w:rPr>
              <w:t>-2.03</w:t>
            </w:r>
          </w:p>
        </w:tc>
        <w:tc>
          <w:tcPr>
            <w:tcW w:w="334" w:type="dxa"/>
            <w:tcBorders>
              <w:top w:val="nil"/>
              <w:left w:val="nil"/>
              <w:bottom w:val="nil"/>
              <w:right w:val="single" w:sz="8" w:space="0" w:color="000000"/>
            </w:tcBorders>
            <w:shd w:val="clear" w:color="auto" w:fill="FFFFFF"/>
            <w:vAlign w:val="bottom"/>
          </w:tcPr>
          <w:p w14:paraId="2C585717"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5411DBA8" w14:textId="77777777" w:rsidR="00D109E8" w:rsidRDefault="005804B6">
            <w:pPr>
              <w:jc w:val="right"/>
            </w:pPr>
            <w:r>
              <w:rPr>
                <w:sz w:val="16"/>
                <w:szCs w:val="16"/>
              </w:rPr>
              <w:t>0.87</w:t>
            </w:r>
          </w:p>
        </w:tc>
        <w:tc>
          <w:tcPr>
            <w:tcW w:w="334" w:type="dxa"/>
            <w:tcBorders>
              <w:top w:val="nil"/>
              <w:left w:val="nil"/>
              <w:bottom w:val="nil"/>
              <w:right w:val="single" w:sz="8" w:space="0" w:color="000000"/>
            </w:tcBorders>
            <w:shd w:val="clear" w:color="auto" w:fill="FFFFFF"/>
            <w:vAlign w:val="bottom"/>
          </w:tcPr>
          <w:p w14:paraId="4C248EC0" w14:textId="77777777" w:rsidR="00D109E8" w:rsidRDefault="005804B6">
            <w:pPr>
              <w:jc w:val="right"/>
            </w:pPr>
            <w:r>
              <w:rPr>
                <w:sz w:val="16"/>
                <w:szCs w:val="16"/>
              </w:rPr>
              <w:t>7</w:t>
            </w:r>
          </w:p>
        </w:tc>
        <w:tc>
          <w:tcPr>
            <w:tcW w:w="827" w:type="dxa"/>
            <w:tcBorders>
              <w:top w:val="nil"/>
              <w:left w:val="nil"/>
              <w:bottom w:val="nil"/>
              <w:right w:val="nil"/>
            </w:tcBorders>
            <w:shd w:val="clear" w:color="auto" w:fill="FFFFFF"/>
            <w:vAlign w:val="bottom"/>
          </w:tcPr>
          <w:p w14:paraId="318549F9" w14:textId="77777777" w:rsidR="00D109E8" w:rsidRDefault="005804B6">
            <w:pPr>
              <w:jc w:val="right"/>
            </w:pPr>
            <w:r>
              <w:rPr>
                <w:sz w:val="16"/>
                <w:szCs w:val="16"/>
              </w:rPr>
              <w:t>0.36</w:t>
            </w:r>
          </w:p>
        </w:tc>
        <w:tc>
          <w:tcPr>
            <w:tcW w:w="334" w:type="dxa"/>
            <w:tcBorders>
              <w:top w:val="nil"/>
              <w:left w:val="nil"/>
              <w:bottom w:val="nil"/>
              <w:right w:val="single" w:sz="8" w:space="0" w:color="000000"/>
            </w:tcBorders>
            <w:shd w:val="clear" w:color="auto" w:fill="FFFFFF"/>
            <w:vAlign w:val="bottom"/>
          </w:tcPr>
          <w:p w14:paraId="61739059"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29759DB2" w14:textId="77777777" w:rsidR="00D109E8" w:rsidRDefault="005804B6">
            <w:pPr>
              <w:jc w:val="right"/>
            </w:pPr>
            <w:r>
              <w:rPr>
                <w:sz w:val="16"/>
                <w:szCs w:val="16"/>
              </w:rPr>
              <w:t>1.48</w:t>
            </w:r>
          </w:p>
        </w:tc>
        <w:tc>
          <w:tcPr>
            <w:tcW w:w="334" w:type="dxa"/>
            <w:tcBorders>
              <w:top w:val="nil"/>
              <w:left w:val="nil"/>
              <w:bottom w:val="nil"/>
              <w:right w:val="single" w:sz="8" w:space="0" w:color="000000"/>
            </w:tcBorders>
            <w:shd w:val="clear" w:color="auto" w:fill="FFFFFF"/>
            <w:vAlign w:val="bottom"/>
          </w:tcPr>
          <w:p w14:paraId="202F76B4"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57E9A457" w14:textId="77777777" w:rsidR="00D109E8" w:rsidRDefault="005804B6">
            <w:pPr>
              <w:jc w:val="right"/>
            </w:pPr>
            <w:r>
              <w:rPr>
                <w:sz w:val="16"/>
                <w:szCs w:val="16"/>
              </w:rPr>
              <w:t>0.30</w:t>
            </w:r>
          </w:p>
        </w:tc>
        <w:tc>
          <w:tcPr>
            <w:tcW w:w="334" w:type="dxa"/>
            <w:tcBorders>
              <w:top w:val="nil"/>
              <w:left w:val="nil"/>
              <w:bottom w:val="nil"/>
              <w:right w:val="single" w:sz="8" w:space="0" w:color="000000"/>
            </w:tcBorders>
            <w:shd w:val="clear" w:color="auto" w:fill="FFFFFF"/>
            <w:vAlign w:val="bottom"/>
          </w:tcPr>
          <w:p w14:paraId="39528C5A" w14:textId="77777777" w:rsidR="00D109E8" w:rsidRDefault="005804B6">
            <w:pPr>
              <w:jc w:val="right"/>
            </w:pPr>
            <w:r>
              <w:rPr>
                <w:sz w:val="16"/>
                <w:szCs w:val="16"/>
              </w:rPr>
              <w:t>2</w:t>
            </w:r>
          </w:p>
        </w:tc>
        <w:tc>
          <w:tcPr>
            <w:tcW w:w="658" w:type="dxa"/>
            <w:tcBorders>
              <w:top w:val="nil"/>
              <w:left w:val="nil"/>
              <w:bottom w:val="nil"/>
              <w:right w:val="nil"/>
            </w:tcBorders>
            <w:shd w:val="clear" w:color="auto" w:fill="FFFFFF"/>
            <w:vAlign w:val="bottom"/>
          </w:tcPr>
          <w:p w14:paraId="2EDF1E01" w14:textId="77777777" w:rsidR="00D109E8" w:rsidRDefault="005804B6">
            <w:pPr>
              <w:jc w:val="right"/>
            </w:pPr>
            <w:r>
              <w:rPr>
                <w:sz w:val="16"/>
                <w:szCs w:val="16"/>
              </w:rPr>
              <w:t>1.20</w:t>
            </w:r>
          </w:p>
        </w:tc>
        <w:tc>
          <w:tcPr>
            <w:tcW w:w="334" w:type="dxa"/>
            <w:tcBorders>
              <w:top w:val="nil"/>
              <w:left w:val="nil"/>
              <w:bottom w:val="nil"/>
              <w:right w:val="nil"/>
            </w:tcBorders>
            <w:shd w:val="clear" w:color="auto" w:fill="FFFFFF"/>
            <w:vAlign w:val="bottom"/>
          </w:tcPr>
          <w:p w14:paraId="408EE6E0" w14:textId="77777777" w:rsidR="00D109E8" w:rsidRDefault="005804B6">
            <w:pPr>
              <w:jc w:val="right"/>
            </w:pPr>
            <w:r>
              <w:rPr>
                <w:sz w:val="16"/>
                <w:szCs w:val="16"/>
              </w:rPr>
              <w:t>3</w:t>
            </w:r>
          </w:p>
        </w:tc>
      </w:tr>
      <w:tr w:rsidR="00D109E8" w14:paraId="656CF6E5" w14:textId="77777777">
        <w:trPr>
          <w:trHeight w:val="300"/>
        </w:trPr>
        <w:tc>
          <w:tcPr>
            <w:tcW w:w="340" w:type="dxa"/>
            <w:tcBorders>
              <w:top w:val="nil"/>
              <w:left w:val="nil"/>
              <w:bottom w:val="nil"/>
              <w:right w:val="single" w:sz="8" w:space="0" w:color="000000"/>
            </w:tcBorders>
            <w:shd w:val="clear" w:color="auto" w:fill="FFFFFF"/>
            <w:vAlign w:val="bottom"/>
          </w:tcPr>
          <w:p w14:paraId="2B4168B8" w14:textId="77777777" w:rsidR="00D109E8" w:rsidRDefault="005804B6">
            <w:pPr>
              <w:jc w:val="right"/>
            </w:pPr>
            <w:r>
              <w:rPr>
                <w:sz w:val="16"/>
                <w:szCs w:val="16"/>
              </w:rPr>
              <w:t>7</w:t>
            </w:r>
          </w:p>
        </w:tc>
        <w:tc>
          <w:tcPr>
            <w:tcW w:w="1038" w:type="dxa"/>
            <w:tcBorders>
              <w:top w:val="nil"/>
              <w:left w:val="nil"/>
              <w:bottom w:val="nil"/>
              <w:right w:val="nil"/>
            </w:tcBorders>
            <w:shd w:val="clear" w:color="auto" w:fill="FFFFFF"/>
            <w:vAlign w:val="bottom"/>
          </w:tcPr>
          <w:p w14:paraId="075B2C72" w14:textId="77777777" w:rsidR="00D109E8" w:rsidRDefault="005804B6">
            <w:pPr>
              <w:jc w:val="right"/>
            </w:pPr>
            <w:r>
              <w:rPr>
                <w:sz w:val="16"/>
                <w:szCs w:val="16"/>
              </w:rPr>
              <w:t>28.88</w:t>
            </w:r>
          </w:p>
        </w:tc>
        <w:tc>
          <w:tcPr>
            <w:tcW w:w="335" w:type="dxa"/>
            <w:tcBorders>
              <w:top w:val="nil"/>
              <w:left w:val="nil"/>
              <w:bottom w:val="nil"/>
              <w:right w:val="single" w:sz="8" w:space="0" w:color="000000"/>
            </w:tcBorders>
            <w:shd w:val="clear" w:color="auto" w:fill="FFFFFF"/>
            <w:vAlign w:val="bottom"/>
          </w:tcPr>
          <w:p w14:paraId="4FC4BD79" w14:textId="77777777" w:rsidR="00D109E8" w:rsidRDefault="005804B6">
            <w:pPr>
              <w:jc w:val="right"/>
            </w:pPr>
            <w:r>
              <w:rPr>
                <w:sz w:val="16"/>
                <w:szCs w:val="16"/>
              </w:rPr>
              <w:t>2</w:t>
            </w:r>
          </w:p>
        </w:tc>
        <w:tc>
          <w:tcPr>
            <w:tcW w:w="844" w:type="dxa"/>
            <w:tcBorders>
              <w:top w:val="nil"/>
              <w:left w:val="nil"/>
              <w:bottom w:val="nil"/>
              <w:right w:val="nil"/>
            </w:tcBorders>
            <w:shd w:val="clear" w:color="auto" w:fill="FFFFFF"/>
            <w:vAlign w:val="bottom"/>
          </w:tcPr>
          <w:p w14:paraId="49A59D4E" w14:textId="77777777" w:rsidR="00D109E8" w:rsidRDefault="005804B6">
            <w:pPr>
              <w:jc w:val="right"/>
            </w:pPr>
            <w:r>
              <w:rPr>
                <w:sz w:val="16"/>
                <w:szCs w:val="16"/>
              </w:rPr>
              <w:t>159.70</w:t>
            </w:r>
          </w:p>
        </w:tc>
        <w:tc>
          <w:tcPr>
            <w:tcW w:w="334" w:type="dxa"/>
            <w:tcBorders>
              <w:top w:val="nil"/>
              <w:left w:val="nil"/>
              <w:bottom w:val="nil"/>
              <w:right w:val="single" w:sz="8" w:space="0" w:color="000000"/>
            </w:tcBorders>
            <w:shd w:val="clear" w:color="auto" w:fill="FFFFFF"/>
            <w:vAlign w:val="bottom"/>
          </w:tcPr>
          <w:p w14:paraId="719084B6" w14:textId="77777777" w:rsidR="00D109E8" w:rsidRDefault="005804B6">
            <w:pPr>
              <w:jc w:val="right"/>
            </w:pPr>
            <w:r>
              <w:rPr>
                <w:sz w:val="16"/>
                <w:szCs w:val="16"/>
              </w:rPr>
              <w:t>4</w:t>
            </w:r>
          </w:p>
        </w:tc>
        <w:tc>
          <w:tcPr>
            <w:tcW w:w="686" w:type="dxa"/>
            <w:tcBorders>
              <w:top w:val="nil"/>
              <w:left w:val="nil"/>
              <w:bottom w:val="nil"/>
              <w:right w:val="nil"/>
            </w:tcBorders>
            <w:shd w:val="clear" w:color="auto" w:fill="FFFFFF"/>
            <w:vAlign w:val="bottom"/>
          </w:tcPr>
          <w:p w14:paraId="50402FFB" w14:textId="77777777" w:rsidR="00D109E8" w:rsidRDefault="005804B6">
            <w:pPr>
              <w:jc w:val="right"/>
            </w:pPr>
            <w:r>
              <w:rPr>
                <w:sz w:val="16"/>
                <w:szCs w:val="16"/>
              </w:rPr>
              <w:t>1.12</w:t>
            </w:r>
          </w:p>
        </w:tc>
        <w:tc>
          <w:tcPr>
            <w:tcW w:w="334" w:type="dxa"/>
            <w:tcBorders>
              <w:top w:val="nil"/>
              <w:left w:val="nil"/>
              <w:bottom w:val="nil"/>
              <w:right w:val="single" w:sz="8" w:space="0" w:color="000000"/>
            </w:tcBorders>
            <w:shd w:val="clear" w:color="auto" w:fill="FFFFFF"/>
            <w:vAlign w:val="bottom"/>
          </w:tcPr>
          <w:p w14:paraId="497D7F62"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6E8CAC37" w14:textId="77777777" w:rsidR="00D109E8" w:rsidRDefault="005804B6">
            <w:pPr>
              <w:jc w:val="right"/>
            </w:pPr>
            <w:r>
              <w:rPr>
                <w:b/>
                <w:sz w:val="16"/>
                <w:szCs w:val="16"/>
              </w:rPr>
              <w:t>3.83</w:t>
            </w:r>
          </w:p>
        </w:tc>
        <w:tc>
          <w:tcPr>
            <w:tcW w:w="334" w:type="dxa"/>
            <w:tcBorders>
              <w:top w:val="nil"/>
              <w:left w:val="nil"/>
              <w:bottom w:val="nil"/>
              <w:right w:val="single" w:sz="8" w:space="0" w:color="000000"/>
            </w:tcBorders>
            <w:shd w:val="clear" w:color="auto" w:fill="FFFFFF"/>
            <w:vAlign w:val="bottom"/>
          </w:tcPr>
          <w:p w14:paraId="25B79D1D" w14:textId="77777777" w:rsidR="00D109E8" w:rsidRDefault="005804B6">
            <w:pPr>
              <w:jc w:val="right"/>
            </w:pPr>
            <w:r>
              <w:rPr>
                <w:b/>
                <w:sz w:val="16"/>
                <w:szCs w:val="16"/>
              </w:rPr>
              <w:t>1</w:t>
            </w:r>
          </w:p>
        </w:tc>
        <w:tc>
          <w:tcPr>
            <w:tcW w:w="827" w:type="dxa"/>
            <w:tcBorders>
              <w:top w:val="nil"/>
              <w:left w:val="nil"/>
              <w:bottom w:val="nil"/>
              <w:right w:val="nil"/>
            </w:tcBorders>
            <w:shd w:val="clear" w:color="auto" w:fill="FFFFFF"/>
            <w:vAlign w:val="bottom"/>
          </w:tcPr>
          <w:p w14:paraId="10132101" w14:textId="77777777" w:rsidR="00D109E8" w:rsidRDefault="005804B6">
            <w:pPr>
              <w:jc w:val="right"/>
            </w:pPr>
            <w:r>
              <w:rPr>
                <w:sz w:val="16"/>
                <w:szCs w:val="16"/>
              </w:rPr>
              <w:t>0.36</w:t>
            </w:r>
          </w:p>
        </w:tc>
        <w:tc>
          <w:tcPr>
            <w:tcW w:w="334" w:type="dxa"/>
            <w:tcBorders>
              <w:top w:val="nil"/>
              <w:left w:val="nil"/>
              <w:bottom w:val="nil"/>
              <w:right w:val="single" w:sz="8" w:space="0" w:color="000000"/>
            </w:tcBorders>
            <w:shd w:val="clear" w:color="auto" w:fill="FFFFFF"/>
            <w:vAlign w:val="bottom"/>
          </w:tcPr>
          <w:p w14:paraId="48E5D112"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339271BD" w14:textId="77777777" w:rsidR="00D109E8" w:rsidRDefault="005804B6">
            <w:pPr>
              <w:jc w:val="right"/>
            </w:pPr>
            <w:r>
              <w:rPr>
                <w:b/>
                <w:sz w:val="16"/>
                <w:szCs w:val="16"/>
              </w:rPr>
              <w:t>1.40</w:t>
            </w:r>
          </w:p>
        </w:tc>
        <w:tc>
          <w:tcPr>
            <w:tcW w:w="334" w:type="dxa"/>
            <w:tcBorders>
              <w:top w:val="nil"/>
              <w:left w:val="nil"/>
              <w:bottom w:val="nil"/>
              <w:right w:val="single" w:sz="8" w:space="0" w:color="000000"/>
            </w:tcBorders>
            <w:shd w:val="clear" w:color="auto" w:fill="FFFFFF"/>
            <w:vAlign w:val="bottom"/>
          </w:tcPr>
          <w:p w14:paraId="14221D1B"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7BC3462F" w14:textId="77777777" w:rsidR="00D109E8" w:rsidRDefault="005804B6">
            <w:pPr>
              <w:jc w:val="right"/>
            </w:pPr>
            <w:r>
              <w:rPr>
                <w:b/>
                <w:sz w:val="16"/>
                <w:szCs w:val="16"/>
              </w:rPr>
              <w:t>0.30</w:t>
            </w:r>
          </w:p>
        </w:tc>
        <w:tc>
          <w:tcPr>
            <w:tcW w:w="334" w:type="dxa"/>
            <w:tcBorders>
              <w:top w:val="nil"/>
              <w:left w:val="nil"/>
              <w:bottom w:val="nil"/>
              <w:right w:val="single" w:sz="8" w:space="0" w:color="000000"/>
            </w:tcBorders>
            <w:shd w:val="clear" w:color="auto" w:fill="FFFFFF"/>
            <w:vAlign w:val="bottom"/>
          </w:tcPr>
          <w:p w14:paraId="0D686DD1" w14:textId="77777777" w:rsidR="00D109E8" w:rsidRDefault="005804B6">
            <w:pPr>
              <w:jc w:val="right"/>
            </w:pPr>
            <w:r>
              <w:rPr>
                <w:b/>
                <w:sz w:val="16"/>
                <w:szCs w:val="16"/>
              </w:rPr>
              <w:t>1</w:t>
            </w:r>
          </w:p>
        </w:tc>
        <w:tc>
          <w:tcPr>
            <w:tcW w:w="658" w:type="dxa"/>
            <w:tcBorders>
              <w:top w:val="nil"/>
              <w:left w:val="nil"/>
              <w:bottom w:val="nil"/>
              <w:right w:val="nil"/>
            </w:tcBorders>
            <w:shd w:val="clear" w:color="auto" w:fill="FFFFFF"/>
            <w:vAlign w:val="bottom"/>
          </w:tcPr>
          <w:p w14:paraId="7A499E66" w14:textId="77777777" w:rsidR="00D109E8" w:rsidRDefault="005804B6">
            <w:pPr>
              <w:jc w:val="right"/>
            </w:pPr>
            <w:r>
              <w:rPr>
                <w:sz w:val="16"/>
                <w:szCs w:val="16"/>
              </w:rPr>
              <w:t>0.92</w:t>
            </w:r>
          </w:p>
        </w:tc>
        <w:tc>
          <w:tcPr>
            <w:tcW w:w="334" w:type="dxa"/>
            <w:tcBorders>
              <w:top w:val="nil"/>
              <w:left w:val="nil"/>
              <w:bottom w:val="nil"/>
              <w:right w:val="nil"/>
            </w:tcBorders>
            <w:shd w:val="clear" w:color="auto" w:fill="FFFFFF"/>
            <w:vAlign w:val="bottom"/>
          </w:tcPr>
          <w:p w14:paraId="754EA716" w14:textId="77777777" w:rsidR="00D109E8" w:rsidRDefault="005804B6">
            <w:pPr>
              <w:jc w:val="right"/>
            </w:pPr>
            <w:r>
              <w:rPr>
                <w:sz w:val="16"/>
                <w:szCs w:val="16"/>
              </w:rPr>
              <w:t>6</w:t>
            </w:r>
          </w:p>
        </w:tc>
      </w:tr>
      <w:tr w:rsidR="00D109E8" w14:paraId="57C21F79" w14:textId="77777777">
        <w:trPr>
          <w:trHeight w:val="300"/>
        </w:trPr>
        <w:tc>
          <w:tcPr>
            <w:tcW w:w="340" w:type="dxa"/>
            <w:tcBorders>
              <w:top w:val="nil"/>
              <w:left w:val="nil"/>
              <w:bottom w:val="nil"/>
              <w:right w:val="single" w:sz="8" w:space="0" w:color="000000"/>
            </w:tcBorders>
            <w:shd w:val="clear" w:color="auto" w:fill="FFFFFF"/>
            <w:vAlign w:val="bottom"/>
          </w:tcPr>
          <w:p w14:paraId="20488B6E" w14:textId="77777777" w:rsidR="00D109E8" w:rsidRDefault="005804B6">
            <w:pPr>
              <w:jc w:val="right"/>
            </w:pPr>
            <w:r>
              <w:rPr>
                <w:sz w:val="16"/>
                <w:szCs w:val="16"/>
              </w:rPr>
              <w:t>8</w:t>
            </w:r>
          </w:p>
        </w:tc>
        <w:tc>
          <w:tcPr>
            <w:tcW w:w="1038" w:type="dxa"/>
            <w:tcBorders>
              <w:top w:val="nil"/>
              <w:left w:val="nil"/>
              <w:bottom w:val="nil"/>
              <w:right w:val="nil"/>
            </w:tcBorders>
            <w:shd w:val="clear" w:color="auto" w:fill="FFFFFF"/>
            <w:vAlign w:val="bottom"/>
          </w:tcPr>
          <w:p w14:paraId="1A19C571" w14:textId="77777777" w:rsidR="00D109E8" w:rsidRDefault="005804B6">
            <w:pPr>
              <w:jc w:val="right"/>
            </w:pPr>
            <w:r>
              <w:rPr>
                <w:sz w:val="16"/>
                <w:szCs w:val="16"/>
              </w:rPr>
              <w:t>63.54</w:t>
            </w:r>
          </w:p>
        </w:tc>
        <w:tc>
          <w:tcPr>
            <w:tcW w:w="335" w:type="dxa"/>
            <w:tcBorders>
              <w:top w:val="nil"/>
              <w:left w:val="nil"/>
              <w:bottom w:val="nil"/>
              <w:right w:val="single" w:sz="8" w:space="0" w:color="000000"/>
            </w:tcBorders>
            <w:shd w:val="clear" w:color="auto" w:fill="FFFFFF"/>
            <w:vAlign w:val="bottom"/>
          </w:tcPr>
          <w:p w14:paraId="69B848A7" w14:textId="77777777" w:rsidR="00D109E8" w:rsidRDefault="005804B6">
            <w:pPr>
              <w:jc w:val="right"/>
            </w:pPr>
            <w:r>
              <w:rPr>
                <w:sz w:val="16"/>
                <w:szCs w:val="16"/>
              </w:rPr>
              <w:t>8</w:t>
            </w:r>
          </w:p>
        </w:tc>
        <w:tc>
          <w:tcPr>
            <w:tcW w:w="844" w:type="dxa"/>
            <w:tcBorders>
              <w:top w:val="nil"/>
              <w:left w:val="nil"/>
              <w:bottom w:val="nil"/>
              <w:right w:val="nil"/>
            </w:tcBorders>
            <w:shd w:val="clear" w:color="auto" w:fill="FFFFFF"/>
            <w:vAlign w:val="bottom"/>
          </w:tcPr>
          <w:p w14:paraId="5DC82F3E" w14:textId="77777777" w:rsidR="00D109E8" w:rsidRDefault="005804B6">
            <w:pPr>
              <w:jc w:val="right"/>
            </w:pPr>
            <w:r>
              <w:rPr>
                <w:sz w:val="16"/>
                <w:szCs w:val="16"/>
              </w:rPr>
              <w:t>147.31</w:t>
            </w:r>
          </w:p>
        </w:tc>
        <w:tc>
          <w:tcPr>
            <w:tcW w:w="334" w:type="dxa"/>
            <w:tcBorders>
              <w:top w:val="nil"/>
              <w:left w:val="nil"/>
              <w:bottom w:val="nil"/>
              <w:right w:val="single" w:sz="8" w:space="0" w:color="000000"/>
            </w:tcBorders>
            <w:shd w:val="clear" w:color="auto" w:fill="FFFFFF"/>
            <w:vAlign w:val="bottom"/>
          </w:tcPr>
          <w:p w14:paraId="63C95209" w14:textId="77777777" w:rsidR="00D109E8" w:rsidRDefault="005804B6">
            <w:pPr>
              <w:jc w:val="right"/>
            </w:pPr>
            <w:r>
              <w:rPr>
                <w:sz w:val="16"/>
                <w:szCs w:val="16"/>
              </w:rPr>
              <w:t>9</w:t>
            </w:r>
          </w:p>
        </w:tc>
        <w:tc>
          <w:tcPr>
            <w:tcW w:w="686" w:type="dxa"/>
            <w:tcBorders>
              <w:top w:val="nil"/>
              <w:left w:val="nil"/>
              <w:bottom w:val="nil"/>
              <w:right w:val="nil"/>
            </w:tcBorders>
            <w:shd w:val="clear" w:color="auto" w:fill="FFFFFF"/>
            <w:vAlign w:val="bottom"/>
          </w:tcPr>
          <w:p w14:paraId="3D5D0E6B" w14:textId="77777777" w:rsidR="00D109E8" w:rsidRDefault="005804B6">
            <w:pPr>
              <w:jc w:val="right"/>
            </w:pPr>
            <w:r>
              <w:rPr>
                <w:sz w:val="16"/>
                <w:szCs w:val="16"/>
              </w:rPr>
              <w:t>-3.12</w:t>
            </w:r>
          </w:p>
        </w:tc>
        <w:tc>
          <w:tcPr>
            <w:tcW w:w="334" w:type="dxa"/>
            <w:tcBorders>
              <w:top w:val="nil"/>
              <w:left w:val="nil"/>
              <w:bottom w:val="nil"/>
              <w:right w:val="single" w:sz="8" w:space="0" w:color="000000"/>
            </w:tcBorders>
            <w:shd w:val="clear" w:color="auto" w:fill="FFFFFF"/>
            <w:vAlign w:val="bottom"/>
          </w:tcPr>
          <w:p w14:paraId="35FEEEF8"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1022809B" w14:textId="77777777" w:rsidR="00D109E8" w:rsidRDefault="005804B6">
            <w:pPr>
              <w:jc w:val="right"/>
            </w:pPr>
            <w:r>
              <w:rPr>
                <w:sz w:val="16"/>
                <w:szCs w:val="16"/>
              </w:rPr>
              <w:t>0.39</w:t>
            </w:r>
          </w:p>
        </w:tc>
        <w:tc>
          <w:tcPr>
            <w:tcW w:w="334" w:type="dxa"/>
            <w:tcBorders>
              <w:top w:val="nil"/>
              <w:left w:val="nil"/>
              <w:bottom w:val="nil"/>
              <w:right w:val="single" w:sz="8" w:space="0" w:color="000000"/>
            </w:tcBorders>
            <w:shd w:val="clear" w:color="auto" w:fill="FFFFFF"/>
            <w:vAlign w:val="bottom"/>
          </w:tcPr>
          <w:p w14:paraId="16AC6BFD" w14:textId="77777777" w:rsidR="00D109E8" w:rsidRDefault="005804B6">
            <w:pPr>
              <w:jc w:val="right"/>
            </w:pPr>
            <w:r>
              <w:rPr>
                <w:sz w:val="16"/>
                <w:szCs w:val="16"/>
              </w:rPr>
              <w:t>9</w:t>
            </w:r>
          </w:p>
        </w:tc>
        <w:tc>
          <w:tcPr>
            <w:tcW w:w="827" w:type="dxa"/>
            <w:tcBorders>
              <w:top w:val="nil"/>
              <w:left w:val="nil"/>
              <w:bottom w:val="nil"/>
              <w:right w:val="nil"/>
            </w:tcBorders>
            <w:shd w:val="clear" w:color="auto" w:fill="FFFFFF"/>
            <w:vAlign w:val="bottom"/>
          </w:tcPr>
          <w:p w14:paraId="6FB78CCB" w14:textId="77777777" w:rsidR="00D109E8" w:rsidRDefault="005804B6">
            <w:pPr>
              <w:jc w:val="right"/>
            </w:pPr>
            <w:r>
              <w:rPr>
                <w:b/>
                <w:sz w:val="16"/>
                <w:szCs w:val="16"/>
              </w:rPr>
              <w:t>0.31</w:t>
            </w:r>
          </w:p>
        </w:tc>
        <w:tc>
          <w:tcPr>
            <w:tcW w:w="334" w:type="dxa"/>
            <w:tcBorders>
              <w:top w:val="nil"/>
              <w:left w:val="nil"/>
              <w:bottom w:val="nil"/>
              <w:right w:val="single" w:sz="8" w:space="0" w:color="000000"/>
            </w:tcBorders>
            <w:shd w:val="clear" w:color="auto" w:fill="FFFFFF"/>
            <w:vAlign w:val="bottom"/>
          </w:tcPr>
          <w:p w14:paraId="6FA13750"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16D3E3BD" w14:textId="77777777" w:rsidR="00D109E8" w:rsidRDefault="005804B6">
            <w:pPr>
              <w:jc w:val="right"/>
            </w:pPr>
            <w:r>
              <w:rPr>
                <w:sz w:val="16"/>
                <w:szCs w:val="16"/>
              </w:rPr>
              <w:t>1.50</w:t>
            </w:r>
          </w:p>
        </w:tc>
        <w:tc>
          <w:tcPr>
            <w:tcW w:w="334" w:type="dxa"/>
            <w:tcBorders>
              <w:top w:val="nil"/>
              <w:left w:val="nil"/>
              <w:bottom w:val="nil"/>
              <w:right w:val="single" w:sz="8" w:space="0" w:color="000000"/>
            </w:tcBorders>
            <w:shd w:val="clear" w:color="auto" w:fill="FFFFFF"/>
            <w:vAlign w:val="bottom"/>
          </w:tcPr>
          <w:p w14:paraId="59D47DE2"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47EE3818" w14:textId="77777777" w:rsidR="00D109E8" w:rsidRDefault="005804B6">
            <w:pPr>
              <w:jc w:val="right"/>
            </w:pPr>
            <w:r>
              <w:rPr>
                <w:sz w:val="16"/>
                <w:szCs w:val="16"/>
              </w:rPr>
              <w:t>0.27</w:t>
            </w:r>
          </w:p>
        </w:tc>
        <w:tc>
          <w:tcPr>
            <w:tcW w:w="334" w:type="dxa"/>
            <w:tcBorders>
              <w:top w:val="nil"/>
              <w:left w:val="nil"/>
              <w:bottom w:val="nil"/>
              <w:right w:val="single" w:sz="8" w:space="0" w:color="000000"/>
            </w:tcBorders>
            <w:shd w:val="clear" w:color="auto" w:fill="FFFFFF"/>
            <w:vAlign w:val="bottom"/>
          </w:tcPr>
          <w:p w14:paraId="18EAC743" w14:textId="77777777" w:rsidR="00D109E8" w:rsidRDefault="005804B6">
            <w:pPr>
              <w:jc w:val="right"/>
            </w:pPr>
            <w:r>
              <w:rPr>
                <w:sz w:val="16"/>
                <w:szCs w:val="16"/>
              </w:rPr>
              <w:t>5</w:t>
            </w:r>
          </w:p>
        </w:tc>
        <w:tc>
          <w:tcPr>
            <w:tcW w:w="658" w:type="dxa"/>
            <w:tcBorders>
              <w:top w:val="nil"/>
              <w:left w:val="nil"/>
              <w:bottom w:val="nil"/>
              <w:right w:val="nil"/>
            </w:tcBorders>
            <w:shd w:val="clear" w:color="auto" w:fill="FFFFFF"/>
            <w:vAlign w:val="bottom"/>
          </w:tcPr>
          <w:p w14:paraId="01EB2751" w14:textId="77777777" w:rsidR="00D109E8" w:rsidRDefault="005804B6">
            <w:pPr>
              <w:jc w:val="right"/>
            </w:pPr>
            <w:r>
              <w:rPr>
                <w:sz w:val="16"/>
                <w:szCs w:val="16"/>
              </w:rPr>
              <w:t>1.34</w:t>
            </w:r>
          </w:p>
        </w:tc>
        <w:tc>
          <w:tcPr>
            <w:tcW w:w="334" w:type="dxa"/>
            <w:tcBorders>
              <w:top w:val="nil"/>
              <w:left w:val="nil"/>
              <w:bottom w:val="nil"/>
              <w:right w:val="nil"/>
            </w:tcBorders>
            <w:shd w:val="clear" w:color="auto" w:fill="FFFFFF"/>
            <w:vAlign w:val="bottom"/>
          </w:tcPr>
          <w:p w14:paraId="354FF6F7" w14:textId="77777777" w:rsidR="00D109E8" w:rsidRDefault="005804B6">
            <w:pPr>
              <w:jc w:val="right"/>
            </w:pPr>
            <w:r>
              <w:rPr>
                <w:sz w:val="16"/>
                <w:szCs w:val="16"/>
              </w:rPr>
              <w:t>4</w:t>
            </w:r>
          </w:p>
        </w:tc>
      </w:tr>
      <w:tr w:rsidR="00D109E8" w14:paraId="1C64D4A6" w14:textId="77777777">
        <w:trPr>
          <w:trHeight w:val="300"/>
        </w:trPr>
        <w:tc>
          <w:tcPr>
            <w:tcW w:w="340" w:type="dxa"/>
            <w:tcBorders>
              <w:top w:val="nil"/>
              <w:left w:val="nil"/>
              <w:bottom w:val="nil"/>
              <w:right w:val="single" w:sz="8" w:space="0" w:color="000000"/>
            </w:tcBorders>
            <w:shd w:val="clear" w:color="auto" w:fill="FFFFFF"/>
            <w:vAlign w:val="bottom"/>
          </w:tcPr>
          <w:p w14:paraId="4D3E4936" w14:textId="77777777" w:rsidR="00D109E8" w:rsidRDefault="005804B6">
            <w:pPr>
              <w:jc w:val="right"/>
            </w:pPr>
            <w:r>
              <w:rPr>
                <w:sz w:val="16"/>
                <w:szCs w:val="16"/>
              </w:rPr>
              <w:t>9</w:t>
            </w:r>
          </w:p>
        </w:tc>
        <w:tc>
          <w:tcPr>
            <w:tcW w:w="1038" w:type="dxa"/>
            <w:tcBorders>
              <w:top w:val="nil"/>
              <w:left w:val="nil"/>
              <w:bottom w:val="nil"/>
              <w:right w:val="nil"/>
            </w:tcBorders>
            <w:shd w:val="clear" w:color="auto" w:fill="FFFFFF"/>
            <w:vAlign w:val="bottom"/>
          </w:tcPr>
          <w:p w14:paraId="698B77CD" w14:textId="77777777" w:rsidR="00D109E8" w:rsidRDefault="005804B6">
            <w:pPr>
              <w:jc w:val="right"/>
            </w:pPr>
            <w:r>
              <w:rPr>
                <w:sz w:val="16"/>
                <w:szCs w:val="16"/>
              </w:rPr>
              <w:t>48.78</w:t>
            </w:r>
          </w:p>
        </w:tc>
        <w:tc>
          <w:tcPr>
            <w:tcW w:w="335" w:type="dxa"/>
            <w:tcBorders>
              <w:top w:val="nil"/>
              <w:left w:val="nil"/>
              <w:bottom w:val="nil"/>
              <w:right w:val="single" w:sz="8" w:space="0" w:color="000000"/>
            </w:tcBorders>
            <w:shd w:val="clear" w:color="auto" w:fill="FFFFFF"/>
            <w:vAlign w:val="bottom"/>
          </w:tcPr>
          <w:p w14:paraId="267FF5DA" w14:textId="77777777" w:rsidR="00D109E8" w:rsidRDefault="005804B6">
            <w:pPr>
              <w:jc w:val="right"/>
            </w:pPr>
            <w:r>
              <w:rPr>
                <w:sz w:val="16"/>
                <w:szCs w:val="16"/>
              </w:rPr>
              <w:t>4</w:t>
            </w:r>
          </w:p>
        </w:tc>
        <w:tc>
          <w:tcPr>
            <w:tcW w:w="844" w:type="dxa"/>
            <w:tcBorders>
              <w:top w:val="nil"/>
              <w:left w:val="nil"/>
              <w:bottom w:val="nil"/>
              <w:right w:val="nil"/>
            </w:tcBorders>
            <w:shd w:val="clear" w:color="auto" w:fill="FFFFFF"/>
            <w:vAlign w:val="bottom"/>
          </w:tcPr>
          <w:p w14:paraId="160761C6" w14:textId="77777777" w:rsidR="00D109E8" w:rsidRDefault="005804B6">
            <w:pPr>
              <w:jc w:val="right"/>
            </w:pPr>
            <w:r>
              <w:rPr>
                <w:sz w:val="16"/>
                <w:szCs w:val="16"/>
              </w:rPr>
              <w:t>150.17</w:t>
            </w:r>
          </w:p>
        </w:tc>
        <w:tc>
          <w:tcPr>
            <w:tcW w:w="334" w:type="dxa"/>
            <w:tcBorders>
              <w:top w:val="nil"/>
              <w:left w:val="nil"/>
              <w:bottom w:val="nil"/>
              <w:right w:val="single" w:sz="8" w:space="0" w:color="000000"/>
            </w:tcBorders>
            <w:shd w:val="clear" w:color="auto" w:fill="FFFFFF"/>
            <w:vAlign w:val="bottom"/>
          </w:tcPr>
          <w:p w14:paraId="343E9789" w14:textId="77777777" w:rsidR="00D109E8" w:rsidRDefault="005804B6">
            <w:pPr>
              <w:jc w:val="right"/>
            </w:pPr>
            <w:r>
              <w:rPr>
                <w:sz w:val="16"/>
                <w:szCs w:val="16"/>
              </w:rPr>
              <w:t>7</w:t>
            </w:r>
          </w:p>
        </w:tc>
        <w:tc>
          <w:tcPr>
            <w:tcW w:w="686" w:type="dxa"/>
            <w:tcBorders>
              <w:top w:val="nil"/>
              <w:left w:val="nil"/>
              <w:bottom w:val="nil"/>
              <w:right w:val="nil"/>
            </w:tcBorders>
            <w:shd w:val="clear" w:color="auto" w:fill="FFFFFF"/>
            <w:vAlign w:val="bottom"/>
          </w:tcPr>
          <w:p w14:paraId="60483BDC" w14:textId="77777777" w:rsidR="00D109E8" w:rsidRDefault="005804B6">
            <w:pPr>
              <w:jc w:val="right"/>
            </w:pPr>
            <w:r>
              <w:rPr>
                <w:sz w:val="16"/>
                <w:szCs w:val="16"/>
              </w:rPr>
              <w:t>-2.06</w:t>
            </w:r>
          </w:p>
        </w:tc>
        <w:tc>
          <w:tcPr>
            <w:tcW w:w="334" w:type="dxa"/>
            <w:tcBorders>
              <w:top w:val="nil"/>
              <w:left w:val="nil"/>
              <w:bottom w:val="nil"/>
              <w:right w:val="single" w:sz="8" w:space="0" w:color="000000"/>
            </w:tcBorders>
            <w:shd w:val="clear" w:color="auto" w:fill="FFFFFF"/>
            <w:vAlign w:val="bottom"/>
          </w:tcPr>
          <w:p w14:paraId="4E2D3FA3"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38EF2C74"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4A89289E" w14:textId="77777777" w:rsidR="00D109E8" w:rsidRDefault="005804B6">
            <w:pPr>
              <w:jc w:val="right"/>
            </w:pPr>
            <w:r>
              <w:rPr>
                <w:sz w:val="16"/>
                <w:szCs w:val="16"/>
              </w:rPr>
              <w:t>4</w:t>
            </w:r>
          </w:p>
        </w:tc>
        <w:tc>
          <w:tcPr>
            <w:tcW w:w="827" w:type="dxa"/>
            <w:tcBorders>
              <w:top w:val="nil"/>
              <w:left w:val="nil"/>
              <w:bottom w:val="nil"/>
              <w:right w:val="nil"/>
            </w:tcBorders>
            <w:shd w:val="clear" w:color="auto" w:fill="FFFFFF"/>
            <w:vAlign w:val="bottom"/>
          </w:tcPr>
          <w:p w14:paraId="0AE8245F" w14:textId="77777777" w:rsidR="00D109E8" w:rsidRDefault="005804B6">
            <w:pPr>
              <w:jc w:val="right"/>
            </w:pPr>
            <w:r>
              <w:rPr>
                <w:sz w:val="16"/>
                <w:szCs w:val="16"/>
              </w:rPr>
              <w:t>0.33</w:t>
            </w:r>
          </w:p>
        </w:tc>
        <w:tc>
          <w:tcPr>
            <w:tcW w:w="334" w:type="dxa"/>
            <w:tcBorders>
              <w:top w:val="nil"/>
              <w:left w:val="nil"/>
              <w:bottom w:val="nil"/>
              <w:right w:val="single" w:sz="8" w:space="0" w:color="000000"/>
            </w:tcBorders>
            <w:shd w:val="clear" w:color="auto" w:fill="FFFFFF"/>
            <w:vAlign w:val="bottom"/>
          </w:tcPr>
          <w:p w14:paraId="06C8045E"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425C31F0" w14:textId="77777777" w:rsidR="00D109E8" w:rsidRDefault="005804B6">
            <w:pPr>
              <w:jc w:val="right"/>
            </w:pPr>
            <w:r>
              <w:rPr>
                <w:sz w:val="16"/>
                <w:szCs w:val="16"/>
              </w:rPr>
              <w:t>1.47</w:t>
            </w:r>
          </w:p>
        </w:tc>
        <w:tc>
          <w:tcPr>
            <w:tcW w:w="334" w:type="dxa"/>
            <w:tcBorders>
              <w:top w:val="nil"/>
              <w:left w:val="nil"/>
              <w:bottom w:val="nil"/>
              <w:right w:val="single" w:sz="8" w:space="0" w:color="000000"/>
            </w:tcBorders>
            <w:shd w:val="clear" w:color="auto" w:fill="FFFFFF"/>
            <w:vAlign w:val="bottom"/>
          </w:tcPr>
          <w:p w14:paraId="65F488F8"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7137888D" w14:textId="77777777" w:rsidR="00D109E8" w:rsidRDefault="005804B6">
            <w:pPr>
              <w:jc w:val="right"/>
            </w:pPr>
            <w:r>
              <w:rPr>
                <w:sz w:val="16"/>
                <w:szCs w:val="16"/>
              </w:rPr>
              <w:t>0.29</w:t>
            </w:r>
          </w:p>
        </w:tc>
        <w:tc>
          <w:tcPr>
            <w:tcW w:w="334" w:type="dxa"/>
            <w:tcBorders>
              <w:top w:val="nil"/>
              <w:left w:val="nil"/>
              <w:bottom w:val="nil"/>
              <w:right w:val="single" w:sz="8" w:space="0" w:color="000000"/>
            </w:tcBorders>
            <w:shd w:val="clear" w:color="auto" w:fill="FFFFFF"/>
            <w:vAlign w:val="bottom"/>
          </w:tcPr>
          <w:p w14:paraId="7A7E9017" w14:textId="77777777" w:rsidR="00D109E8" w:rsidRDefault="005804B6">
            <w:pPr>
              <w:jc w:val="right"/>
            </w:pPr>
            <w:r>
              <w:rPr>
                <w:sz w:val="16"/>
                <w:szCs w:val="16"/>
              </w:rPr>
              <w:t>3</w:t>
            </w:r>
          </w:p>
        </w:tc>
        <w:tc>
          <w:tcPr>
            <w:tcW w:w="658" w:type="dxa"/>
            <w:tcBorders>
              <w:top w:val="nil"/>
              <w:left w:val="nil"/>
              <w:bottom w:val="nil"/>
              <w:right w:val="nil"/>
            </w:tcBorders>
            <w:shd w:val="clear" w:color="auto" w:fill="FFFFFF"/>
            <w:vAlign w:val="bottom"/>
          </w:tcPr>
          <w:p w14:paraId="646AC0C2" w14:textId="77777777" w:rsidR="00D109E8" w:rsidRDefault="005804B6">
            <w:pPr>
              <w:jc w:val="right"/>
            </w:pPr>
            <w:r>
              <w:rPr>
                <w:sz w:val="16"/>
                <w:szCs w:val="16"/>
              </w:rPr>
              <w:t>1.20</w:t>
            </w:r>
          </w:p>
        </w:tc>
        <w:tc>
          <w:tcPr>
            <w:tcW w:w="334" w:type="dxa"/>
            <w:tcBorders>
              <w:top w:val="nil"/>
              <w:left w:val="nil"/>
              <w:bottom w:val="nil"/>
              <w:right w:val="nil"/>
            </w:tcBorders>
            <w:shd w:val="clear" w:color="auto" w:fill="FFFFFF"/>
            <w:vAlign w:val="bottom"/>
          </w:tcPr>
          <w:p w14:paraId="6E71BCCC" w14:textId="77777777" w:rsidR="00D109E8" w:rsidRDefault="005804B6">
            <w:pPr>
              <w:jc w:val="right"/>
            </w:pPr>
            <w:r>
              <w:rPr>
                <w:sz w:val="16"/>
                <w:szCs w:val="16"/>
              </w:rPr>
              <w:t>5</w:t>
            </w:r>
          </w:p>
        </w:tc>
      </w:tr>
      <w:tr w:rsidR="00D109E8" w14:paraId="206BDF5F" w14:textId="77777777">
        <w:trPr>
          <w:trHeight w:val="300"/>
        </w:trPr>
        <w:tc>
          <w:tcPr>
            <w:tcW w:w="340" w:type="dxa"/>
            <w:tcBorders>
              <w:top w:val="nil"/>
              <w:left w:val="nil"/>
              <w:bottom w:val="nil"/>
              <w:right w:val="single" w:sz="8" w:space="0" w:color="000000"/>
            </w:tcBorders>
            <w:shd w:val="clear" w:color="auto" w:fill="FFFFFF"/>
            <w:vAlign w:val="bottom"/>
          </w:tcPr>
          <w:p w14:paraId="633EA591" w14:textId="77777777" w:rsidR="00D109E8" w:rsidRDefault="005804B6">
            <w:pPr>
              <w:jc w:val="right"/>
            </w:pPr>
            <w:r>
              <w:rPr>
                <w:sz w:val="16"/>
                <w:szCs w:val="16"/>
              </w:rPr>
              <w:t>10</w:t>
            </w:r>
          </w:p>
        </w:tc>
        <w:tc>
          <w:tcPr>
            <w:tcW w:w="1038" w:type="dxa"/>
            <w:tcBorders>
              <w:top w:val="nil"/>
              <w:left w:val="nil"/>
              <w:bottom w:val="nil"/>
              <w:right w:val="nil"/>
            </w:tcBorders>
            <w:shd w:val="clear" w:color="auto" w:fill="FFFFFF"/>
            <w:vAlign w:val="bottom"/>
          </w:tcPr>
          <w:p w14:paraId="75628D87" w14:textId="77777777" w:rsidR="00D109E8" w:rsidRDefault="005804B6">
            <w:pPr>
              <w:jc w:val="right"/>
            </w:pPr>
            <w:r>
              <w:rPr>
                <w:sz w:val="16"/>
                <w:szCs w:val="16"/>
              </w:rPr>
              <w:t>25.57</w:t>
            </w:r>
          </w:p>
        </w:tc>
        <w:tc>
          <w:tcPr>
            <w:tcW w:w="335" w:type="dxa"/>
            <w:tcBorders>
              <w:top w:val="nil"/>
              <w:left w:val="nil"/>
              <w:bottom w:val="nil"/>
              <w:right w:val="single" w:sz="8" w:space="0" w:color="000000"/>
            </w:tcBorders>
            <w:shd w:val="clear" w:color="auto" w:fill="FFFFFF"/>
            <w:vAlign w:val="bottom"/>
          </w:tcPr>
          <w:p w14:paraId="60DC7CC9" w14:textId="77777777" w:rsidR="00D109E8" w:rsidRDefault="005804B6">
            <w:pPr>
              <w:jc w:val="right"/>
            </w:pPr>
            <w:r>
              <w:rPr>
                <w:sz w:val="16"/>
                <w:szCs w:val="16"/>
              </w:rPr>
              <w:t>3</w:t>
            </w:r>
          </w:p>
        </w:tc>
        <w:tc>
          <w:tcPr>
            <w:tcW w:w="844" w:type="dxa"/>
            <w:tcBorders>
              <w:top w:val="nil"/>
              <w:left w:val="nil"/>
              <w:bottom w:val="nil"/>
              <w:right w:val="nil"/>
            </w:tcBorders>
            <w:shd w:val="clear" w:color="auto" w:fill="FFFFFF"/>
            <w:vAlign w:val="bottom"/>
          </w:tcPr>
          <w:p w14:paraId="05AC17E5" w14:textId="77777777" w:rsidR="00D109E8" w:rsidRDefault="005804B6">
            <w:pPr>
              <w:jc w:val="right"/>
            </w:pPr>
            <w:r>
              <w:rPr>
                <w:sz w:val="16"/>
                <w:szCs w:val="16"/>
              </w:rPr>
              <w:t>149.47</w:t>
            </w:r>
          </w:p>
        </w:tc>
        <w:tc>
          <w:tcPr>
            <w:tcW w:w="334" w:type="dxa"/>
            <w:tcBorders>
              <w:top w:val="nil"/>
              <w:left w:val="nil"/>
              <w:bottom w:val="nil"/>
              <w:right w:val="single" w:sz="8" w:space="0" w:color="000000"/>
            </w:tcBorders>
            <w:shd w:val="clear" w:color="auto" w:fill="FFFFFF"/>
            <w:vAlign w:val="bottom"/>
          </w:tcPr>
          <w:p w14:paraId="361D5CBF" w14:textId="77777777" w:rsidR="00D109E8" w:rsidRDefault="005804B6">
            <w:pPr>
              <w:jc w:val="right"/>
            </w:pPr>
            <w:r>
              <w:rPr>
                <w:sz w:val="16"/>
                <w:szCs w:val="16"/>
              </w:rPr>
              <w:t>8</w:t>
            </w:r>
          </w:p>
        </w:tc>
        <w:tc>
          <w:tcPr>
            <w:tcW w:w="686" w:type="dxa"/>
            <w:tcBorders>
              <w:top w:val="nil"/>
              <w:left w:val="nil"/>
              <w:bottom w:val="nil"/>
              <w:right w:val="nil"/>
            </w:tcBorders>
            <w:shd w:val="clear" w:color="auto" w:fill="FFFFFF"/>
            <w:vAlign w:val="bottom"/>
          </w:tcPr>
          <w:p w14:paraId="1F7BD9D7" w14:textId="77777777" w:rsidR="00D109E8" w:rsidRDefault="005804B6">
            <w:pPr>
              <w:jc w:val="right"/>
            </w:pPr>
            <w:r>
              <w:rPr>
                <w:sz w:val="16"/>
                <w:szCs w:val="16"/>
              </w:rPr>
              <w:t>-9.33</w:t>
            </w:r>
          </w:p>
        </w:tc>
        <w:tc>
          <w:tcPr>
            <w:tcW w:w="334" w:type="dxa"/>
            <w:tcBorders>
              <w:top w:val="nil"/>
              <w:left w:val="nil"/>
              <w:bottom w:val="nil"/>
              <w:right w:val="single" w:sz="8" w:space="0" w:color="000000"/>
            </w:tcBorders>
            <w:shd w:val="clear" w:color="auto" w:fill="FFFFFF"/>
            <w:vAlign w:val="bottom"/>
          </w:tcPr>
          <w:p w14:paraId="6D60C766"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34CE7A08" w14:textId="77777777" w:rsidR="00D109E8" w:rsidRDefault="005804B6">
            <w:pPr>
              <w:jc w:val="right"/>
            </w:pPr>
            <w:r>
              <w:rPr>
                <w:sz w:val="16"/>
                <w:szCs w:val="16"/>
              </w:rPr>
              <w:t>2.24</w:t>
            </w:r>
          </w:p>
        </w:tc>
        <w:tc>
          <w:tcPr>
            <w:tcW w:w="334" w:type="dxa"/>
            <w:tcBorders>
              <w:top w:val="nil"/>
              <w:left w:val="nil"/>
              <w:bottom w:val="nil"/>
              <w:right w:val="single" w:sz="8" w:space="0" w:color="000000"/>
            </w:tcBorders>
            <w:shd w:val="clear" w:color="auto" w:fill="FFFFFF"/>
            <w:vAlign w:val="bottom"/>
          </w:tcPr>
          <w:p w14:paraId="702C66FC" w14:textId="77777777" w:rsidR="00D109E8" w:rsidRDefault="005804B6">
            <w:pPr>
              <w:jc w:val="right"/>
            </w:pPr>
            <w:r>
              <w:rPr>
                <w:sz w:val="16"/>
                <w:szCs w:val="16"/>
              </w:rPr>
              <w:t>3</w:t>
            </w:r>
          </w:p>
        </w:tc>
        <w:tc>
          <w:tcPr>
            <w:tcW w:w="827" w:type="dxa"/>
            <w:tcBorders>
              <w:top w:val="nil"/>
              <w:left w:val="nil"/>
              <w:bottom w:val="nil"/>
              <w:right w:val="nil"/>
            </w:tcBorders>
            <w:shd w:val="clear" w:color="auto" w:fill="FFFFFF"/>
            <w:vAlign w:val="bottom"/>
          </w:tcPr>
          <w:p w14:paraId="7277C8D4" w14:textId="77777777" w:rsidR="00D109E8" w:rsidRDefault="005804B6">
            <w:pPr>
              <w:jc w:val="right"/>
            </w:pPr>
            <w:r>
              <w:rPr>
                <w:sz w:val="16"/>
                <w:szCs w:val="16"/>
              </w:rPr>
              <w:t>0.32</w:t>
            </w:r>
          </w:p>
        </w:tc>
        <w:tc>
          <w:tcPr>
            <w:tcW w:w="334" w:type="dxa"/>
            <w:tcBorders>
              <w:top w:val="nil"/>
              <w:left w:val="nil"/>
              <w:bottom w:val="nil"/>
              <w:right w:val="single" w:sz="8" w:space="0" w:color="000000"/>
            </w:tcBorders>
            <w:shd w:val="clear" w:color="auto" w:fill="FFFFFF"/>
            <w:vAlign w:val="bottom"/>
          </w:tcPr>
          <w:p w14:paraId="786073CF"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2747C3B6"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072BEC2C"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3B0FF94D" w14:textId="77777777" w:rsidR="00D109E8" w:rsidRDefault="005804B6">
            <w:pPr>
              <w:jc w:val="right"/>
            </w:pPr>
            <w:r>
              <w:rPr>
                <w:sz w:val="16"/>
                <w:szCs w:val="16"/>
              </w:rPr>
              <w:t>0.28</w:t>
            </w:r>
          </w:p>
        </w:tc>
        <w:tc>
          <w:tcPr>
            <w:tcW w:w="334" w:type="dxa"/>
            <w:tcBorders>
              <w:top w:val="nil"/>
              <w:left w:val="nil"/>
              <w:bottom w:val="nil"/>
              <w:right w:val="single" w:sz="8" w:space="0" w:color="000000"/>
            </w:tcBorders>
            <w:shd w:val="clear" w:color="auto" w:fill="FFFFFF"/>
            <w:vAlign w:val="bottom"/>
          </w:tcPr>
          <w:p w14:paraId="6EDBC3FB" w14:textId="77777777" w:rsidR="00D109E8" w:rsidRDefault="005804B6">
            <w:pPr>
              <w:jc w:val="right"/>
            </w:pPr>
            <w:r>
              <w:rPr>
                <w:sz w:val="16"/>
                <w:szCs w:val="16"/>
              </w:rPr>
              <w:t>4</w:t>
            </w:r>
          </w:p>
        </w:tc>
        <w:tc>
          <w:tcPr>
            <w:tcW w:w="658" w:type="dxa"/>
            <w:tcBorders>
              <w:top w:val="nil"/>
              <w:left w:val="nil"/>
              <w:bottom w:val="nil"/>
              <w:right w:val="nil"/>
            </w:tcBorders>
            <w:shd w:val="clear" w:color="auto" w:fill="FFFFFF"/>
            <w:vAlign w:val="bottom"/>
          </w:tcPr>
          <w:p w14:paraId="7FFA592F" w14:textId="77777777" w:rsidR="00D109E8" w:rsidRDefault="005804B6">
            <w:pPr>
              <w:jc w:val="right"/>
            </w:pPr>
            <w:r>
              <w:rPr>
                <w:sz w:val="16"/>
                <w:szCs w:val="16"/>
              </w:rPr>
              <w:t>4.20</w:t>
            </w:r>
          </w:p>
        </w:tc>
        <w:tc>
          <w:tcPr>
            <w:tcW w:w="334" w:type="dxa"/>
            <w:tcBorders>
              <w:top w:val="nil"/>
              <w:left w:val="nil"/>
              <w:bottom w:val="nil"/>
              <w:right w:val="nil"/>
            </w:tcBorders>
            <w:shd w:val="clear" w:color="auto" w:fill="FFFFFF"/>
            <w:vAlign w:val="bottom"/>
          </w:tcPr>
          <w:p w14:paraId="423C5A95" w14:textId="77777777" w:rsidR="00D109E8" w:rsidRDefault="005804B6">
            <w:pPr>
              <w:jc w:val="right"/>
            </w:pPr>
            <w:r>
              <w:rPr>
                <w:sz w:val="16"/>
                <w:szCs w:val="16"/>
              </w:rPr>
              <w:t>2</w:t>
            </w:r>
          </w:p>
        </w:tc>
      </w:tr>
    </w:tbl>
    <w:p w14:paraId="6564FFCC" w14:textId="77777777" w:rsidR="00D109E8" w:rsidRDefault="00D109E8">
      <w:pPr>
        <w:rPr>
          <w:rFonts w:ascii="Times New Roman" w:eastAsia="Times New Roman" w:hAnsi="Times New Roman" w:cs="Times New Roman"/>
          <w:b/>
          <w:sz w:val="24"/>
          <w:szCs w:val="24"/>
        </w:rPr>
      </w:pPr>
    </w:p>
    <w:p w14:paraId="6EB62F77" w14:textId="77777777" w:rsidR="00D109E8" w:rsidRDefault="005804B6">
      <w:pPr>
        <w:rPr>
          <w:rFonts w:ascii="Times New Roman" w:eastAsia="Times New Roman" w:hAnsi="Times New Roman" w:cs="Times New Roman"/>
          <w:b/>
          <w:sz w:val="24"/>
          <w:szCs w:val="24"/>
        </w:rPr>
      </w:pPr>
      <w:r>
        <w:br w:type="page"/>
      </w:r>
    </w:p>
    <w:p w14:paraId="5E47D9D2" w14:textId="77777777" w:rsidR="00D109E8" w:rsidRDefault="005804B6">
      <w:pPr>
        <w:rPr>
          <w:rFonts w:ascii="Times New Roman" w:eastAsia="Times New Roman" w:hAnsi="Times New Roman" w:cs="Times New Roman"/>
          <w:b/>
          <w:sz w:val="24"/>
          <w:szCs w:val="24"/>
        </w:rPr>
      </w:pPr>
      <w:commentRangeStart w:id="17"/>
      <w:commentRangeStart w:id="18"/>
      <w:r>
        <w:rPr>
          <w:rFonts w:ascii="Times New Roman" w:eastAsia="Times New Roman" w:hAnsi="Times New Roman" w:cs="Times New Roman"/>
          <w:b/>
          <w:sz w:val="24"/>
          <w:szCs w:val="24"/>
        </w:rPr>
        <w:lastRenderedPageBreak/>
        <w:t>Appendix</w:t>
      </w:r>
      <w:commentRangeEnd w:id="17"/>
      <w:r>
        <w:commentReference w:id="17"/>
      </w:r>
      <w:commentRangeEnd w:id="18"/>
      <w:r>
        <w:commentReference w:id="18"/>
      </w:r>
      <w:r>
        <w:rPr>
          <w:rFonts w:ascii="Times New Roman" w:eastAsia="Times New Roman" w:hAnsi="Times New Roman" w:cs="Times New Roman"/>
          <w:b/>
          <w:sz w:val="24"/>
          <w:szCs w:val="24"/>
        </w:rPr>
        <w:t xml:space="preserve"> 4:</w:t>
      </w:r>
    </w:p>
    <w:p w14:paraId="057C3538"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Relative abundance of species by vegetation group. Bars presented are means +/- 1 SE.</w:t>
      </w:r>
    </w:p>
    <w:p w14:paraId="0912565A"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8C6B3C" wp14:editId="49FACA57">
            <wp:extent cx="5943600" cy="59436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5943600"/>
                    </a:xfrm>
                    <a:prstGeom prst="rect">
                      <a:avLst/>
                    </a:prstGeom>
                    <a:ln/>
                  </pic:spPr>
                </pic:pic>
              </a:graphicData>
            </a:graphic>
          </wp:inline>
        </w:drawing>
      </w:r>
    </w:p>
    <w:sectPr w:rsidR="00D109E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 batzer" w:date="2019-07-08T17:19:00Z" w:initials="">
    <w:p w14:paraId="38FF63C1" w14:textId="77777777" w:rsidR="003C55B7" w:rsidRDefault="003C55B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may need to simplify this a little. I’m currently at 8 total figures + tables, but some journals seem to prefer 6 or less.</w:t>
      </w:r>
    </w:p>
  </w:comment>
  <w:comment w:id="1" w:author="Valerie Eviner" w:date="2019-09-06T12:57:00Z" w:initials="">
    <w:p w14:paraId="38A2A9FF" w14:textId="77777777" w:rsidR="003C55B7" w:rsidRDefault="003C55B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We can do this after we’ve </w:t>
      </w:r>
      <w:proofErr w:type="spellStart"/>
      <w:r>
        <w:rPr>
          <w:rFonts w:ascii="Arial" w:eastAsia="Arial" w:hAnsi="Arial" w:cs="Arial"/>
          <w:color w:val="000000"/>
        </w:rPr>
        <w:t>fine tuned</w:t>
      </w:r>
      <w:proofErr w:type="spellEnd"/>
      <w:r>
        <w:rPr>
          <w:rFonts w:ascii="Arial" w:eastAsia="Arial" w:hAnsi="Arial" w:cs="Arial"/>
          <w:color w:val="000000"/>
        </w:rPr>
        <w:t xml:space="preserve"> the precise key messages to emphasize</w:t>
      </w:r>
    </w:p>
  </w:comment>
  <w:comment w:id="4" w:author="Valerie Eviner" w:date="2020-01-06T21:35:00Z" w:initials="VE">
    <w:p w14:paraId="08C03885" w14:textId="566F67A5" w:rsidR="00717995" w:rsidRDefault="00717995">
      <w:pPr>
        <w:pStyle w:val="CommentText"/>
      </w:pPr>
      <w:r>
        <w:rPr>
          <w:rStyle w:val="CommentReference"/>
        </w:rPr>
        <w:annotationRef/>
      </w:r>
      <w:r>
        <w:t>Table 2 can be merged (e.g. a sidebar) to figure 1</w:t>
      </w:r>
    </w:p>
  </w:comment>
  <w:comment w:id="5" w:author="Valerie Eviner" w:date="2020-01-06T21:33:00Z" w:initials="VE">
    <w:p w14:paraId="7C1613CF" w14:textId="1E0571C2" w:rsidR="00EA5A7A" w:rsidRDefault="00EA5A7A">
      <w:pPr>
        <w:pStyle w:val="CommentText"/>
      </w:pPr>
      <w:r>
        <w:rPr>
          <w:rStyle w:val="CommentReference"/>
        </w:rPr>
        <w:annotationRef/>
      </w:r>
      <w:r>
        <w:t>4?</w:t>
      </w:r>
    </w:p>
  </w:comment>
  <w:comment w:id="6" w:author="Valerie Eviner" w:date="2020-01-06T21:33:00Z" w:initials="VE">
    <w:p w14:paraId="53DE5D3B" w14:textId="421C00C6" w:rsidR="003B1095" w:rsidRDefault="003B1095">
      <w:pPr>
        <w:pStyle w:val="CommentText"/>
      </w:pPr>
      <w:r>
        <w:rPr>
          <w:rStyle w:val="CommentReference"/>
        </w:rPr>
        <w:annotationRef/>
      </w:r>
      <w:r>
        <w:t>And what do the italicized mean?</w:t>
      </w:r>
    </w:p>
  </w:comment>
  <w:comment w:id="7" w:author="Valerie Eviner" w:date="2020-01-06T21:33:00Z" w:initials="VE">
    <w:p w14:paraId="3B7A9644" w14:textId="6F92F037" w:rsidR="003B1095" w:rsidRDefault="003B1095">
      <w:pPr>
        <w:pStyle w:val="CommentText"/>
      </w:pPr>
      <w:r>
        <w:rPr>
          <w:rStyle w:val="CommentReference"/>
        </w:rPr>
        <w:annotationRef/>
      </w:r>
    </w:p>
  </w:comment>
  <w:comment w:id="8" w:author="Valerie Eviner" w:date="2020-01-06T21:37:00Z" w:initials="VE">
    <w:p w14:paraId="1840E820" w14:textId="1DE3BD9B" w:rsidR="00561786" w:rsidRDefault="00561786">
      <w:pPr>
        <w:pStyle w:val="CommentText"/>
      </w:pPr>
      <w:r>
        <w:rPr>
          <w:rStyle w:val="CommentReference"/>
        </w:rPr>
        <w:annotationRef/>
      </w:r>
      <w:r>
        <w:t>These columns already represented in figure 3, perhaps can you just highlight the significant hazard ratios in the legend of figure 3?</w:t>
      </w:r>
      <w:r w:rsidR="002D51CF">
        <w:t xml:space="preserve"> Or is this already covered by figure 4, so not needed at all?</w:t>
      </w:r>
    </w:p>
  </w:comment>
  <w:comment w:id="9" w:author="Valerie Eviner" w:date="2020-01-06T21:34:00Z" w:initials="VE">
    <w:p w14:paraId="273246C2" w14:textId="15C79A3B" w:rsidR="000E51E3" w:rsidRDefault="000E51E3">
      <w:pPr>
        <w:pStyle w:val="CommentText"/>
      </w:pPr>
      <w:r>
        <w:rPr>
          <w:rStyle w:val="CommentReference"/>
        </w:rPr>
        <w:annotationRef/>
      </w:r>
      <w:r>
        <w:t>Why are there 2 symbols for the same p value?</w:t>
      </w:r>
    </w:p>
  </w:comment>
  <w:comment w:id="10" w:author="Valerie Eviner" w:date="2020-01-06T21:36:00Z" w:initials="VE">
    <w:p w14:paraId="137EE13B" w14:textId="0D8E1228" w:rsidR="00CB5094" w:rsidRDefault="00CB5094">
      <w:pPr>
        <w:pStyle w:val="CommentText"/>
      </w:pPr>
      <w:r>
        <w:rPr>
          <w:rStyle w:val="CommentReference"/>
        </w:rPr>
        <w:annotationRef/>
      </w:r>
      <w:r>
        <w:t xml:space="preserve">If all calculations are SPEI, why use precipitation here instead of </w:t>
      </w:r>
      <w:proofErr w:type="spellStart"/>
      <w:r>
        <w:t>spei</w:t>
      </w:r>
      <w:proofErr w:type="spellEnd"/>
      <w:r>
        <w:t>?</w:t>
      </w:r>
    </w:p>
  </w:comment>
  <w:comment w:id="14" w:author="Valerie Eviner" w:date="2020-01-06T21:39:00Z" w:initials="VE">
    <w:p w14:paraId="23B9512A" w14:textId="1DD840A2" w:rsidR="007C4D9F" w:rsidRDefault="007C4D9F">
      <w:pPr>
        <w:pStyle w:val="CommentText"/>
      </w:pPr>
      <w:r>
        <w:rPr>
          <w:rStyle w:val="CommentReference"/>
        </w:rPr>
        <w:annotationRef/>
      </w:r>
      <w:r>
        <w:t>This is cool, but perhaps unneeded?</w:t>
      </w:r>
    </w:p>
  </w:comment>
  <w:comment w:id="15" w:author="Valerie Eviner" w:date="2020-01-06T21:40:00Z" w:initials="VE">
    <w:p w14:paraId="59BC2023" w14:textId="75A6B56A" w:rsidR="003C7F1A" w:rsidRDefault="003C7F1A">
      <w:pPr>
        <w:pStyle w:val="CommentText"/>
      </w:pPr>
      <w:r>
        <w:rPr>
          <w:rStyle w:val="CommentReference"/>
        </w:rPr>
        <w:annotationRef/>
      </w:r>
      <w:r>
        <w:t>Is this needed?</w:t>
      </w:r>
    </w:p>
  </w:comment>
  <w:comment w:id="17" w:author="Valerie Eviner" w:date="2019-11-13T22:21:00Z" w:initials="">
    <w:p w14:paraId="53606F08" w14:textId="77777777" w:rsidR="003C55B7" w:rsidRDefault="003C55B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really helpful. Would be more direct to have the species ordered on the x axis by groups, and the color coding within each group. Other folks won’t know which groups these indicate without more clear organization by group</w:t>
      </w:r>
    </w:p>
  </w:comment>
  <w:comment w:id="18" w:author="Evan Batzer" w:date="2019-11-23T01:16:00Z" w:initials="">
    <w:p w14:paraId="3590661D" w14:textId="77777777" w:rsidR="003C55B7" w:rsidRDefault="003C55B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Coloration and labels adjusted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FF63C1" w15:done="0"/>
  <w15:commentEx w15:paraId="38A2A9FF" w15:done="0"/>
  <w15:commentEx w15:paraId="08C03885" w15:done="0"/>
  <w15:commentEx w15:paraId="7C1613CF" w15:done="0"/>
  <w15:commentEx w15:paraId="53DE5D3B" w15:done="0"/>
  <w15:commentEx w15:paraId="3B7A9644" w15:paraIdParent="53DE5D3B" w15:done="0"/>
  <w15:commentEx w15:paraId="1840E820" w15:done="0"/>
  <w15:commentEx w15:paraId="273246C2" w15:done="0"/>
  <w15:commentEx w15:paraId="137EE13B" w15:done="0"/>
  <w15:commentEx w15:paraId="23B9512A" w15:done="0"/>
  <w15:commentEx w15:paraId="59BC2023" w15:done="0"/>
  <w15:commentEx w15:paraId="53606F08" w15:done="0"/>
  <w15:commentEx w15:paraId="35906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9E8"/>
    <w:rsid w:val="000E51E3"/>
    <w:rsid w:val="002D51CF"/>
    <w:rsid w:val="003B1095"/>
    <w:rsid w:val="003C55B7"/>
    <w:rsid w:val="003C7F1A"/>
    <w:rsid w:val="00561786"/>
    <w:rsid w:val="005804B6"/>
    <w:rsid w:val="005C4081"/>
    <w:rsid w:val="00717995"/>
    <w:rsid w:val="007C4D9F"/>
    <w:rsid w:val="007F71E1"/>
    <w:rsid w:val="00B84DAE"/>
    <w:rsid w:val="00CB5094"/>
    <w:rsid w:val="00D109E8"/>
    <w:rsid w:val="00EA5A7A"/>
    <w:rsid w:val="00ED6099"/>
    <w:rsid w:val="00F4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F62E"/>
  <w15:docId w15:val="{A79DC4A0-5D23-418D-A260-76D7ADD4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1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5A7A"/>
    <w:rPr>
      <w:b/>
      <w:bCs/>
    </w:rPr>
  </w:style>
  <w:style w:type="character" w:customStyle="1" w:styleId="CommentSubjectChar">
    <w:name w:val="Comment Subject Char"/>
    <w:basedOn w:val="CommentTextChar"/>
    <w:link w:val="CommentSubject"/>
    <w:uiPriority w:val="99"/>
    <w:semiHidden/>
    <w:rsid w:val="00EA5A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Eviner</dc:creator>
  <cp:lastModifiedBy>Valerie Eviner</cp:lastModifiedBy>
  <cp:revision>14</cp:revision>
  <dcterms:created xsi:type="dcterms:W3CDTF">2020-01-07T04:14:00Z</dcterms:created>
  <dcterms:modified xsi:type="dcterms:W3CDTF">2020-01-07T05:40:00Z</dcterms:modified>
</cp:coreProperties>
</file>