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920AF2" w14:textId="77777777" w:rsidR="007A3ACC" w:rsidRDefault="007A3ACC">
      <w:pPr>
        <w:rPr>
          <w:rFonts w:ascii="Arial" w:hAnsi="Arial" w:cs="Arial"/>
          <w:b/>
          <w:sz w:val="24"/>
          <w:szCs w:val="24"/>
        </w:rPr>
      </w:pPr>
      <w:r>
        <w:rPr>
          <w:rFonts w:ascii="Arial" w:hAnsi="Arial" w:cs="Arial"/>
          <w:b/>
          <w:sz w:val="24"/>
          <w:szCs w:val="24"/>
        </w:rPr>
        <w:t>To do:</w:t>
      </w:r>
    </w:p>
    <w:p w14:paraId="3FE4E845" w14:textId="77777777" w:rsidR="009B70D2" w:rsidRDefault="007A3ACC">
      <w:pPr>
        <w:rPr>
          <w:rFonts w:ascii="Arial" w:hAnsi="Arial" w:cs="Arial"/>
          <w:b/>
          <w:sz w:val="24"/>
          <w:szCs w:val="24"/>
        </w:rPr>
      </w:pPr>
      <w:r>
        <w:rPr>
          <w:rFonts w:ascii="Arial" w:hAnsi="Arial" w:cs="Arial"/>
          <w:b/>
          <w:sz w:val="24"/>
          <w:szCs w:val="24"/>
        </w:rPr>
        <w:t xml:space="preserve">Check for significance / run contrasts of </w:t>
      </w:r>
      <w:r w:rsidR="009B70D2">
        <w:rPr>
          <w:rFonts w:ascii="Arial" w:hAnsi="Arial" w:cs="Arial"/>
          <w:b/>
          <w:sz w:val="24"/>
          <w:szCs w:val="24"/>
        </w:rPr>
        <w:t>priority and climate</w:t>
      </w:r>
    </w:p>
    <w:p w14:paraId="16C4860B" w14:textId="77777777" w:rsidR="00E6748D" w:rsidRDefault="009B70D2">
      <w:pPr>
        <w:rPr>
          <w:rFonts w:ascii="Arial" w:hAnsi="Arial" w:cs="Arial"/>
          <w:b/>
          <w:strike/>
          <w:sz w:val="24"/>
          <w:szCs w:val="24"/>
        </w:rPr>
      </w:pPr>
      <w:r w:rsidRPr="00E6748D">
        <w:rPr>
          <w:rFonts w:ascii="Arial" w:hAnsi="Arial" w:cs="Arial"/>
          <w:b/>
          <w:strike/>
          <w:sz w:val="24"/>
          <w:szCs w:val="24"/>
        </w:rPr>
        <w:t>Create directed graph visualization of transition frequency</w:t>
      </w:r>
    </w:p>
    <w:p w14:paraId="785856D3" w14:textId="6CCCE2AF" w:rsidR="007A3ACC" w:rsidRPr="00E6748D" w:rsidRDefault="00E6748D">
      <w:pPr>
        <w:rPr>
          <w:rFonts w:ascii="Arial" w:hAnsi="Arial" w:cs="Arial"/>
          <w:b/>
          <w:strike/>
          <w:sz w:val="24"/>
          <w:szCs w:val="24"/>
        </w:rPr>
      </w:pPr>
      <w:r>
        <w:rPr>
          <w:rFonts w:ascii="Arial" w:hAnsi="Arial" w:cs="Arial"/>
          <w:b/>
          <w:sz w:val="24"/>
          <w:szCs w:val="24"/>
        </w:rPr>
        <w:t>Create figure of assignment frequencies over time</w:t>
      </w:r>
      <w:r w:rsidR="007A3ACC" w:rsidRPr="00E6748D">
        <w:rPr>
          <w:rFonts w:ascii="Arial" w:hAnsi="Arial" w:cs="Arial"/>
          <w:b/>
          <w:strike/>
          <w:sz w:val="24"/>
          <w:szCs w:val="24"/>
        </w:rPr>
        <w:br w:type="page"/>
      </w:r>
    </w:p>
    <w:p w14:paraId="2D0EDC0A" w14:textId="746C4322" w:rsidR="00F53B91" w:rsidRDefault="00675152" w:rsidP="00AC4BA6">
      <w:pPr>
        <w:rPr>
          <w:rFonts w:ascii="Arial" w:hAnsi="Arial" w:cs="Arial"/>
          <w:b/>
          <w:sz w:val="24"/>
          <w:szCs w:val="24"/>
        </w:rPr>
      </w:pPr>
      <w:r>
        <w:rPr>
          <w:rFonts w:ascii="Arial" w:hAnsi="Arial" w:cs="Arial"/>
          <w:b/>
          <w:sz w:val="24"/>
          <w:szCs w:val="24"/>
        </w:rPr>
        <w:lastRenderedPageBreak/>
        <w:t>State Change Manuscript Outline:</w:t>
      </w:r>
    </w:p>
    <w:p w14:paraId="52BB3BCB" w14:textId="5957F61C" w:rsidR="00BC3DF8" w:rsidRPr="00E825EB" w:rsidRDefault="00145E3D" w:rsidP="00E825EB">
      <w:pPr>
        <w:rPr>
          <w:rFonts w:ascii="Arial" w:hAnsi="Arial" w:cs="Arial"/>
          <w:b/>
          <w:sz w:val="24"/>
          <w:szCs w:val="24"/>
        </w:rPr>
      </w:pPr>
      <w:r>
        <w:rPr>
          <w:rFonts w:ascii="Arial" w:hAnsi="Arial" w:cs="Arial"/>
          <w:b/>
          <w:sz w:val="24"/>
          <w:szCs w:val="24"/>
        </w:rPr>
        <w:t>Introduction</w:t>
      </w:r>
    </w:p>
    <w:p w14:paraId="5D414DA5" w14:textId="3A40604D" w:rsidR="009A120E" w:rsidRDefault="00CB2D5E" w:rsidP="00566405">
      <w:pPr>
        <w:pStyle w:val="ListParagraph"/>
        <w:numPr>
          <w:ilvl w:val="0"/>
          <w:numId w:val="1"/>
        </w:numPr>
        <w:rPr>
          <w:rFonts w:ascii="Arial" w:hAnsi="Arial" w:cs="Arial"/>
          <w:sz w:val="24"/>
          <w:szCs w:val="24"/>
        </w:rPr>
      </w:pPr>
      <w:r>
        <w:rPr>
          <w:rFonts w:ascii="Arial" w:hAnsi="Arial" w:cs="Arial"/>
          <w:sz w:val="24"/>
          <w:szCs w:val="24"/>
        </w:rPr>
        <w:t xml:space="preserve">Global climate change is forecast to produce dramatic shifts in the frequency and magnitude of extreme climate events </w:t>
      </w:r>
      <w:r w:rsidR="003F308E">
        <w:rPr>
          <w:rFonts w:ascii="Arial" w:hAnsi="Arial" w:cs="Arial"/>
          <w:sz w:val="24"/>
          <w:szCs w:val="24"/>
        </w:rPr>
        <w:t xml:space="preserve">across </w:t>
      </w:r>
      <w:r w:rsidR="005A4078">
        <w:rPr>
          <w:rFonts w:ascii="Arial" w:hAnsi="Arial" w:cs="Arial"/>
          <w:sz w:val="24"/>
          <w:szCs w:val="24"/>
        </w:rPr>
        <w:t>ecosystems</w:t>
      </w:r>
      <w:r w:rsidR="003F308E">
        <w:rPr>
          <w:rFonts w:ascii="Arial" w:hAnsi="Arial" w:cs="Arial"/>
          <w:sz w:val="24"/>
          <w:szCs w:val="24"/>
        </w:rPr>
        <w:t xml:space="preserve"> </w:t>
      </w:r>
      <w:r>
        <w:rPr>
          <w:rFonts w:ascii="Arial" w:hAnsi="Arial" w:cs="Arial"/>
          <w:sz w:val="24"/>
          <w:szCs w:val="24"/>
        </w:rPr>
        <w:t>worldwide</w:t>
      </w:r>
      <w:r w:rsidR="005A4078">
        <w:rPr>
          <w:rFonts w:ascii="Arial" w:hAnsi="Arial" w:cs="Arial"/>
          <w:sz w:val="24"/>
          <w:szCs w:val="24"/>
        </w:rPr>
        <w:t xml:space="preserve">. </w:t>
      </w:r>
      <w:r w:rsidR="00437F26">
        <w:rPr>
          <w:rFonts w:ascii="Arial" w:hAnsi="Arial" w:cs="Arial"/>
          <w:sz w:val="24"/>
          <w:szCs w:val="24"/>
        </w:rPr>
        <w:t xml:space="preserve">Increased drought severity, wildfire intensity, </w:t>
      </w:r>
      <w:r w:rsidR="000A427E">
        <w:rPr>
          <w:rFonts w:ascii="Arial" w:hAnsi="Arial" w:cs="Arial"/>
          <w:sz w:val="24"/>
          <w:szCs w:val="24"/>
        </w:rPr>
        <w:t xml:space="preserve">and flooding </w:t>
      </w:r>
      <w:r w:rsidR="00D50C6F">
        <w:rPr>
          <w:rFonts w:ascii="Arial" w:hAnsi="Arial" w:cs="Arial"/>
          <w:sz w:val="24"/>
          <w:szCs w:val="24"/>
        </w:rPr>
        <w:t>are expected to significantly impact ecosystem structure and function.</w:t>
      </w:r>
    </w:p>
    <w:p w14:paraId="094625D6" w14:textId="4530595D" w:rsidR="005B457E" w:rsidRPr="00E825EB" w:rsidRDefault="009A120E" w:rsidP="00E825EB">
      <w:pPr>
        <w:pStyle w:val="ListParagraph"/>
        <w:numPr>
          <w:ilvl w:val="0"/>
          <w:numId w:val="1"/>
        </w:numPr>
        <w:rPr>
          <w:rFonts w:ascii="Arial" w:hAnsi="Arial" w:cs="Arial"/>
          <w:sz w:val="24"/>
          <w:szCs w:val="24"/>
        </w:rPr>
      </w:pPr>
      <w:r>
        <w:rPr>
          <w:rFonts w:ascii="Arial" w:hAnsi="Arial" w:cs="Arial"/>
          <w:sz w:val="24"/>
          <w:szCs w:val="24"/>
        </w:rPr>
        <w:t xml:space="preserve">To better understand and adapt </w:t>
      </w:r>
      <w:r w:rsidR="001C2D93">
        <w:rPr>
          <w:rFonts w:ascii="Arial" w:hAnsi="Arial" w:cs="Arial"/>
          <w:sz w:val="24"/>
          <w:szCs w:val="24"/>
        </w:rPr>
        <w:t>to these pressures, ecologists have increasingly focused on the concept of resilience – the ability of an ecosystem to</w:t>
      </w:r>
      <w:r w:rsidR="00527026">
        <w:rPr>
          <w:rFonts w:ascii="Arial" w:hAnsi="Arial" w:cs="Arial"/>
          <w:sz w:val="24"/>
          <w:szCs w:val="24"/>
        </w:rPr>
        <w:t xml:space="preserve"> resist </w:t>
      </w:r>
      <w:r w:rsidR="0022753B">
        <w:rPr>
          <w:rFonts w:ascii="Arial" w:hAnsi="Arial" w:cs="Arial"/>
          <w:sz w:val="24"/>
          <w:szCs w:val="24"/>
        </w:rPr>
        <w:t xml:space="preserve">change </w:t>
      </w:r>
      <w:r w:rsidR="00527026">
        <w:rPr>
          <w:rFonts w:ascii="Arial" w:hAnsi="Arial" w:cs="Arial"/>
          <w:sz w:val="24"/>
          <w:szCs w:val="24"/>
        </w:rPr>
        <w:t>and</w:t>
      </w:r>
      <w:r w:rsidR="001C2D93">
        <w:rPr>
          <w:rFonts w:ascii="Arial" w:hAnsi="Arial" w:cs="Arial"/>
          <w:sz w:val="24"/>
          <w:szCs w:val="24"/>
        </w:rPr>
        <w:t xml:space="preserve"> self-reorganize </w:t>
      </w:r>
      <w:r w:rsidR="0066118F">
        <w:rPr>
          <w:rFonts w:ascii="Arial" w:hAnsi="Arial" w:cs="Arial"/>
          <w:sz w:val="24"/>
          <w:szCs w:val="24"/>
        </w:rPr>
        <w:t xml:space="preserve">following perturbation </w:t>
      </w:r>
      <w:r w:rsidR="00720329">
        <w:rPr>
          <w:rFonts w:ascii="Arial" w:hAnsi="Arial" w:cs="Arial"/>
          <w:sz w:val="24"/>
          <w:szCs w:val="24"/>
        </w:rPr>
        <w:t>(Holling 1973, 1986</w:t>
      </w:r>
      <w:r w:rsidR="00527026">
        <w:rPr>
          <w:rFonts w:ascii="Arial" w:hAnsi="Arial" w:cs="Arial"/>
          <w:sz w:val="24"/>
          <w:szCs w:val="24"/>
        </w:rPr>
        <w:t>, Gunderson and Holling 2002, Folke 2006</w:t>
      </w:r>
      <w:r w:rsidR="00720329">
        <w:rPr>
          <w:rFonts w:ascii="Arial" w:hAnsi="Arial" w:cs="Arial"/>
          <w:sz w:val="24"/>
          <w:szCs w:val="24"/>
        </w:rPr>
        <w:t>)</w:t>
      </w:r>
      <w:r w:rsidR="00D66A74">
        <w:rPr>
          <w:rFonts w:ascii="Arial" w:hAnsi="Arial" w:cs="Arial"/>
          <w:sz w:val="24"/>
          <w:szCs w:val="24"/>
        </w:rPr>
        <w:t>.</w:t>
      </w:r>
    </w:p>
    <w:p w14:paraId="4EDD92C7" w14:textId="4644758B" w:rsidR="005B457E" w:rsidRPr="00E825EB" w:rsidRDefault="00E62C58" w:rsidP="00E825EB">
      <w:pPr>
        <w:pStyle w:val="ListParagraph"/>
        <w:numPr>
          <w:ilvl w:val="0"/>
          <w:numId w:val="1"/>
        </w:numPr>
        <w:rPr>
          <w:rFonts w:ascii="Arial" w:hAnsi="Arial" w:cs="Arial"/>
          <w:b/>
          <w:sz w:val="24"/>
          <w:szCs w:val="24"/>
        </w:rPr>
      </w:pPr>
      <w:r>
        <w:rPr>
          <w:rFonts w:ascii="Arial" w:hAnsi="Arial" w:cs="Arial"/>
          <w:sz w:val="24"/>
          <w:szCs w:val="24"/>
        </w:rPr>
        <w:t xml:space="preserve">Resilience thinking </w:t>
      </w:r>
      <w:r w:rsidR="001752DB">
        <w:rPr>
          <w:rFonts w:ascii="Arial" w:hAnsi="Arial" w:cs="Arial"/>
          <w:sz w:val="24"/>
          <w:szCs w:val="24"/>
        </w:rPr>
        <w:t xml:space="preserve">has </w:t>
      </w:r>
      <w:r w:rsidR="00582356">
        <w:rPr>
          <w:rFonts w:ascii="Arial" w:hAnsi="Arial" w:cs="Arial"/>
          <w:sz w:val="24"/>
          <w:szCs w:val="24"/>
        </w:rPr>
        <w:t xml:space="preserve">proven </w:t>
      </w:r>
      <w:r w:rsidR="00090916">
        <w:rPr>
          <w:rFonts w:ascii="Arial" w:hAnsi="Arial" w:cs="Arial"/>
          <w:sz w:val="24"/>
          <w:szCs w:val="24"/>
        </w:rPr>
        <w:t xml:space="preserve">valuable </w:t>
      </w:r>
      <w:r w:rsidR="00582356">
        <w:rPr>
          <w:rFonts w:ascii="Arial" w:hAnsi="Arial" w:cs="Arial"/>
          <w:sz w:val="24"/>
          <w:szCs w:val="24"/>
        </w:rPr>
        <w:t xml:space="preserve">when applied to </w:t>
      </w:r>
      <w:r w:rsidR="001752DB">
        <w:rPr>
          <w:rFonts w:ascii="Arial" w:hAnsi="Arial" w:cs="Arial"/>
          <w:sz w:val="24"/>
          <w:szCs w:val="24"/>
        </w:rPr>
        <w:t xml:space="preserve">systems that exhibit </w:t>
      </w:r>
      <w:r w:rsidR="0041335C">
        <w:rPr>
          <w:rFonts w:ascii="Arial" w:hAnsi="Arial" w:cs="Arial"/>
          <w:sz w:val="24"/>
          <w:szCs w:val="24"/>
        </w:rPr>
        <w:t xml:space="preserve">complex, nonlinear transitions </w:t>
      </w:r>
      <w:r w:rsidR="001752DB">
        <w:rPr>
          <w:rFonts w:ascii="Arial" w:hAnsi="Arial" w:cs="Arial"/>
          <w:sz w:val="24"/>
          <w:szCs w:val="24"/>
        </w:rPr>
        <w:t>between multiple states</w:t>
      </w:r>
      <w:r w:rsidR="00FF0E58">
        <w:rPr>
          <w:rFonts w:ascii="Arial" w:hAnsi="Arial" w:cs="Arial"/>
          <w:sz w:val="24"/>
          <w:szCs w:val="24"/>
        </w:rPr>
        <w:t xml:space="preserve">, and are increasingly used to guide management </w:t>
      </w:r>
      <w:r w:rsidR="006C23E3">
        <w:rPr>
          <w:rFonts w:ascii="Arial" w:hAnsi="Arial" w:cs="Arial"/>
          <w:sz w:val="24"/>
          <w:szCs w:val="24"/>
        </w:rPr>
        <w:t xml:space="preserve">in a wide range of </w:t>
      </w:r>
      <w:r w:rsidR="00042243">
        <w:rPr>
          <w:rFonts w:ascii="Arial" w:hAnsi="Arial" w:cs="Arial"/>
          <w:sz w:val="24"/>
          <w:szCs w:val="24"/>
        </w:rPr>
        <w:t xml:space="preserve">circumstances </w:t>
      </w:r>
      <w:r w:rsidRPr="00B2179B">
        <w:rPr>
          <w:rFonts w:ascii="Arial" w:hAnsi="Arial" w:cs="Arial"/>
          <w:sz w:val="24"/>
          <w:szCs w:val="24"/>
        </w:rPr>
        <w:fldChar w:fldCharType="begin" w:fldLock="1"/>
      </w:r>
      <w:r w:rsidR="006E46DF">
        <w:rPr>
          <w:rFonts w:ascii="Arial" w:hAnsi="Arial" w:cs="Arial"/>
          <w:sz w:val="24"/>
          <w:szCs w:val="24"/>
        </w:rPr>
        <w:instrText>ADDIN CSL_CITATION {"citationItems":[{"id":"ITEM-1","itemData":{"DOI":"10.1111/j.1365-2745.2011.01798.x","ISBN":"1365-2745","ISSN":"00220477","PMID":"25246403","abstract":"1. Growing recognition of the importance of climate extremes as drivers of contemporary and future ecological dynamics has led to increasing interest in studying these locally and globally important phenomena. 2. Many ecological studies examining the impacts of what are deemed climate extremes, such as heat waves and severe drought, do not provide a definition of extremity, either from a statistical context based on the long-term climatic record or from the perspective of the response of the system – are the effects extreme (unusual or profound) in comparison to normal variability? 3. A synthetic definition of an extreme climatic event (ECE) is proposed that includes ‘extremeness’ in both the driver and the response: an ECE is as an episode or occurrence in which a statistically rare or unusual climatic period alters ecosystem structure and/or function well outside the bounds of what is considered typical or normal variability. This definition is accompanied by a mechanistic framework based on the concept that extreme response thresholds associated with significant community change and altered ecosystem function must be crossed in order for an ECE to occur. 4. Synthesis. A definition and mechanistic framework for ECEs is used to identify priorities for future research that will enable ecologists to more fully assess the ecological consequences of climate extremes for ecosystem structure and function today and in a future world where their frequency and intensity are expected to increase.","author":[{"dropping-particle":"","family":"Smith","given":"Melinda D.","non-dropping-particle":"","parse-names":false,"suffix":""}],"container-title":"Journal of Ecology","id":"ITEM-1","issue":"3","issued":{"date-parts":[["2011"]]},"page":"656-663","title":"An ecological perspective on extreme climatic events: A synthetic definition and framework to guide future research","type":"article-journal","volume":"99"},"uris":["http://www.mendeley.com/documents/?uuid=d61f6b27-2081-42cf-a45c-780614eb7a35"]},{"id":"ITEM-2","itemData":{"DOI":"10.1038/35098000","ISBN":"0028-0836","ISSN":"00280836","PMID":"11595939","author":[{"dropping-particle":"","family":"Scheffer","given":"Marten","non-dropping-particle":"","parse-names":false,"suffix":""},{"dropping-particle":"","family":"Carpenter","given":"Steve","non-dropping-particle":"","parse-names":false,"suffix":""},{"dropping-particle":"","family":"Foley","given":"Jonathan A","non-dropping-particle":"","parse-names":false,"suffix":""},{"dropping-particle":"","family":"Folke","given":"Carl","non-dropping-particle":"","parse-names":false,"suffix":""},{"dropping-particle":"","family":"Walker","given":"Brian","non-dropping-particle":"","parse-names":false,"suffix":""}],"container-title":"Nature","id":"ITEM-2","issue":"October","issued":{"date-parts":[["2001"]]},"title":"Catastrophic shifts in ecosystems","type":"article-journal","volume":"413"},"uris":["http://www.mendeley.com/documents/?uuid=f5a3c666-c700-4dcf-8313-520ed26cdccf"]},{"id":"ITEM-3","itemData":{"DOI":"10.1111/1365-2664.12649","ISSN":"00218901","author":[{"dropping-particle":"","family":"Angeler","given":"David G.","non-dropping-particle":"","parse-names":false,"suffix":""},{"dropping-particle":"","family":"Allen","given":"Craig R.","non-dropping-particle":"","parse-names":false,"suffix":""}],"container-title":"Applied Ecology","id":"ITEM-3","issued":{"date-parts":[["2016"]]},"page":"617-624","title":"Quantifying Resilience","type":"article-journal"},"uris":["http://www.mendeley.com/documents/?uuid=d7f71133-053f-4b13-9bd9-0d60dd972c2a"]}],"mendeley":{"formattedCitation":"(Scheffer et al. 2001, Smith 2011, Angeler and Allen 2016)","plainTextFormattedCitation":"(Scheffer et al. 2001, Smith 2011, Angeler and Allen 2016)","previouslyFormattedCitation":"(Scheffer et al. 2001, Smith 2011, Angeler and Allen 2016)"},"properties":{"noteIndex":0},"schema":"https://github.com/citation-style-language/schema/raw/master/csl-citation.json"}</w:instrText>
      </w:r>
      <w:r w:rsidRPr="00B2179B">
        <w:rPr>
          <w:rFonts w:ascii="Arial" w:hAnsi="Arial" w:cs="Arial"/>
          <w:sz w:val="24"/>
          <w:szCs w:val="24"/>
        </w:rPr>
        <w:fldChar w:fldCharType="separate"/>
      </w:r>
      <w:r w:rsidRPr="00AF65F2">
        <w:rPr>
          <w:rFonts w:ascii="Arial" w:hAnsi="Arial" w:cs="Arial"/>
          <w:noProof/>
          <w:sz w:val="24"/>
          <w:szCs w:val="24"/>
        </w:rPr>
        <w:t>(Scheffer et al. 2001, Smith 2011, Angeler and Allen 2016)</w:t>
      </w:r>
      <w:r w:rsidRPr="00B2179B">
        <w:rPr>
          <w:rFonts w:ascii="Arial" w:hAnsi="Arial" w:cs="Arial"/>
          <w:sz w:val="24"/>
          <w:szCs w:val="24"/>
        </w:rPr>
        <w:fldChar w:fldCharType="end"/>
      </w:r>
      <w:r w:rsidR="00BB7F3B">
        <w:rPr>
          <w:rFonts w:ascii="Arial" w:hAnsi="Arial" w:cs="Arial"/>
          <w:sz w:val="24"/>
          <w:szCs w:val="24"/>
        </w:rPr>
        <w:t xml:space="preserve">. </w:t>
      </w:r>
      <w:commentRangeStart w:id="0"/>
    </w:p>
    <w:p w14:paraId="42C8478C" w14:textId="27AE0E63" w:rsidR="004D2E53" w:rsidRDefault="009E61D1" w:rsidP="00BC6344">
      <w:pPr>
        <w:pStyle w:val="ListParagraph"/>
        <w:numPr>
          <w:ilvl w:val="0"/>
          <w:numId w:val="1"/>
        </w:numPr>
        <w:rPr>
          <w:rFonts w:ascii="Arial" w:hAnsi="Arial" w:cs="Arial"/>
          <w:sz w:val="24"/>
          <w:szCs w:val="24"/>
        </w:rPr>
      </w:pPr>
      <w:r>
        <w:rPr>
          <w:rFonts w:ascii="Arial" w:hAnsi="Arial" w:cs="Arial"/>
          <w:sz w:val="24"/>
          <w:szCs w:val="24"/>
        </w:rPr>
        <w:t xml:space="preserve">In particular, resilience thinking has provided a strong conceptual basis </w:t>
      </w:r>
      <w:r w:rsidR="00420DED">
        <w:rPr>
          <w:rFonts w:ascii="Arial" w:hAnsi="Arial" w:cs="Arial"/>
          <w:sz w:val="24"/>
          <w:szCs w:val="24"/>
        </w:rPr>
        <w:t xml:space="preserve">the management of </w:t>
      </w:r>
      <w:r>
        <w:rPr>
          <w:rFonts w:ascii="Arial" w:hAnsi="Arial" w:cs="Arial"/>
          <w:sz w:val="24"/>
          <w:szCs w:val="24"/>
        </w:rPr>
        <w:t>arid and semi-arid rangelands</w:t>
      </w:r>
      <w:r w:rsidR="00EC3850">
        <w:rPr>
          <w:rFonts w:ascii="Arial" w:hAnsi="Arial" w:cs="Arial"/>
          <w:sz w:val="24"/>
          <w:szCs w:val="24"/>
        </w:rPr>
        <w:t xml:space="preserve">, </w:t>
      </w:r>
      <w:r w:rsidR="00940DD5">
        <w:rPr>
          <w:rFonts w:ascii="Arial" w:hAnsi="Arial" w:cs="Arial"/>
          <w:sz w:val="24"/>
          <w:szCs w:val="24"/>
        </w:rPr>
        <w:t xml:space="preserve">where traditional </w:t>
      </w:r>
      <w:commentRangeEnd w:id="0"/>
      <w:r w:rsidR="00B44668">
        <w:rPr>
          <w:rStyle w:val="CommentReference"/>
        </w:rPr>
        <w:commentReference w:id="0"/>
      </w:r>
      <w:r w:rsidR="00940DD5">
        <w:rPr>
          <w:rFonts w:ascii="Arial" w:hAnsi="Arial" w:cs="Arial"/>
          <w:sz w:val="24"/>
          <w:szCs w:val="24"/>
        </w:rPr>
        <w:t xml:space="preserve">range </w:t>
      </w:r>
      <w:r w:rsidR="00BC6344">
        <w:rPr>
          <w:rFonts w:ascii="Arial" w:hAnsi="Arial" w:cs="Arial"/>
          <w:sz w:val="24"/>
          <w:szCs w:val="24"/>
        </w:rPr>
        <w:t xml:space="preserve">models based on </w:t>
      </w:r>
      <w:r w:rsidR="0065665E">
        <w:rPr>
          <w:rFonts w:ascii="Arial" w:hAnsi="Arial" w:cs="Arial"/>
          <w:sz w:val="24"/>
          <w:szCs w:val="24"/>
        </w:rPr>
        <w:t xml:space="preserve">succession often fail to capture vegetation </w:t>
      </w:r>
      <w:r w:rsidR="009E72A3">
        <w:rPr>
          <w:rFonts w:ascii="Arial" w:hAnsi="Arial" w:cs="Arial"/>
          <w:sz w:val="24"/>
          <w:szCs w:val="24"/>
        </w:rPr>
        <w:t>dynamics</w:t>
      </w:r>
      <w:r w:rsidR="001D2AA2">
        <w:rPr>
          <w:rFonts w:ascii="Arial" w:hAnsi="Arial" w:cs="Arial"/>
          <w:sz w:val="24"/>
          <w:szCs w:val="24"/>
        </w:rPr>
        <w:t xml:space="preserve"> </w:t>
      </w:r>
      <w:r w:rsidRPr="00BC6344">
        <w:rPr>
          <w:rFonts w:ascii="Arial" w:hAnsi="Arial" w:cs="Arial"/>
          <w:sz w:val="24"/>
          <w:szCs w:val="24"/>
        </w:rPr>
        <w:fldChar w:fldCharType="begin" w:fldLock="1"/>
      </w:r>
      <w:r w:rsidR="006E46DF" w:rsidRPr="00BC6344">
        <w:rPr>
          <w:rFonts w:ascii="Arial" w:hAnsi="Arial" w:cs="Arial"/>
          <w:sz w:val="24"/>
          <w:szCs w:val="24"/>
        </w:rPr>
        <w:instrText>ADDIN CSL_CITATION {"citationItems":[{"id":"ITEM-1","itemData":{"DOI":"10.1023/A:1020363603900","ISBN":"1385-0237","ISSN":"13850237","abstract":"Using a spatially and temporally replicated dataset, we built a state-transition model for Californian grasslands. We delineated vegetation states by allowing TWINSPAN to classify plot-level (Ϸ 10 m 2) species cover data collected over 3 to 5 consecutive years on 9 sites in an experimental design that incorporated 5 residual dry matter (RDM) treatment levels representative of the range of grazing management prescriptions for this type (0, 280, 560, 841, 1121 kg RDM·ha −1). We identified and described a new California annual grassland subtype– Coast Range Grassland – that is distinct from the previously described Coastal Prairie and Valley Grassland. Classification and regression tree (CART) analysis correctly classified 63% of TWINSPAN-created vegetation transitions among states with interactions among site and monthly climate averages as the main driving factors. The RDM variable (a surrogate for grazing intensity) was important in model refinement, but only at a few site × year combinations and predictions were rarely attributable to the grazing intensity gradient. The equilibrium-based conclusion that grazing intensity manipulation creates distinctive community structure was restricted in application to a few sites. The results suggest that equilibrium models may be appropriate for predicting system productivity but not the community composition, details of which require a nonequilibrium approach. The non-equilibrium state-transition model offers considerable potential for improving the development and testing of hypotheses about vegetation change and the limitations of management controls, but will require relatively large spatially and temporally replicated datasets.","author":[{"dropping-particle":"","family":"Jackson","given":"Randall D.","non-dropping-particle":"","parse-names":false,"suffix":""},{"dropping-particle":"","family":"Bartolome","given":"James W.","non-dropping-particle":"","parse-names":false,"suffix":""}],"container-title":"Plant Ecology","id":"ITEM-1","issue":"1","issued":{"date-parts":[["2002"]]},"page":"49-65","title":"A state-transition approach to understanding nonequilibrium plant community dynamics in Californian grasslands","type":"article-journal","volume":"162"},"uris":["http://www.mendeley.com/documents/?uuid=3feeb776-5994-4ba0-9c1e-bbc928b1d882"]}],"mendeley":{"formattedCitation":"(Jackson and Bartolome 2002)","plainTextFormattedCitation":"(Jackson and Bartolome 2002)","previouslyFormattedCitation":"(Jackson and Bartolome 2002)"},"properties":{"noteIndex":0},"schema":"https://github.com/citation-style-language/schema/raw/master/csl-citation.json"}</w:instrText>
      </w:r>
      <w:r w:rsidRPr="00BC6344">
        <w:rPr>
          <w:rFonts w:ascii="Arial" w:hAnsi="Arial" w:cs="Arial"/>
          <w:sz w:val="24"/>
          <w:szCs w:val="24"/>
        </w:rPr>
        <w:fldChar w:fldCharType="separate"/>
      </w:r>
      <w:r w:rsidRPr="00BC6344">
        <w:rPr>
          <w:rFonts w:ascii="Arial" w:hAnsi="Arial" w:cs="Arial"/>
          <w:noProof/>
          <w:sz w:val="24"/>
          <w:szCs w:val="24"/>
        </w:rPr>
        <w:t>(Jackson and Bartolome 2002)</w:t>
      </w:r>
      <w:r w:rsidRPr="00BC6344">
        <w:rPr>
          <w:rFonts w:ascii="Arial" w:hAnsi="Arial" w:cs="Arial"/>
          <w:sz w:val="24"/>
          <w:szCs w:val="24"/>
        </w:rPr>
        <w:fldChar w:fldCharType="end"/>
      </w:r>
      <w:r w:rsidR="00A21AB2" w:rsidRPr="00BC6344">
        <w:rPr>
          <w:rFonts w:ascii="Arial" w:hAnsi="Arial" w:cs="Arial"/>
          <w:sz w:val="24"/>
          <w:szCs w:val="24"/>
        </w:rPr>
        <w:t xml:space="preserve">. </w:t>
      </w:r>
    </w:p>
    <w:p w14:paraId="23F07299" w14:textId="1E897494" w:rsidR="00217488" w:rsidRPr="00217488" w:rsidRDefault="001842FC" w:rsidP="00E825EB">
      <w:pPr>
        <w:pStyle w:val="ListParagraph"/>
        <w:numPr>
          <w:ilvl w:val="0"/>
          <w:numId w:val="1"/>
        </w:numPr>
        <w:rPr>
          <w:b/>
        </w:rPr>
      </w:pPr>
      <w:r>
        <w:rPr>
          <w:rFonts w:ascii="Arial" w:hAnsi="Arial" w:cs="Arial"/>
          <w:sz w:val="24"/>
          <w:szCs w:val="24"/>
        </w:rPr>
        <w:t xml:space="preserve">Instead, range managers in these systems have </w:t>
      </w:r>
      <w:r w:rsidR="001D7C40">
        <w:rPr>
          <w:rFonts w:ascii="Arial" w:hAnsi="Arial" w:cs="Arial"/>
          <w:sz w:val="24"/>
          <w:szCs w:val="24"/>
        </w:rPr>
        <w:t xml:space="preserve">turned to state and transition models (STMs), which describe </w:t>
      </w:r>
      <w:r w:rsidR="00C73B33">
        <w:rPr>
          <w:rFonts w:ascii="Arial" w:hAnsi="Arial" w:cs="Arial"/>
          <w:sz w:val="24"/>
          <w:szCs w:val="24"/>
        </w:rPr>
        <w:t>plant community turnover</w:t>
      </w:r>
      <w:r w:rsidR="00EF6A87">
        <w:rPr>
          <w:rFonts w:ascii="Arial" w:hAnsi="Arial" w:cs="Arial"/>
          <w:sz w:val="24"/>
          <w:szCs w:val="24"/>
        </w:rPr>
        <w:t xml:space="preserve"> </w:t>
      </w:r>
      <w:r w:rsidR="00847A10">
        <w:rPr>
          <w:rFonts w:ascii="Arial" w:hAnsi="Arial" w:cs="Arial"/>
          <w:sz w:val="24"/>
          <w:szCs w:val="24"/>
        </w:rPr>
        <w:t>as a set</w:t>
      </w:r>
      <w:r w:rsidR="00F036CE">
        <w:rPr>
          <w:rFonts w:ascii="Arial" w:hAnsi="Arial" w:cs="Arial"/>
          <w:sz w:val="24"/>
          <w:szCs w:val="24"/>
        </w:rPr>
        <w:t xml:space="preserve"> </w:t>
      </w:r>
      <w:r w:rsidR="002A7BFC">
        <w:rPr>
          <w:rFonts w:ascii="Arial" w:hAnsi="Arial" w:cs="Arial"/>
          <w:sz w:val="24"/>
          <w:szCs w:val="24"/>
        </w:rPr>
        <w:t xml:space="preserve">of </w:t>
      </w:r>
      <w:r w:rsidR="00A94E92">
        <w:rPr>
          <w:rFonts w:ascii="Arial" w:hAnsi="Arial" w:cs="Arial"/>
          <w:sz w:val="24"/>
          <w:szCs w:val="24"/>
        </w:rPr>
        <w:t xml:space="preserve">transitions between discrete </w:t>
      </w:r>
      <w:r w:rsidR="00C73B33">
        <w:rPr>
          <w:rFonts w:ascii="Arial" w:hAnsi="Arial" w:cs="Arial"/>
          <w:sz w:val="24"/>
          <w:szCs w:val="24"/>
        </w:rPr>
        <w:t xml:space="preserve">vegetation </w:t>
      </w:r>
      <w:r w:rsidR="00A94E92">
        <w:rPr>
          <w:rFonts w:ascii="Arial" w:hAnsi="Arial" w:cs="Arial"/>
          <w:sz w:val="24"/>
          <w:szCs w:val="24"/>
        </w:rPr>
        <w:t xml:space="preserve">states. </w:t>
      </w:r>
      <w:r w:rsidR="00FE34B2">
        <w:rPr>
          <w:rFonts w:ascii="Arial" w:hAnsi="Arial" w:cs="Arial"/>
          <w:sz w:val="24"/>
          <w:szCs w:val="24"/>
        </w:rPr>
        <w:t>T</w:t>
      </w:r>
      <w:r w:rsidR="00DA2B19">
        <w:rPr>
          <w:rFonts w:ascii="Arial" w:hAnsi="Arial" w:cs="Arial"/>
          <w:sz w:val="24"/>
          <w:szCs w:val="24"/>
        </w:rPr>
        <w:t xml:space="preserve">his approach </w:t>
      </w:r>
      <w:r w:rsidR="005D633B">
        <w:rPr>
          <w:rFonts w:ascii="Arial" w:hAnsi="Arial" w:cs="Arial"/>
          <w:sz w:val="24"/>
          <w:szCs w:val="24"/>
        </w:rPr>
        <w:t xml:space="preserve">attempts to recognize </w:t>
      </w:r>
      <w:r w:rsidR="00DA2B19">
        <w:rPr>
          <w:rFonts w:ascii="Arial" w:hAnsi="Arial" w:cs="Arial"/>
          <w:sz w:val="24"/>
          <w:szCs w:val="24"/>
        </w:rPr>
        <w:t>the complex in</w:t>
      </w:r>
      <w:r w:rsidR="0043699F">
        <w:rPr>
          <w:rFonts w:ascii="Arial" w:hAnsi="Arial" w:cs="Arial"/>
          <w:sz w:val="24"/>
          <w:szCs w:val="24"/>
        </w:rPr>
        <w:t>teraction</w:t>
      </w:r>
      <w:r w:rsidR="00FC5157">
        <w:rPr>
          <w:rFonts w:ascii="Arial" w:hAnsi="Arial" w:cs="Arial"/>
          <w:sz w:val="24"/>
          <w:szCs w:val="24"/>
        </w:rPr>
        <w:t xml:space="preserve">s that </w:t>
      </w:r>
      <w:r w:rsidR="005D633B">
        <w:rPr>
          <w:rFonts w:ascii="Arial" w:hAnsi="Arial" w:cs="Arial"/>
          <w:sz w:val="24"/>
          <w:szCs w:val="24"/>
        </w:rPr>
        <w:t xml:space="preserve">govern </w:t>
      </w:r>
      <w:r w:rsidR="003C6FF0">
        <w:rPr>
          <w:rFonts w:ascii="Arial" w:hAnsi="Arial" w:cs="Arial"/>
          <w:sz w:val="24"/>
          <w:szCs w:val="24"/>
        </w:rPr>
        <w:t xml:space="preserve">vegetation </w:t>
      </w:r>
      <w:r w:rsidR="003F566C">
        <w:rPr>
          <w:rFonts w:ascii="Arial" w:hAnsi="Arial" w:cs="Arial"/>
          <w:sz w:val="24"/>
          <w:szCs w:val="24"/>
        </w:rPr>
        <w:t xml:space="preserve">composition </w:t>
      </w:r>
      <w:r w:rsidR="00FE34B2">
        <w:rPr>
          <w:rFonts w:ascii="Arial" w:hAnsi="Arial" w:cs="Arial"/>
          <w:sz w:val="24"/>
          <w:szCs w:val="24"/>
        </w:rPr>
        <w:t>by describing both the resilience of each individual state type</w:t>
      </w:r>
      <w:r w:rsidR="0089069D">
        <w:rPr>
          <w:rFonts w:ascii="Arial" w:hAnsi="Arial" w:cs="Arial"/>
          <w:sz w:val="24"/>
          <w:szCs w:val="24"/>
        </w:rPr>
        <w:t xml:space="preserve"> and the many factors</w:t>
      </w:r>
      <w:r w:rsidR="00D52A61">
        <w:rPr>
          <w:rFonts w:ascii="Arial" w:hAnsi="Arial" w:cs="Arial"/>
          <w:sz w:val="24"/>
          <w:szCs w:val="24"/>
        </w:rPr>
        <w:t xml:space="preserve"> -- such as environmental variation and management actions – that </w:t>
      </w:r>
      <w:r w:rsidR="006C441E">
        <w:rPr>
          <w:rFonts w:ascii="Arial" w:hAnsi="Arial" w:cs="Arial"/>
          <w:sz w:val="24"/>
          <w:szCs w:val="24"/>
        </w:rPr>
        <w:t xml:space="preserve">guide transitions between them. </w:t>
      </w:r>
    </w:p>
    <w:p w14:paraId="55D0727A" w14:textId="5D46BE44" w:rsidR="00F53B91" w:rsidRPr="00885A45" w:rsidRDefault="00F53B91" w:rsidP="00885A45">
      <w:pPr>
        <w:ind w:left="360"/>
        <w:rPr>
          <w:rFonts w:ascii="Arial" w:hAnsi="Arial" w:cs="Arial"/>
          <w:b/>
          <w:sz w:val="24"/>
          <w:szCs w:val="24"/>
        </w:rPr>
      </w:pPr>
      <w:r w:rsidRPr="00885A45">
        <w:rPr>
          <w:rFonts w:ascii="Arial" w:hAnsi="Arial" w:cs="Arial"/>
          <w:b/>
          <w:sz w:val="24"/>
          <w:szCs w:val="24"/>
        </w:rPr>
        <w:t xml:space="preserve">California Annual </w:t>
      </w:r>
      <w:commentRangeStart w:id="1"/>
      <w:r w:rsidRPr="00885A45">
        <w:rPr>
          <w:rFonts w:ascii="Arial" w:hAnsi="Arial" w:cs="Arial"/>
          <w:b/>
          <w:sz w:val="24"/>
          <w:szCs w:val="24"/>
        </w:rPr>
        <w:t>Grasslands</w:t>
      </w:r>
      <w:commentRangeEnd w:id="1"/>
      <w:r w:rsidR="00106782">
        <w:rPr>
          <w:rStyle w:val="CommentReference"/>
        </w:rPr>
        <w:commentReference w:id="1"/>
      </w:r>
      <w:r w:rsidR="007C757C" w:rsidRPr="00885A45">
        <w:rPr>
          <w:rFonts w:ascii="Arial" w:hAnsi="Arial" w:cs="Arial"/>
          <w:b/>
          <w:sz w:val="24"/>
          <w:szCs w:val="24"/>
        </w:rPr>
        <w:t xml:space="preserve"> </w:t>
      </w:r>
    </w:p>
    <w:p w14:paraId="30FF4368" w14:textId="457C9944" w:rsidR="001E1E6C" w:rsidRPr="00C67957" w:rsidRDefault="00A47C53" w:rsidP="00C67957">
      <w:pPr>
        <w:pStyle w:val="ListParagraph"/>
        <w:numPr>
          <w:ilvl w:val="0"/>
          <w:numId w:val="1"/>
        </w:numPr>
        <w:rPr>
          <w:rFonts w:ascii="Arial" w:hAnsi="Arial" w:cs="Arial"/>
          <w:sz w:val="24"/>
          <w:szCs w:val="24"/>
        </w:rPr>
      </w:pPr>
      <w:r w:rsidRPr="00AC4BA6">
        <w:rPr>
          <w:rFonts w:ascii="Arial" w:hAnsi="Arial" w:cs="Arial"/>
          <w:sz w:val="24"/>
          <w:szCs w:val="24"/>
        </w:rPr>
        <w:t xml:space="preserve">California grasslands </w:t>
      </w:r>
      <w:r w:rsidR="00113B7A">
        <w:rPr>
          <w:rFonts w:ascii="Arial" w:hAnsi="Arial" w:cs="Arial"/>
          <w:sz w:val="24"/>
          <w:szCs w:val="24"/>
        </w:rPr>
        <w:t xml:space="preserve">have long been a </w:t>
      </w:r>
      <w:r w:rsidR="007C6508">
        <w:rPr>
          <w:rFonts w:ascii="Arial" w:hAnsi="Arial" w:cs="Arial"/>
          <w:sz w:val="24"/>
          <w:szCs w:val="24"/>
        </w:rPr>
        <w:t>focal system</w:t>
      </w:r>
      <w:r w:rsidR="00113B7A">
        <w:rPr>
          <w:rFonts w:ascii="Arial" w:hAnsi="Arial" w:cs="Arial"/>
          <w:sz w:val="24"/>
          <w:szCs w:val="24"/>
        </w:rPr>
        <w:t xml:space="preserve"> in the study of nonequilibrium dynamics</w:t>
      </w:r>
      <w:r w:rsidR="00AC4BA6">
        <w:rPr>
          <w:rFonts w:ascii="Arial" w:hAnsi="Arial" w:cs="Arial"/>
          <w:sz w:val="24"/>
          <w:szCs w:val="24"/>
        </w:rPr>
        <w:t xml:space="preserve">. </w:t>
      </w:r>
      <w:r w:rsidR="00006B0A">
        <w:rPr>
          <w:rFonts w:ascii="Arial" w:hAnsi="Arial" w:cs="Arial"/>
          <w:sz w:val="24"/>
          <w:szCs w:val="24"/>
        </w:rPr>
        <w:t xml:space="preserve">Composed primarily of </w:t>
      </w:r>
      <w:r w:rsidR="00C168A4">
        <w:rPr>
          <w:rFonts w:ascii="Arial" w:hAnsi="Arial" w:cs="Arial"/>
          <w:sz w:val="24"/>
          <w:szCs w:val="24"/>
        </w:rPr>
        <w:t xml:space="preserve">exotic annual species, these grasslands </w:t>
      </w:r>
      <w:r w:rsidR="00006B0A">
        <w:rPr>
          <w:rFonts w:ascii="Arial" w:hAnsi="Arial" w:cs="Arial"/>
          <w:sz w:val="24"/>
          <w:szCs w:val="24"/>
        </w:rPr>
        <w:t>readily shift between dominant groups of taxa</w:t>
      </w:r>
      <w:r w:rsidR="00AA4762">
        <w:rPr>
          <w:rFonts w:ascii="Arial" w:hAnsi="Arial" w:cs="Arial"/>
          <w:sz w:val="24"/>
          <w:szCs w:val="24"/>
        </w:rPr>
        <w:t xml:space="preserve"> (George et al. 1992)</w:t>
      </w:r>
      <w:r w:rsidR="00C67957">
        <w:rPr>
          <w:rFonts w:ascii="Arial" w:hAnsi="Arial" w:cs="Arial"/>
          <w:sz w:val="24"/>
          <w:szCs w:val="24"/>
        </w:rPr>
        <w:t xml:space="preserve">; </w:t>
      </w:r>
      <w:r w:rsidR="001E1E6C" w:rsidRPr="00C67957">
        <w:rPr>
          <w:rFonts w:ascii="Arial" w:hAnsi="Arial" w:cs="Arial"/>
          <w:sz w:val="24"/>
          <w:szCs w:val="24"/>
        </w:rPr>
        <w:t>High sensitivity to interannual climatic variation</w:t>
      </w:r>
      <w:r w:rsidR="00C850DE" w:rsidRPr="00C67957">
        <w:rPr>
          <w:rFonts w:ascii="Arial" w:hAnsi="Arial" w:cs="Arial"/>
          <w:sz w:val="24"/>
          <w:szCs w:val="24"/>
        </w:rPr>
        <w:t xml:space="preserve"> </w:t>
      </w:r>
      <w:r w:rsidR="00C850DE" w:rsidRPr="00C67957">
        <w:rPr>
          <w:rFonts w:ascii="Arial" w:hAnsi="Arial" w:cs="Arial"/>
          <w:sz w:val="24"/>
          <w:szCs w:val="24"/>
        </w:rPr>
        <w:fldChar w:fldCharType="begin" w:fldLock="1"/>
      </w:r>
      <w:r w:rsidR="00C850DE" w:rsidRPr="00C67957">
        <w:rPr>
          <w:rFonts w:ascii="Arial" w:hAnsi="Arial" w:cs="Arial"/>
          <w:sz w:val="24"/>
          <w:szCs w:val="24"/>
        </w:rPr>
        <w:instrText>ADDIN CSL_CITATION {"citationItems":[{"id":"ITEM-1","itemData":{"DOI":"10.2307/3236255","ISBN":"1100-9233","ISSN":"11009233","abstract":"We present data from the first 11 years of a longterm study of the dynamics of an annual grassland on serpentine soil in Jasper Ridge Biological Preserve, Northern California. Annual rainfall amounts and distributions varied greatly over the period 1982-1993, as did the amount and distribution of gopher disturbance. Temporal variation in gopher disturbance showed no relationship with rainfall, but spatial variation in disturbance frequency was related to soil depth. The disturbance regime experienced by the grassland is complex, both spatially and temporally, and most of the area is disturbed at least once every 3-5 years. Plant species abundances showed a variety of responses to climate variation and disturbance.Abundances of individual species in any given year could not be linked directly to rainfall amount due to hysteresis effects and other interactions. The grassland composition changed markedly over the study. Exclusion of gophers suggested that changing abundances of several species were linked to gopher disturbance. In particular, perennial species' abundances increased greatly in the years following exclosure, but then subsequently declined. Data on plant densities on gopher mounds disturbed at different times of year and in different years indicate that the local species composition remains distinct for a number of years following disturbance. Disturbance history is hence a major factor controlling local community variation. Changing species importances, a complex disturbance regime and the importance of disturbance history make prediction and modelling of this system difficult. It is suggested that the same is probably true for many plant communities, and that long-term studies must be an essential part of ecological research programs. This study illustrates the practical problems inherent in maintaining long-term field experiments and in analyzing complex time series data which suffer from inadvertent deviations from the original experimental design.","author":[{"dropping-particle":"","family":"Hobbs","given":"Rj","non-dropping-particle":"","parse-names":false,"suffix":""},{"dropping-particle":"","family":"Mooney","given":"Ha","non-dropping-particle":"","parse-names":false,"suffix":""}],"container-title":"Journal of Vegetation Science","id":"ITEM-1","issue":"Hofgaard 1993","issued":{"date-parts":[["1995"]]},"page":"43-56","title":"Spatial and temporal variability in California annual grassland: results from a long</w:instrText>
      </w:r>
      <w:r w:rsidR="00C850DE" w:rsidRPr="00C67957">
        <w:rPr>
          <w:rFonts w:ascii="Cambria Math" w:hAnsi="Cambria Math" w:cs="Cambria Math"/>
          <w:sz w:val="24"/>
          <w:szCs w:val="24"/>
        </w:rPr>
        <w:instrText>‐</w:instrText>
      </w:r>
      <w:r w:rsidR="00C850DE" w:rsidRPr="00C67957">
        <w:rPr>
          <w:rFonts w:ascii="Arial" w:hAnsi="Arial" w:cs="Arial"/>
          <w:sz w:val="24"/>
          <w:szCs w:val="24"/>
        </w:rPr>
        <w:instrText>term study","type":"article-journal"},"uris":["http://www.mendeley.com/documents/?uuid=c3523ec0-12ae-4527-a506-40e2a16244d7"]},{"id":"ITEM-2","itemData":{"DOI":"10.1890/06-1530.1","author":[{"dropping-particle":"","family":"Hobbs","given":"Richard J.","non-dropping-particle":"","parse-names":false,"suffix":""},{"dropping-particle":"","family":"Yates","given":"Susan","non-dropping-particle":"","parse-names":false,"suffix":""},{"dropping-particle":"","family":"Mooney","given":"Harold A.","non-dropping-particle":"","parse-names":false,"suffix":""}],"container-title":"Ecological Monographs","id":"ITEM-2","issue":"4","issued":{"date-parts":[["2007"]]},"page":"545-568","title":"LONG-TERM DATA REVEAL COMPLEX DYNAMICS IN GRASSLAND IN RELATION TO CLIMATE AND DISTURBANCE","type":"article-journal","volume":"77"},"uris":["http://www.mendeley.com/documents/?uuid=15581d85-18ae-4906-8aaf-fd98022b9272"]}],"mendeley":{"formattedCitation":"(Hobbs and Mooney 1995, Hobbs et al. 2007)","plainTextFormattedCitation":"(Hobbs and Mooney 1995, Hobbs et al. 2007)","previouslyFormattedCitation":"(Hobbs and Mooney 1995, Hobbs et al. 2007)"},"properties":{"noteIndex":0},"schema":"https://github.com/citation-style-language/schema/raw/master/csl-citation.json"}</w:instrText>
      </w:r>
      <w:r w:rsidR="00C850DE" w:rsidRPr="00C67957">
        <w:rPr>
          <w:rFonts w:ascii="Arial" w:hAnsi="Arial" w:cs="Arial"/>
          <w:sz w:val="24"/>
          <w:szCs w:val="24"/>
        </w:rPr>
        <w:fldChar w:fldCharType="separate"/>
      </w:r>
      <w:r w:rsidR="00C850DE" w:rsidRPr="00C67957">
        <w:rPr>
          <w:rFonts w:ascii="Arial" w:hAnsi="Arial" w:cs="Arial"/>
          <w:noProof/>
          <w:sz w:val="24"/>
          <w:szCs w:val="24"/>
        </w:rPr>
        <w:t>(Hobbs and Mooney 1995, Hobbs et al. 2007)</w:t>
      </w:r>
      <w:r w:rsidR="00C850DE" w:rsidRPr="00C67957">
        <w:rPr>
          <w:rFonts w:ascii="Arial" w:hAnsi="Arial" w:cs="Arial"/>
          <w:sz w:val="24"/>
          <w:szCs w:val="24"/>
        </w:rPr>
        <w:fldChar w:fldCharType="end"/>
      </w:r>
      <w:r w:rsidR="001E1E6C" w:rsidRPr="00C67957">
        <w:rPr>
          <w:rFonts w:ascii="Arial" w:hAnsi="Arial" w:cs="Arial"/>
          <w:sz w:val="24"/>
          <w:szCs w:val="24"/>
        </w:rPr>
        <w:t>, non-hierarchical competitive dynamics (Uricchio et al. 2018), and strong priority effects</w:t>
      </w:r>
      <w:r w:rsidR="00C850DE" w:rsidRPr="00C67957">
        <w:rPr>
          <w:rFonts w:ascii="Arial" w:hAnsi="Arial" w:cs="Arial"/>
          <w:sz w:val="24"/>
          <w:szCs w:val="24"/>
        </w:rPr>
        <w:t xml:space="preserve"> </w:t>
      </w:r>
      <w:r w:rsidR="00C850DE" w:rsidRPr="00C67957">
        <w:rPr>
          <w:rFonts w:ascii="Arial" w:hAnsi="Arial" w:cs="Arial"/>
          <w:sz w:val="24"/>
          <w:szCs w:val="24"/>
        </w:rPr>
        <w:fldChar w:fldCharType="begin" w:fldLock="1"/>
      </w:r>
      <w:r w:rsidR="0018485F">
        <w:rPr>
          <w:rFonts w:ascii="Arial" w:hAnsi="Arial" w:cs="Arial"/>
          <w:sz w:val="24"/>
          <w:szCs w:val="24"/>
        </w:rPr>
        <w:instrText>ADDIN CSL_CITATION {"citationItems":[{"id":"ITEM-1","itemData":{"DOI":"10.1093/aobpla/plu081","ISSN":"2041-2851","author":[{"dropping-particle":"","family":"Young","given":"T. P.","non-dropping-particle":"","parse-names":false,"suffix":""},{"dropping-particle":"","family":"Zefferman","given":"E. P.","non-dropping-particle":"","parse-names":false,"suffix":""},{"dropping-particle":"","family":"Vaughn","given":"K. J.","non-dropping-particle":"","parse-names":false,"suffix":""},{"dropping-particle":"","family":"Fick","given":"S.","non-dropping-particle":"","parse-names":false,"suffix":""}],"container-title":"AoB PLANTS","id":"ITEM-1","issue":"0","issued":{"date-parts":[["2014"]]},"page":"plu081-plu081","title":"Initial success of native grasses is contingent on multiple interactions among exotic grass competition, temporal priority, rainfall and site effects","type":"article-journal","volume":"7"},"uris":["http://www.mendeley.com/documents/?uuid=7a47c59e-e4ed-41af-81e1-d0de685e870d"]}],"mendeley":{"formattedCitation":"(Young et al. 2014)","plainTextFormattedCitation":"(Young et al. 2014)","previouslyFormattedCitation":"(Young et al. 2014)"},"properties":{"noteIndex":0},"schema":"https://github.com/citation-style-language/schema/raw/master/csl-citation.json"}</w:instrText>
      </w:r>
      <w:r w:rsidR="00C850DE" w:rsidRPr="00C67957">
        <w:rPr>
          <w:rFonts w:ascii="Arial" w:hAnsi="Arial" w:cs="Arial"/>
          <w:sz w:val="24"/>
          <w:szCs w:val="24"/>
        </w:rPr>
        <w:fldChar w:fldCharType="separate"/>
      </w:r>
      <w:r w:rsidR="00C850DE" w:rsidRPr="00C67957">
        <w:rPr>
          <w:rFonts w:ascii="Arial" w:hAnsi="Arial" w:cs="Arial"/>
          <w:noProof/>
          <w:sz w:val="24"/>
          <w:szCs w:val="24"/>
        </w:rPr>
        <w:t>(Young et al. 2014)</w:t>
      </w:r>
      <w:r w:rsidR="00C850DE" w:rsidRPr="00C67957">
        <w:rPr>
          <w:rFonts w:ascii="Arial" w:hAnsi="Arial" w:cs="Arial"/>
          <w:sz w:val="24"/>
          <w:szCs w:val="24"/>
        </w:rPr>
        <w:fldChar w:fldCharType="end"/>
      </w:r>
      <w:r w:rsidR="001E1E6C" w:rsidRPr="00C67957">
        <w:rPr>
          <w:rFonts w:ascii="Arial" w:hAnsi="Arial" w:cs="Arial"/>
          <w:sz w:val="24"/>
          <w:szCs w:val="24"/>
        </w:rPr>
        <w:t xml:space="preserve"> combine to prevent grassland vegetation from long-term convergence to a single community type. </w:t>
      </w:r>
    </w:p>
    <w:p w14:paraId="176A58D8" w14:textId="77777777" w:rsidR="00C67957" w:rsidRPr="001E1E6C" w:rsidRDefault="00C67957" w:rsidP="00C67957">
      <w:pPr>
        <w:pStyle w:val="ListParagraph"/>
        <w:rPr>
          <w:rFonts w:ascii="Arial" w:hAnsi="Arial" w:cs="Arial"/>
          <w:sz w:val="24"/>
          <w:szCs w:val="24"/>
        </w:rPr>
      </w:pPr>
    </w:p>
    <w:p w14:paraId="64B49CB4" w14:textId="184D5904" w:rsidR="009035C5" w:rsidRPr="002F750D" w:rsidRDefault="007647CD" w:rsidP="002F750D">
      <w:pPr>
        <w:pStyle w:val="ListParagraph"/>
        <w:numPr>
          <w:ilvl w:val="0"/>
          <w:numId w:val="1"/>
        </w:numPr>
        <w:rPr>
          <w:rFonts w:ascii="Arial" w:hAnsi="Arial" w:cs="Arial"/>
          <w:sz w:val="24"/>
          <w:szCs w:val="24"/>
        </w:rPr>
      </w:pPr>
      <w:r>
        <w:rPr>
          <w:rFonts w:ascii="Arial" w:hAnsi="Arial" w:cs="Arial"/>
          <w:sz w:val="24"/>
          <w:szCs w:val="24"/>
        </w:rPr>
        <w:t xml:space="preserve">Conceptually, </w:t>
      </w:r>
      <w:r w:rsidR="00605F2E">
        <w:rPr>
          <w:rFonts w:ascii="Arial" w:hAnsi="Arial" w:cs="Arial"/>
          <w:sz w:val="24"/>
          <w:szCs w:val="24"/>
        </w:rPr>
        <w:t>California grassland</w:t>
      </w:r>
      <w:r w:rsidR="005106E5">
        <w:rPr>
          <w:rFonts w:ascii="Arial" w:hAnsi="Arial" w:cs="Arial"/>
          <w:sz w:val="24"/>
          <w:szCs w:val="24"/>
        </w:rPr>
        <w:t xml:space="preserve"> vegetation </w:t>
      </w:r>
      <w:r w:rsidR="004A1E74">
        <w:rPr>
          <w:rFonts w:ascii="Arial" w:hAnsi="Arial" w:cs="Arial"/>
          <w:sz w:val="24"/>
          <w:szCs w:val="24"/>
        </w:rPr>
        <w:t xml:space="preserve">are often </w:t>
      </w:r>
      <w:r w:rsidR="00B00F24">
        <w:rPr>
          <w:rFonts w:ascii="Arial" w:hAnsi="Arial" w:cs="Arial"/>
          <w:sz w:val="24"/>
          <w:szCs w:val="24"/>
        </w:rPr>
        <w:t xml:space="preserve">partitioned into </w:t>
      </w:r>
      <w:r w:rsidR="00B12408">
        <w:rPr>
          <w:rFonts w:ascii="Arial" w:hAnsi="Arial" w:cs="Arial"/>
          <w:sz w:val="24"/>
          <w:szCs w:val="24"/>
        </w:rPr>
        <w:t>several</w:t>
      </w:r>
      <w:r w:rsidR="00B00F24">
        <w:rPr>
          <w:rFonts w:ascii="Arial" w:hAnsi="Arial" w:cs="Arial"/>
          <w:sz w:val="24"/>
          <w:szCs w:val="24"/>
        </w:rPr>
        <w:t xml:space="preserve"> </w:t>
      </w:r>
      <w:r w:rsidR="0047117F">
        <w:rPr>
          <w:rFonts w:ascii="Arial" w:hAnsi="Arial" w:cs="Arial"/>
          <w:sz w:val="24"/>
          <w:szCs w:val="24"/>
        </w:rPr>
        <w:t xml:space="preserve">distinct </w:t>
      </w:r>
      <w:r w:rsidR="005106E5">
        <w:rPr>
          <w:rFonts w:ascii="Arial" w:hAnsi="Arial" w:cs="Arial"/>
          <w:sz w:val="24"/>
          <w:szCs w:val="24"/>
        </w:rPr>
        <w:t>groups, including those based on functional type (grasses, forbs, and legumes)</w:t>
      </w:r>
      <w:r w:rsidR="00EA67D1">
        <w:rPr>
          <w:rFonts w:ascii="Arial" w:hAnsi="Arial" w:cs="Arial"/>
          <w:sz w:val="24"/>
          <w:szCs w:val="24"/>
        </w:rPr>
        <w:t xml:space="preserve"> and</w:t>
      </w:r>
      <w:r w:rsidR="005106E5">
        <w:rPr>
          <w:rFonts w:ascii="Arial" w:hAnsi="Arial" w:cs="Arial"/>
          <w:sz w:val="24"/>
          <w:szCs w:val="24"/>
        </w:rPr>
        <w:t xml:space="preserve"> </w:t>
      </w:r>
      <w:r w:rsidR="00055951">
        <w:rPr>
          <w:rFonts w:ascii="Arial" w:hAnsi="Arial" w:cs="Arial"/>
          <w:sz w:val="24"/>
          <w:szCs w:val="24"/>
        </w:rPr>
        <w:t xml:space="preserve">provenance (native </w:t>
      </w:r>
      <w:r w:rsidR="00643841">
        <w:rPr>
          <w:rFonts w:ascii="Arial" w:hAnsi="Arial" w:cs="Arial"/>
          <w:sz w:val="24"/>
          <w:szCs w:val="24"/>
        </w:rPr>
        <w:t>and exotic species</w:t>
      </w:r>
      <w:r w:rsidR="00055951">
        <w:rPr>
          <w:rFonts w:ascii="Arial" w:hAnsi="Arial" w:cs="Arial"/>
          <w:sz w:val="24"/>
          <w:szCs w:val="24"/>
        </w:rPr>
        <w:t>).</w:t>
      </w:r>
      <w:r w:rsidR="005808EE">
        <w:rPr>
          <w:rFonts w:ascii="Arial" w:hAnsi="Arial" w:cs="Arial"/>
          <w:sz w:val="24"/>
          <w:szCs w:val="24"/>
        </w:rPr>
        <w:t xml:space="preserve"> </w:t>
      </w:r>
      <w:r w:rsidR="00C67957">
        <w:rPr>
          <w:rFonts w:ascii="Arial" w:hAnsi="Arial" w:cs="Arial"/>
          <w:sz w:val="24"/>
          <w:szCs w:val="24"/>
        </w:rPr>
        <w:t>D</w:t>
      </w:r>
      <w:commentRangeStart w:id="2"/>
      <w:r w:rsidR="006952C8">
        <w:rPr>
          <w:rFonts w:ascii="Arial" w:hAnsi="Arial" w:cs="Arial"/>
          <w:sz w:val="24"/>
          <w:szCs w:val="24"/>
        </w:rPr>
        <w:t xml:space="preserve">istinctions are </w:t>
      </w:r>
      <w:r w:rsidR="00C67957">
        <w:rPr>
          <w:rFonts w:ascii="Arial" w:hAnsi="Arial" w:cs="Arial"/>
          <w:sz w:val="24"/>
          <w:szCs w:val="24"/>
        </w:rPr>
        <w:t xml:space="preserve">most frequently </w:t>
      </w:r>
      <w:r w:rsidR="006952C8">
        <w:rPr>
          <w:rFonts w:ascii="Arial" w:hAnsi="Arial" w:cs="Arial"/>
          <w:sz w:val="24"/>
          <w:szCs w:val="24"/>
        </w:rPr>
        <w:t>made between</w:t>
      </w:r>
      <w:r w:rsidR="00E71ECE">
        <w:rPr>
          <w:rFonts w:ascii="Arial" w:hAnsi="Arial" w:cs="Arial"/>
          <w:sz w:val="24"/>
          <w:szCs w:val="24"/>
        </w:rPr>
        <w:t>:</w:t>
      </w:r>
      <w:commentRangeEnd w:id="2"/>
      <w:r w:rsidR="00F40FB1">
        <w:rPr>
          <w:rStyle w:val="CommentReference"/>
        </w:rPr>
        <w:commentReference w:id="2"/>
      </w:r>
    </w:p>
    <w:p w14:paraId="21181A49" w14:textId="21700462" w:rsidR="00B84809" w:rsidRDefault="00B84809" w:rsidP="00B84809">
      <w:pPr>
        <w:pStyle w:val="ListParagraph"/>
        <w:numPr>
          <w:ilvl w:val="1"/>
          <w:numId w:val="1"/>
        </w:numPr>
        <w:rPr>
          <w:rFonts w:ascii="Arial" w:hAnsi="Arial" w:cs="Arial"/>
          <w:sz w:val="24"/>
          <w:szCs w:val="24"/>
        </w:rPr>
      </w:pPr>
      <w:r>
        <w:rPr>
          <w:rFonts w:ascii="Arial" w:hAnsi="Arial" w:cs="Arial"/>
          <w:sz w:val="24"/>
          <w:szCs w:val="24"/>
        </w:rPr>
        <w:lastRenderedPageBreak/>
        <w:t xml:space="preserve">1) Naturalized exotic annual grasses that now compose a majority of vegetation in </w:t>
      </w:r>
      <w:r w:rsidR="00185FAA">
        <w:rPr>
          <w:rFonts w:ascii="Arial" w:hAnsi="Arial" w:cs="Arial"/>
          <w:sz w:val="24"/>
          <w:szCs w:val="24"/>
        </w:rPr>
        <w:t xml:space="preserve">California’s grassland </w:t>
      </w:r>
      <w:r w:rsidR="00D714D8">
        <w:rPr>
          <w:rFonts w:ascii="Arial" w:hAnsi="Arial" w:cs="Arial"/>
          <w:sz w:val="24"/>
          <w:szCs w:val="24"/>
        </w:rPr>
        <w:t>ecosystems</w:t>
      </w:r>
      <w:r>
        <w:rPr>
          <w:rFonts w:ascii="Arial" w:hAnsi="Arial" w:cs="Arial"/>
          <w:sz w:val="24"/>
          <w:szCs w:val="24"/>
        </w:rPr>
        <w:t>.</w:t>
      </w:r>
    </w:p>
    <w:p w14:paraId="4BEFECBF" w14:textId="4ADB9108" w:rsidR="00B84809" w:rsidRDefault="00B84809" w:rsidP="00B84809">
      <w:pPr>
        <w:pStyle w:val="ListParagraph"/>
        <w:numPr>
          <w:ilvl w:val="1"/>
          <w:numId w:val="1"/>
        </w:numPr>
        <w:rPr>
          <w:rFonts w:ascii="Arial" w:hAnsi="Arial" w:cs="Arial"/>
          <w:sz w:val="24"/>
          <w:szCs w:val="24"/>
        </w:rPr>
      </w:pPr>
      <w:r>
        <w:rPr>
          <w:rFonts w:ascii="Arial" w:hAnsi="Arial" w:cs="Arial"/>
          <w:sz w:val="24"/>
          <w:szCs w:val="24"/>
        </w:rPr>
        <w:t xml:space="preserve">2) Native perennial grasses and forbs thought to once cover much of </w:t>
      </w:r>
      <w:r w:rsidR="00E96CC5">
        <w:rPr>
          <w:rFonts w:ascii="Arial" w:hAnsi="Arial" w:cs="Arial"/>
          <w:sz w:val="24"/>
          <w:szCs w:val="24"/>
        </w:rPr>
        <w:t xml:space="preserve">the state’s </w:t>
      </w:r>
      <w:r>
        <w:rPr>
          <w:rFonts w:ascii="Arial" w:hAnsi="Arial" w:cs="Arial"/>
          <w:sz w:val="24"/>
          <w:szCs w:val="24"/>
        </w:rPr>
        <w:t>grassland habitat</w:t>
      </w:r>
    </w:p>
    <w:p w14:paraId="2842B843" w14:textId="669BA3F6" w:rsidR="00C227F8" w:rsidRDefault="00B84809" w:rsidP="00A01173">
      <w:pPr>
        <w:pStyle w:val="ListParagraph"/>
        <w:numPr>
          <w:ilvl w:val="1"/>
          <w:numId w:val="1"/>
        </w:numPr>
        <w:rPr>
          <w:rFonts w:ascii="Arial" w:hAnsi="Arial" w:cs="Arial"/>
          <w:sz w:val="24"/>
          <w:szCs w:val="24"/>
        </w:rPr>
      </w:pPr>
      <w:r>
        <w:rPr>
          <w:rFonts w:ascii="Arial" w:hAnsi="Arial" w:cs="Arial"/>
          <w:sz w:val="24"/>
          <w:szCs w:val="24"/>
        </w:rPr>
        <w:t xml:space="preserve">3) A set of </w:t>
      </w:r>
      <w:r w:rsidR="00E96CC5">
        <w:rPr>
          <w:rFonts w:ascii="Arial" w:hAnsi="Arial" w:cs="Arial"/>
          <w:sz w:val="24"/>
          <w:szCs w:val="24"/>
        </w:rPr>
        <w:t>highly invasive annual grasses that are rapidly expanding throughout California rangelands.</w:t>
      </w:r>
    </w:p>
    <w:p w14:paraId="094D256C" w14:textId="77777777" w:rsidR="00217488" w:rsidRPr="00CB00A4" w:rsidRDefault="00217488" w:rsidP="00217488">
      <w:pPr>
        <w:pStyle w:val="ListParagraph"/>
        <w:ind w:left="1440"/>
        <w:rPr>
          <w:rFonts w:ascii="Arial" w:hAnsi="Arial" w:cs="Arial"/>
          <w:b/>
          <w:sz w:val="24"/>
          <w:szCs w:val="24"/>
        </w:rPr>
      </w:pPr>
    </w:p>
    <w:p w14:paraId="63FC9BF0" w14:textId="77777777" w:rsidR="00217488" w:rsidRPr="00CB00A4" w:rsidRDefault="00217488" w:rsidP="00217488">
      <w:pPr>
        <w:pStyle w:val="ListParagraph"/>
        <w:numPr>
          <w:ilvl w:val="0"/>
          <w:numId w:val="1"/>
        </w:numPr>
        <w:spacing w:after="160" w:line="256" w:lineRule="auto"/>
        <w:rPr>
          <w:b/>
        </w:rPr>
      </w:pPr>
      <w:r w:rsidRPr="00CB00A4">
        <w:rPr>
          <w:b/>
        </w:rPr>
        <w:t>General conception of the different state types within this system</w:t>
      </w:r>
    </w:p>
    <w:p w14:paraId="0F355DF2" w14:textId="7D9BD9D2" w:rsidR="00217488" w:rsidRPr="00CB00A4" w:rsidRDefault="00217488" w:rsidP="00217488">
      <w:pPr>
        <w:pStyle w:val="ListParagraph"/>
        <w:numPr>
          <w:ilvl w:val="1"/>
          <w:numId w:val="1"/>
        </w:numPr>
        <w:spacing w:after="160" w:line="256" w:lineRule="auto"/>
        <w:rPr>
          <w:b/>
        </w:rPr>
      </w:pPr>
      <w:r w:rsidRPr="00CB00A4">
        <w:rPr>
          <w:b/>
        </w:rPr>
        <w:t>Notions of sensitivity to different environmental conditions, general state “stability”</w:t>
      </w:r>
    </w:p>
    <w:p w14:paraId="5F004ED7" w14:textId="77777777" w:rsidR="00217488" w:rsidRPr="00217488" w:rsidRDefault="00217488" w:rsidP="00217488">
      <w:pPr>
        <w:pStyle w:val="ListParagraph"/>
        <w:spacing w:after="160" w:line="256" w:lineRule="auto"/>
        <w:ind w:left="1440"/>
        <w:rPr>
          <w:b/>
        </w:rPr>
      </w:pPr>
    </w:p>
    <w:p w14:paraId="3AF556BD" w14:textId="5ED05AFF" w:rsidR="00B94E4E" w:rsidRPr="00A70AE2" w:rsidRDefault="00A70AE2" w:rsidP="00A70AE2">
      <w:pPr>
        <w:pStyle w:val="ListParagraph"/>
        <w:numPr>
          <w:ilvl w:val="0"/>
          <w:numId w:val="1"/>
        </w:numPr>
        <w:rPr>
          <w:rFonts w:ascii="Arial" w:hAnsi="Arial" w:cs="Arial"/>
          <w:sz w:val="24"/>
          <w:szCs w:val="24"/>
        </w:rPr>
      </w:pPr>
      <w:r>
        <w:rPr>
          <w:rFonts w:ascii="Arial" w:hAnsi="Arial" w:cs="Arial"/>
          <w:sz w:val="24"/>
          <w:szCs w:val="24"/>
        </w:rPr>
        <w:t>Past work has established general patterns in group life history strategy that correlate with colonization ability, invasion resistance, and response to climatic variation</w:t>
      </w:r>
      <w:r w:rsidR="00F40FB1" w:rsidRPr="00A70AE2">
        <w:rPr>
          <w:rFonts w:ascii="Arial" w:hAnsi="Arial" w:cs="Arial"/>
          <w:sz w:val="24"/>
          <w:szCs w:val="24"/>
        </w:rPr>
        <w:t xml:space="preserve"> </w:t>
      </w:r>
      <w:r w:rsidR="00F40FB1" w:rsidRPr="00A70AE2">
        <w:rPr>
          <w:rFonts w:ascii="Arial" w:hAnsi="Arial" w:cs="Arial"/>
          <w:sz w:val="24"/>
          <w:szCs w:val="24"/>
        </w:rPr>
        <w:fldChar w:fldCharType="begin" w:fldLock="1"/>
      </w:r>
      <w:r w:rsidR="006E46DF" w:rsidRPr="00A70AE2">
        <w:rPr>
          <w:rFonts w:ascii="Arial" w:hAnsi="Arial" w:cs="Arial"/>
          <w:sz w:val="24"/>
          <w:szCs w:val="24"/>
        </w:rPr>
        <w:instrText>ADDIN CSL_CITATION {"citationItems":[{"id":"ITEM-1","itemData":{"author":[{"dropping-particle":"","family":"Corbin","given":"Jeffrey D","non-dropping-particle":"","parse-names":false,"suffix":""},{"dropping-particle":"","family":"Dyer","given":"Andrew R.","non-dropping-particle":"","parse-names":false,"suffix":""},{"dropping-particle":"","family":"Seabloom","given":"Eric W.","non-dropping-particle":"","parse-names":false,"suffix":""}],"container-title":"California Grasslands: Ecology and Management","editor":[{"dropping-particle":"","family":"Corbin","given":"Jeffrey D","non-dropping-particle":"","parse-names":false,"suffix":""},{"dropping-particle":"","family":"Stromberg","given":"Mark R.","non-dropping-particle":"","parse-names":false,"suffix":""},{"dropping-particle":"","family":"D'Antonio","given":"Carla M.","non-dropping-particle":"","parse-names":false,"suffix":""}],"id":"ITEM-1","issued":{"date-parts":[["2007"]]},"title":"Competitive Interactions","type":"chapter"},"uris":["http://www.mendeley.com/documents/?uuid=6dafe0a8-7e07-46e2-9c24-91d78adaa5cc"]},{"id":"ITEM-2","itemData":{"DOI":"10.1007/s11258-008-9467-1","ISBN":"9789048127986","ISSN":"13850237","PMID":"15974422","abstract":"Early emergence of plant seedlings can offer strong competitive advantages over later-germinating neighbors through the preemption of limiting resources. This phenomenon may have contributed to the persistent dominance of European annual grasses over native perennial grasses in California grasslands, since the former species typically germinate earlier in the growing season than the latter and grow rapidly after establishing. Recently, European perennial grasses have been spreading into both non-native annual and native perennial coastal grass stands in California. These exotic perennials appear to be less affected by the priority effects arising from earlier germination by European annual grasses. In addition, these species interactions in California grasslands may be mediated by increasing anthropogenic or natural soil nitrogen inputs. We conducted a greenhouse experiment to test the effects of order of emergence and annual grass seedling density on native and exotic perennial grass seedling performance across different levels of nitrogen availability. We manipulated the order of emergence and density of an exotic annual grass (Bromus diandrus) grown with either Nassella pulchra (native perennial grass), Festuca rubra (native perennial grass), or Holcus lanatus (exotic perennial grass), with and without added nitrogen. Earlier B. diandrus emergence and higher B. diandrus density resulted in greater reduction in the aboveground productivity of the perennial grasses. However, B. diandrus suppressed both native perennials to a greater extent than it did H. lanatus. Nitrogen addition had no effect on the productivity of native perennials, but greatly increased the growth of the exotic perennial H. lanatus, grown with B. diandrus. These results suggest that the order of emergence of exotic annual versus native perennial grass seedlings could play an important role in the continued dominance of exotic annual grasses in California. The expansion of the exotic perennial grass H. lanatus in coastal California may be linked to its higher tolerance of earlier-emerging annual grasses and its ability to access soil resources amidst high densities of annual grasses.","author":[{"dropping-particle":"","family":"Abraham","given":"Joel K.","non-dropping-particle":"","parse-names":false,"suffix":""},{"dropping-particle":"","family":"Corbin","given":"Jeffrey D","non-dropping-particle":"","parse-names":false,"suffix":""},{"dropping-particle":"","family":"D'Antonio","given":"Carla M.","non-dropping-particle":"","parse-names":false,"suffix":""}],"container-title":"Plant Ecology","id":"ITEM-2","issue":"2","issued":{"date-parts":[["2009"]]},"page":"445-456","title":"California native and exotic perennial grasses differ in their response to soil nitrogen, exotic annual grass density, and order of emergence","type":"article-journal","volume":"201"},"uris":["http://www.mendeley.com/documents/?uuid=0018f37e-a9e2-4d7b-bacc-7fbccd8c1fa3"]},{"id":"ITEM-3","itemData":{"author":[{"dropping-particle":"","family":"Harpole","given":"W. Stanley","non-dropping-particle":"","parse-names":false,"suffix":""},{"dropping-particle":"","family":"Goldstein","given":"Leah","non-dropping-particle":"","parse-names":false,"suffix":""},{"dropping-particle":"","family":"Aicher","given":"Rebecca J.","non-dropping-particle":"","parse-names":false,"suffix":""}],"container-title":"California Grasslands Ecology and Management","edition":"1","editor":[{"dropping-particle":"","family":"Stromberg","given":"Mark R.","non-dropping-particle":"","parse-names":false,"suffix":""},{"dropping-particle":"","family":"Corbin","given":"Jeffrey D","non-dropping-particle":"","parse-names":false,"suffix":""},{"dropping-particle":"","family":"D'Antonio","given":"Carla M.","non-dropping-particle":"","parse-names":false,"suffix":""}],"id":"ITEM-3","issued":{"date-parts":[["2007"]]},"page":"119-128","publisher":"University of California Press","publisher-place":"Berkeley and Los Angeles, California","title":"Resource Limitation","type":"chapter"},"uris":["http://www.mendeley.com/documents/?uuid=02f63eb4-4fd5-43b4-8e54-7a49ca7ef8d3"]}],"mendeley":{"formattedCitation":"(Corbin et al. 2007, Harpole et al. 2007, Abraham et al. 2009)","plainTextFormattedCitation":"(Corbin et al. 2007, Harpole et al. 2007, Abraham et al. 2009)","previouslyFormattedCitation":"(Corbin et al. 2007, Harpole et al. 2007, Abraham et al. 2009)"},"properties":{"noteIndex":0},"schema":"https://github.com/citation-style-language/schema/raw/master/csl-citation.json"}</w:instrText>
      </w:r>
      <w:r w:rsidR="00F40FB1" w:rsidRPr="00A70AE2">
        <w:rPr>
          <w:rFonts w:ascii="Arial" w:hAnsi="Arial" w:cs="Arial"/>
          <w:sz w:val="24"/>
          <w:szCs w:val="24"/>
        </w:rPr>
        <w:fldChar w:fldCharType="separate"/>
      </w:r>
      <w:r w:rsidR="00F40FB1" w:rsidRPr="00A70AE2">
        <w:rPr>
          <w:rFonts w:ascii="Arial" w:hAnsi="Arial" w:cs="Arial"/>
          <w:noProof/>
          <w:sz w:val="24"/>
          <w:szCs w:val="24"/>
        </w:rPr>
        <w:t>(Corbin et al. 2007, Harpole et al. 2007, Abraham et al. 2009)</w:t>
      </w:r>
      <w:r w:rsidR="00F40FB1" w:rsidRPr="00A70AE2">
        <w:rPr>
          <w:rFonts w:ascii="Arial" w:hAnsi="Arial" w:cs="Arial"/>
          <w:sz w:val="24"/>
          <w:szCs w:val="24"/>
        </w:rPr>
        <w:fldChar w:fldCharType="end"/>
      </w:r>
      <w:r w:rsidR="00F6707B" w:rsidRPr="00A70AE2">
        <w:rPr>
          <w:rFonts w:ascii="Arial" w:hAnsi="Arial" w:cs="Arial"/>
          <w:sz w:val="24"/>
          <w:szCs w:val="24"/>
        </w:rPr>
        <w:t>.</w:t>
      </w:r>
      <w:r w:rsidR="00833E15" w:rsidRPr="00A70AE2">
        <w:rPr>
          <w:rFonts w:ascii="Arial" w:hAnsi="Arial" w:cs="Arial"/>
          <w:sz w:val="24"/>
          <w:szCs w:val="24"/>
        </w:rPr>
        <w:t xml:space="preserve"> </w:t>
      </w:r>
    </w:p>
    <w:p w14:paraId="16B6E0B5" w14:textId="7688C663" w:rsidR="00185FAA" w:rsidRDefault="00185FAA" w:rsidP="00185FAA">
      <w:pPr>
        <w:pStyle w:val="ListParagraph"/>
        <w:numPr>
          <w:ilvl w:val="1"/>
          <w:numId w:val="1"/>
        </w:numPr>
        <w:rPr>
          <w:rFonts w:ascii="Arial" w:hAnsi="Arial" w:cs="Arial"/>
          <w:sz w:val="24"/>
          <w:szCs w:val="24"/>
        </w:rPr>
      </w:pPr>
      <w:r>
        <w:rPr>
          <w:rFonts w:ascii="Arial" w:hAnsi="Arial" w:cs="Arial"/>
          <w:sz w:val="24"/>
          <w:szCs w:val="24"/>
        </w:rPr>
        <w:t>Exotic and native grasses exhibit pronounced differences in seed physiology, growth habit, and fecundity</w:t>
      </w:r>
      <w:r w:rsidR="007D63B0">
        <w:rPr>
          <w:rFonts w:ascii="Arial" w:hAnsi="Arial" w:cs="Arial"/>
          <w:sz w:val="24"/>
          <w:szCs w:val="24"/>
        </w:rPr>
        <w:t xml:space="preserve">. Large-seeded exotic annuals </w:t>
      </w:r>
      <w:r w:rsidR="0056626E">
        <w:rPr>
          <w:rFonts w:ascii="Arial" w:hAnsi="Arial" w:cs="Arial"/>
          <w:sz w:val="24"/>
          <w:szCs w:val="24"/>
        </w:rPr>
        <w:t>germinate rapidly with the onset of winter rains</w:t>
      </w:r>
      <w:r w:rsidR="00931D22">
        <w:rPr>
          <w:rFonts w:ascii="Arial" w:hAnsi="Arial" w:cs="Arial"/>
          <w:sz w:val="24"/>
          <w:szCs w:val="24"/>
        </w:rPr>
        <w:t xml:space="preserve"> </w:t>
      </w:r>
      <w:r w:rsidR="009B1E9A">
        <w:rPr>
          <w:rFonts w:ascii="Arial" w:hAnsi="Arial" w:cs="Arial"/>
          <w:sz w:val="24"/>
          <w:szCs w:val="24"/>
        </w:rPr>
        <w:t xml:space="preserve">and invest heavily in reproduction before senescence, </w:t>
      </w:r>
      <w:r w:rsidR="004516A3">
        <w:rPr>
          <w:rFonts w:ascii="Arial" w:hAnsi="Arial" w:cs="Arial"/>
          <w:sz w:val="24"/>
          <w:szCs w:val="24"/>
        </w:rPr>
        <w:t>producing</w:t>
      </w:r>
      <w:r w:rsidR="009B1E9A">
        <w:rPr>
          <w:rFonts w:ascii="Arial" w:hAnsi="Arial" w:cs="Arial"/>
          <w:sz w:val="24"/>
          <w:szCs w:val="24"/>
        </w:rPr>
        <w:t xml:space="preserve"> </w:t>
      </w:r>
      <w:r w:rsidR="007C535F">
        <w:rPr>
          <w:rFonts w:ascii="Arial" w:hAnsi="Arial" w:cs="Arial"/>
          <w:sz w:val="24"/>
          <w:szCs w:val="24"/>
        </w:rPr>
        <w:t>germinable</w:t>
      </w:r>
      <w:r w:rsidR="006E46DF">
        <w:rPr>
          <w:rFonts w:ascii="Arial" w:hAnsi="Arial" w:cs="Arial"/>
          <w:sz w:val="24"/>
          <w:szCs w:val="24"/>
        </w:rPr>
        <w:t xml:space="preserve"> seed densities</w:t>
      </w:r>
      <w:r w:rsidR="00063FDE">
        <w:rPr>
          <w:rFonts w:ascii="Arial" w:hAnsi="Arial" w:cs="Arial"/>
          <w:sz w:val="24"/>
          <w:szCs w:val="24"/>
        </w:rPr>
        <w:t xml:space="preserve"> </w:t>
      </w:r>
      <w:r w:rsidR="00FB2949">
        <w:rPr>
          <w:rFonts w:ascii="Arial" w:hAnsi="Arial" w:cs="Arial"/>
          <w:sz w:val="24"/>
          <w:szCs w:val="24"/>
        </w:rPr>
        <w:t>up to</w:t>
      </w:r>
      <w:r w:rsidR="006C3E3D">
        <w:rPr>
          <w:rFonts w:ascii="Arial" w:hAnsi="Arial" w:cs="Arial"/>
          <w:sz w:val="24"/>
          <w:szCs w:val="24"/>
        </w:rPr>
        <w:t xml:space="preserve"> </w:t>
      </w:r>
      <w:r w:rsidR="00063FDE">
        <w:rPr>
          <w:rFonts w:ascii="Arial" w:hAnsi="Arial" w:cs="Arial"/>
          <w:sz w:val="24"/>
          <w:szCs w:val="24"/>
        </w:rPr>
        <w:t>1</w:t>
      </w:r>
      <w:r w:rsidR="00541E39">
        <w:rPr>
          <w:rFonts w:ascii="Arial" w:hAnsi="Arial" w:cs="Arial"/>
          <w:sz w:val="24"/>
          <w:szCs w:val="24"/>
        </w:rPr>
        <w:t>0</w:t>
      </w:r>
      <w:r w:rsidR="00063FDE">
        <w:rPr>
          <w:rFonts w:ascii="Arial" w:hAnsi="Arial" w:cs="Arial"/>
          <w:sz w:val="24"/>
          <w:szCs w:val="24"/>
        </w:rPr>
        <w:t>0,000 seeds/m</w:t>
      </w:r>
      <w:r w:rsidR="00063FDE">
        <w:rPr>
          <w:rFonts w:ascii="Arial" w:hAnsi="Arial" w:cs="Arial"/>
          <w:sz w:val="24"/>
          <w:szCs w:val="24"/>
          <w:vertAlign w:val="superscript"/>
        </w:rPr>
        <w:t>2</w:t>
      </w:r>
      <w:r w:rsidR="006E46DF">
        <w:rPr>
          <w:rFonts w:ascii="Arial" w:hAnsi="Arial" w:cs="Arial"/>
          <w:sz w:val="24"/>
          <w:szCs w:val="24"/>
          <w:vertAlign w:val="superscript"/>
        </w:rPr>
        <w:t xml:space="preserve"> </w:t>
      </w:r>
      <w:r w:rsidR="006E46DF">
        <w:rPr>
          <w:rFonts w:ascii="Arial" w:hAnsi="Arial" w:cs="Arial"/>
          <w:sz w:val="24"/>
          <w:szCs w:val="24"/>
          <w:vertAlign w:val="superscript"/>
        </w:rPr>
        <w:fldChar w:fldCharType="begin" w:fldLock="1"/>
      </w:r>
      <w:r w:rsidR="00C850DE">
        <w:rPr>
          <w:rFonts w:ascii="Arial" w:hAnsi="Arial" w:cs="Arial"/>
          <w:sz w:val="24"/>
          <w:szCs w:val="24"/>
          <w:vertAlign w:val="superscript"/>
        </w:rPr>
        <w:instrText>ADDIN CSL_CITATION {"citationItems":[{"id":"ITEM-1","itemData":{"ISBN":"0022-0477","author":[{"dropping-particle":"","family":"Bartolome","given":"J W","non-dropping-particle":"","parse-names":false,"suffix":""}],"container-title":"Journal of Ecology","id":"ITEM-1","issue":"1","issued":{"date-parts":[["1979"]]},"page":"273-281","title":"Germination and seedling establishment in California annual grassland","type":"article-journal","volume":"67"},"uris":["http://www.mendeley.com/documents/?uuid=2aeb7885-f1ca-4b57-9dc2-2a37f244e361"]}],"mendeley":{"formattedCitation":"(Bartolome 1979)","plainTextFormattedCitation":"(Bartolome 1979)","previouslyFormattedCitation":"(Bartolome 1979)"},"properties":{"noteIndex":0},"schema":"https://github.com/citation-style-language/schema/raw/master/csl-citation.json"}</w:instrText>
      </w:r>
      <w:r w:rsidR="006E46DF">
        <w:rPr>
          <w:rFonts w:ascii="Arial" w:hAnsi="Arial" w:cs="Arial"/>
          <w:sz w:val="24"/>
          <w:szCs w:val="24"/>
          <w:vertAlign w:val="superscript"/>
        </w:rPr>
        <w:fldChar w:fldCharType="separate"/>
      </w:r>
      <w:r w:rsidR="006E46DF" w:rsidRPr="006E46DF">
        <w:rPr>
          <w:rFonts w:ascii="Arial" w:hAnsi="Arial" w:cs="Arial"/>
          <w:noProof/>
          <w:sz w:val="24"/>
          <w:szCs w:val="24"/>
        </w:rPr>
        <w:t>(Bartolome 1979)</w:t>
      </w:r>
      <w:r w:rsidR="006E46DF">
        <w:rPr>
          <w:rFonts w:ascii="Arial" w:hAnsi="Arial" w:cs="Arial"/>
          <w:sz w:val="24"/>
          <w:szCs w:val="24"/>
          <w:vertAlign w:val="superscript"/>
        </w:rPr>
        <w:fldChar w:fldCharType="end"/>
      </w:r>
      <w:r w:rsidR="00063FDE">
        <w:rPr>
          <w:rFonts w:ascii="Arial" w:hAnsi="Arial" w:cs="Arial"/>
          <w:sz w:val="24"/>
          <w:szCs w:val="24"/>
        </w:rPr>
        <w:t xml:space="preserve">. </w:t>
      </w:r>
    </w:p>
    <w:p w14:paraId="43F8D4E5" w14:textId="79C3CD66" w:rsidR="00907F64" w:rsidRDefault="00063FDE" w:rsidP="00185FAA">
      <w:pPr>
        <w:pStyle w:val="ListParagraph"/>
        <w:numPr>
          <w:ilvl w:val="1"/>
          <w:numId w:val="1"/>
        </w:numPr>
        <w:rPr>
          <w:rFonts w:ascii="Arial" w:hAnsi="Arial" w:cs="Arial"/>
          <w:sz w:val="24"/>
          <w:szCs w:val="24"/>
        </w:rPr>
      </w:pPr>
      <w:r>
        <w:rPr>
          <w:rFonts w:ascii="Arial" w:hAnsi="Arial" w:cs="Arial"/>
          <w:sz w:val="24"/>
          <w:szCs w:val="24"/>
        </w:rPr>
        <w:t xml:space="preserve">Native grasses, on the other hand, </w:t>
      </w:r>
      <w:r w:rsidR="003A097E">
        <w:rPr>
          <w:rFonts w:ascii="Arial" w:hAnsi="Arial" w:cs="Arial"/>
          <w:sz w:val="24"/>
          <w:szCs w:val="24"/>
        </w:rPr>
        <w:t xml:space="preserve">often produce far fewer seeds of much lower mass that may fail to compete with annual grasses at early life stages. </w:t>
      </w:r>
      <w:r w:rsidR="003F0D02">
        <w:rPr>
          <w:rFonts w:ascii="Arial" w:hAnsi="Arial" w:cs="Arial"/>
          <w:sz w:val="24"/>
          <w:szCs w:val="24"/>
        </w:rPr>
        <w:t xml:space="preserve">However, once established, </w:t>
      </w:r>
      <w:r w:rsidR="00D01DEE">
        <w:rPr>
          <w:rFonts w:ascii="Arial" w:hAnsi="Arial" w:cs="Arial"/>
          <w:sz w:val="24"/>
          <w:szCs w:val="24"/>
        </w:rPr>
        <w:t xml:space="preserve">hardy perennials </w:t>
      </w:r>
      <w:r w:rsidR="00907F64">
        <w:rPr>
          <w:rFonts w:ascii="Arial" w:hAnsi="Arial" w:cs="Arial"/>
          <w:sz w:val="24"/>
          <w:szCs w:val="24"/>
        </w:rPr>
        <w:t xml:space="preserve">are characterized by </w:t>
      </w:r>
      <w:r w:rsidR="00AF268E">
        <w:rPr>
          <w:rFonts w:ascii="Arial" w:hAnsi="Arial" w:cs="Arial"/>
          <w:sz w:val="24"/>
          <w:szCs w:val="24"/>
        </w:rPr>
        <w:t>low mortality</w:t>
      </w:r>
      <w:r w:rsidR="00DA7F87">
        <w:rPr>
          <w:rFonts w:ascii="Arial" w:hAnsi="Arial" w:cs="Arial"/>
          <w:sz w:val="24"/>
          <w:szCs w:val="24"/>
        </w:rPr>
        <w:t xml:space="preserve"> and</w:t>
      </w:r>
      <w:r w:rsidR="00DE3827">
        <w:rPr>
          <w:rFonts w:ascii="Arial" w:hAnsi="Arial" w:cs="Arial"/>
          <w:sz w:val="24"/>
          <w:szCs w:val="24"/>
        </w:rPr>
        <w:t xml:space="preserve"> long-term persistence without </w:t>
      </w:r>
      <w:r w:rsidR="00133B2A">
        <w:rPr>
          <w:rFonts w:ascii="Arial" w:hAnsi="Arial" w:cs="Arial"/>
          <w:sz w:val="24"/>
          <w:szCs w:val="24"/>
        </w:rPr>
        <w:t xml:space="preserve">active </w:t>
      </w:r>
      <w:r w:rsidR="00DE3827">
        <w:rPr>
          <w:rFonts w:ascii="Arial" w:hAnsi="Arial" w:cs="Arial"/>
          <w:sz w:val="24"/>
          <w:szCs w:val="24"/>
        </w:rPr>
        <w:t>disturbance</w:t>
      </w:r>
      <w:r w:rsidR="00163F8C">
        <w:rPr>
          <w:rFonts w:ascii="Arial" w:hAnsi="Arial" w:cs="Arial"/>
          <w:sz w:val="24"/>
          <w:szCs w:val="24"/>
        </w:rPr>
        <w:t xml:space="preserve"> </w:t>
      </w:r>
      <w:r w:rsidR="00163F8C">
        <w:rPr>
          <w:rFonts w:ascii="Arial" w:hAnsi="Arial" w:cs="Arial"/>
          <w:sz w:val="24"/>
          <w:szCs w:val="24"/>
        </w:rPr>
        <w:fldChar w:fldCharType="begin" w:fldLock="1"/>
      </w:r>
      <w:r w:rsidR="006E46DF">
        <w:rPr>
          <w:rFonts w:ascii="Arial" w:hAnsi="Arial" w:cs="Arial"/>
          <w:sz w:val="24"/>
          <w:szCs w:val="24"/>
        </w:rPr>
        <w:instrText>ADDIN CSL_CITATION {"citationItems":[{"id":"ITEM-1","itemData":{"DOI":"10.1890/1051-0761(2003)013[0575:CSLDAR]2.0.CO;2","ISBN":"1051-0761","ISSN":"10510761","abstract":"Invasion by exotic species is a major threat to global diversity. The invasion of native perennial grasslands in California by annual species from the southern Mediter- ranean region is one of the most dramatic invasions worldwide. As a result of this invasion, native species are often restricted to low-fertility, marginal habitat. An understanding of the mechanisms that prevent the recolonization of the more fertile sites by native species is critical to determining the prospects for conservation and restoration of the native flora. We present the results of a five-year experiment in which we used seeding, burning, and mowing treatments to investigate the mechanisms that constrain native annuals to the marginal habitat of a Californian serpentine grassland. The abundance and richness of native species declined with increasing soil fertility, and there was no effect of burning or mowing on native abundance or richness in the absence of seeding. We found that native annual forbs were strongly seed limited; a single seeding increased abundance of native forbs even in the presence of high densities of exotic species, and this effect was generally discernable after four years. These results suggest that current levels of dominance by exotic species are not simply the result of direct competitive interactions, and that seeding of native species is necessary and may be sufficient to create viable populations of native annual species in areas that are currently dominated by exotic species.","author":[{"dropping-particle":"","family":"Seabloom","given":"Eric W.","non-dropping-particle":"","parse-names":false,"suffix":""},{"dropping-particle":"","family":"Borer","given":"Elizabeth T.","non-dropping-particle":"","parse-names":false,"suffix":""},{"dropping-particle":"","family":"Boucher","given":"Virginia L.","non-dropping-particle":"","parse-names":false,"suffix":""},{"dropping-particle":"","family":"Burton","given":"Rebecca S.","non-dropping-particle":"","parse-names":false,"suffix":""},{"dropping-particle":"","family":"Cottingham","given":"Kathryn L.","non-dropping-particle":"","parse-names":false,"suffix":""},{"dropping-particle":"","family":"Goldwasser","given":"Lloyd","non-dropping-particle":"","parse-names":false,"suffix":""},{"dropping-particle":"","family":"Gram","given":"Wendy K.","non-dropping-particle":"","parse-names":false,"suffix":""},{"dropping-particle":"","family":"Kendall","given":"Bruce E.","non-dropping-particle":"","parse-names":false,"suffix":""},{"dropping-particle":"","family":"Micheli","given":"Fiorenza","non-dropping-particle":"","parse-names":false,"suffix":""}],"container-title":"Ecological Applications","id":"ITEM-1","issue":"3","issued":{"date-parts":[["2003"]]},"page":"575-592","title":"Competition, seed limitation, disturbance, and reestablishment of California native annual forbs","type":"article-journal","volume":"13"},"uris":["http://www.mendeley.com/documents/?uuid=3b882b19-6572-4344-b054-5f75df420350"]}],"mendeley":{"formattedCitation":"(Seabloom et al. 2003)","plainTextFormattedCitation":"(Seabloom et al. 2003)","previouslyFormattedCitation":"(Seabloom et al. 2003)"},"properties":{"noteIndex":0},"schema":"https://github.com/citation-style-language/schema/raw/master/csl-citation.json"}</w:instrText>
      </w:r>
      <w:r w:rsidR="00163F8C">
        <w:rPr>
          <w:rFonts w:ascii="Arial" w:hAnsi="Arial" w:cs="Arial"/>
          <w:sz w:val="24"/>
          <w:szCs w:val="24"/>
        </w:rPr>
        <w:fldChar w:fldCharType="separate"/>
      </w:r>
      <w:r w:rsidR="00163F8C" w:rsidRPr="00163F8C">
        <w:rPr>
          <w:rFonts w:ascii="Arial" w:hAnsi="Arial" w:cs="Arial"/>
          <w:noProof/>
          <w:sz w:val="24"/>
          <w:szCs w:val="24"/>
        </w:rPr>
        <w:t>(Seabloom et al. 2003)</w:t>
      </w:r>
      <w:r w:rsidR="00163F8C">
        <w:rPr>
          <w:rFonts w:ascii="Arial" w:hAnsi="Arial" w:cs="Arial"/>
          <w:sz w:val="24"/>
          <w:szCs w:val="24"/>
        </w:rPr>
        <w:fldChar w:fldCharType="end"/>
      </w:r>
      <w:r w:rsidR="00DA7F87">
        <w:rPr>
          <w:rFonts w:ascii="Arial" w:hAnsi="Arial" w:cs="Arial"/>
          <w:sz w:val="24"/>
          <w:szCs w:val="24"/>
        </w:rPr>
        <w:t>.</w:t>
      </w:r>
      <w:r w:rsidR="00907F64">
        <w:rPr>
          <w:rFonts w:ascii="Arial" w:hAnsi="Arial" w:cs="Arial"/>
          <w:sz w:val="24"/>
          <w:szCs w:val="24"/>
        </w:rPr>
        <w:t xml:space="preserve"> </w:t>
      </w:r>
    </w:p>
    <w:p w14:paraId="31D2DD53" w14:textId="5914AE63" w:rsidR="00554AC5" w:rsidRDefault="00554AC5" w:rsidP="00185FAA">
      <w:pPr>
        <w:pStyle w:val="ListParagraph"/>
        <w:numPr>
          <w:ilvl w:val="1"/>
          <w:numId w:val="1"/>
        </w:numPr>
        <w:rPr>
          <w:rFonts w:ascii="Arial" w:hAnsi="Arial" w:cs="Arial"/>
          <w:sz w:val="24"/>
          <w:szCs w:val="24"/>
        </w:rPr>
      </w:pPr>
      <w:r>
        <w:rPr>
          <w:rFonts w:ascii="Arial" w:hAnsi="Arial" w:cs="Arial"/>
          <w:sz w:val="24"/>
          <w:szCs w:val="24"/>
        </w:rPr>
        <w:t xml:space="preserve">Similarly to exotic annuals, invasive grasses produce seeds in high densities, though exhibit a later phenology and pronounced litter feedbacks that may </w:t>
      </w:r>
      <w:r w:rsidR="001C3178">
        <w:rPr>
          <w:rFonts w:ascii="Arial" w:hAnsi="Arial" w:cs="Arial"/>
          <w:sz w:val="24"/>
          <w:szCs w:val="24"/>
        </w:rPr>
        <w:t>inhibit growth of new colonists</w:t>
      </w:r>
      <w:r w:rsidR="001932A4">
        <w:rPr>
          <w:rFonts w:ascii="Arial" w:hAnsi="Arial" w:cs="Arial"/>
          <w:sz w:val="24"/>
          <w:szCs w:val="24"/>
        </w:rPr>
        <w:t xml:space="preserve"> </w:t>
      </w:r>
      <w:r w:rsidR="0018485F">
        <w:rPr>
          <w:rFonts w:ascii="Arial" w:hAnsi="Arial" w:cs="Arial"/>
          <w:sz w:val="24"/>
          <w:szCs w:val="24"/>
        </w:rPr>
        <w:fldChar w:fldCharType="begin" w:fldLock="1"/>
      </w:r>
      <w:r w:rsidR="005E26C1">
        <w:rPr>
          <w:rFonts w:ascii="Arial" w:hAnsi="Arial" w:cs="Arial"/>
          <w:sz w:val="24"/>
          <w:szCs w:val="24"/>
        </w:rPr>
        <w:instrText>ADDIN CSL_CITATION {"citationItems":[{"id":"ITEM-1","itemData":{"author":[{"dropping-particle":"","family":"Young","given":"James A","non-dropping-particle":"","parse-names":false,"suffix":""}],"id":"ITEM-1","issue":"3","issued":{"date-parts":[["1992"]]},"title":"Ecology and management of medusahead (Taeniatherum caput-medusae ssp. asperum  Melderis)","type":"article-journal","volume":"52"},"uris":["http://www.mendeley.com/documents/?uuid=63084cff-ea94-4740-a79b-5cf7c3da4a19"]}],"mendeley":{"formattedCitation":"(Young 1992)","plainTextFormattedCitation":"(Young 1992)","previouslyFormattedCitation":"(Young 1992)"},"properties":{"noteIndex":0},"schema":"https://github.com/citation-style-language/schema/raw/master/csl-citation.json"}</w:instrText>
      </w:r>
      <w:r w:rsidR="0018485F">
        <w:rPr>
          <w:rFonts w:ascii="Arial" w:hAnsi="Arial" w:cs="Arial"/>
          <w:sz w:val="24"/>
          <w:szCs w:val="24"/>
        </w:rPr>
        <w:fldChar w:fldCharType="separate"/>
      </w:r>
      <w:r w:rsidR="0018485F" w:rsidRPr="0018485F">
        <w:rPr>
          <w:rFonts w:ascii="Arial" w:hAnsi="Arial" w:cs="Arial"/>
          <w:noProof/>
          <w:sz w:val="24"/>
          <w:szCs w:val="24"/>
        </w:rPr>
        <w:t>(Young 1992)</w:t>
      </w:r>
      <w:r w:rsidR="0018485F">
        <w:rPr>
          <w:rFonts w:ascii="Arial" w:hAnsi="Arial" w:cs="Arial"/>
          <w:sz w:val="24"/>
          <w:szCs w:val="24"/>
        </w:rPr>
        <w:fldChar w:fldCharType="end"/>
      </w:r>
      <w:r w:rsidR="001C3178">
        <w:rPr>
          <w:rFonts w:ascii="Arial" w:hAnsi="Arial" w:cs="Arial"/>
          <w:sz w:val="24"/>
          <w:szCs w:val="24"/>
        </w:rPr>
        <w:t>.</w:t>
      </w:r>
    </w:p>
    <w:p w14:paraId="198799EA" w14:textId="361AB8E4" w:rsidR="00E16C6C" w:rsidRDefault="006F4213" w:rsidP="005521D7">
      <w:pPr>
        <w:pStyle w:val="ListParagraph"/>
        <w:numPr>
          <w:ilvl w:val="1"/>
          <w:numId w:val="1"/>
        </w:numPr>
        <w:rPr>
          <w:rFonts w:ascii="Arial" w:hAnsi="Arial" w:cs="Arial"/>
          <w:sz w:val="24"/>
          <w:szCs w:val="24"/>
        </w:rPr>
      </w:pPr>
      <w:r>
        <w:rPr>
          <w:rFonts w:ascii="Arial" w:hAnsi="Arial" w:cs="Arial"/>
          <w:sz w:val="24"/>
          <w:szCs w:val="24"/>
        </w:rPr>
        <w:t xml:space="preserve">Through </w:t>
      </w:r>
      <w:r w:rsidR="003E23C5">
        <w:rPr>
          <w:rFonts w:ascii="Arial" w:hAnsi="Arial" w:cs="Arial"/>
          <w:sz w:val="24"/>
          <w:szCs w:val="24"/>
        </w:rPr>
        <w:t>interaction with these different life history strategies</w:t>
      </w:r>
      <w:r w:rsidR="002B5874">
        <w:rPr>
          <w:rFonts w:ascii="Arial" w:hAnsi="Arial" w:cs="Arial"/>
          <w:sz w:val="24"/>
          <w:szCs w:val="24"/>
        </w:rPr>
        <w:t>, s</w:t>
      </w:r>
      <w:r w:rsidR="007E107D">
        <w:rPr>
          <w:rFonts w:ascii="Arial" w:hAnsi="Arial" w:cs="Arial"/>
          <w:sz w:val="24"/>
          <w:szCs w:val="24"/>
        </w:rPr>
        <w:t xml:space="preserve">easonal patterns of precipitation and temperature can exert considerable control </w:t>
      </w:r>
      <w:r w:rsidR="0053201D">
        <w:rPr>
          <w:rFonts w:ascii="Arial" w:hAnsi="Arial" w:cs="Arial"/>
          <w:sz w:val="24"/>
          <w:szCs w:val="24"/>
        </w:rPr>
        <w:t xml:space="preserve">over productivity and community composition </w:t>
      </w:r>
      <w:r w:rsidR="003E23C5">
        <w:rPr>
          <w:rFonts w:ascii="Arial" w:hAnsi="Arial" w:cs="Arial"/>
          <w:sz w:val="24"/>
          <w:szCs w:val="24"/>
        </w:rPr>
        <w:t>in California grasslands</w:t>
      </w:r>
      <w:r w:rsidR="003B72EF">
        <w:rPr>
          <w:rFonts w:ascii="Arial" w:hAnsi="Arial" w:cs="Arial"/>
          <w:sz w:val="24"/>
          <w:szCs w:val="24"/>
        </w:rPr>
        <w:t xml:space="preserve"> </w:t>
      </w:r>
      <w:r w:rsidR="0053201D">
        <w:rPr>
          <w:rFonts w:ascii="Arial" w:hAnsi="Arial" w:cs="Arial"/>
          <w:sz w:val="24"/>
          <w:szCs w:val="24"/>
        </w:rPr>
        <w:fldChar w:fldCharType="begin" w:fldLock="1"/>
      </w:r>
      <w:r w:rsidR="006E46DF">
        <w:rPr>
          <w:rFonts w:ascii="Arial" w:hAnsi="Arial" w:cs="Arial"/>
          <w:sz w:val="24"/>
          <w:szCs w:val="24"/>
        </w:rPr>
        <w:instrText>ADDIN CSL_CITATION {"citationItems":[{"id":"ITEM-1","itemData":{"DOI":"10.2307/1936378","ISBN":"0012-9658","ISSN":"0012-9658","abstract":"Weather patterns significantly influence annual vegetation, both within and between years. The impact of these weather patterns on standing crop, cover, and botanical composition were investigated during the years 1955-1973 inclusive. Standing crop increased as the growing season progressed from March to June, while cover declined. Erodium spp. Carduus pycnocephalus, Geranium spp. and Hypochoeris glabra all declined between these 2 calendar dates. Other annual species increased in botanical composition as the growing season progressed. Weather patterns primarily influenced total standing crop during the initial period of plant growth. Following germination, temperatures were typically warm and conducive to plant growth; drought at this time suppressed total standing crop. Consistent precipitation following fall germination, and again during the period of rapid plant growth in spring, contributes to a \"grass year\" in the annual type. The sequence of freezing temperatures in relation to phenology of developing grass seedlings determines the relative proportion of annual grass species from one year to the next. Botanical composition of Trifolium spp. and Medicago hispida depends upon mild autumn weather, particularly when such fall weather favors none of the annual grass species. Botanical composition of Erodium spp. positively correlated with weather patterns associated with dry fall conditions. Multiple regressions of standing crop on weather patterns produced useful guidelines for manipulating animal units to achieve complete utilization of available forage, particularly when these equations were implemented in seasonal stages.","author":[{"dropping-particle":"","family":"Pitt","given":"M. D.","non-dropping-particle":"","parse-names":false,"suffix":""},{"dropping-particle":"","family":"Heady","given":"H. F.","non-dropping-particle":"","parse-names":false,"suffix":""}],"container-title":"Ecology","id":"ITEM-1","issue":"No. 2 (Mar., 1978)","issued":{"date-parts":[["1978"]]},"page":"pp. 336-350 (article consists of 15 pages)","title":"Responses of annual vegetation to temperature and rainfall patterns in northern California","type":"article-journal","volume":"Vol. 59"},"uris":["http://www.mendeley.com/documents/?uuid=bec88bc7-e1c7-4aee-be8f-3fe13346c23b"]},{"id":"ITEM-2","itemData":{"author":[{"dropping-particle":"","family":"Reever Morghan","given":"Kimberly J","non-dropping-particle":"","parse-names":false,"suffix":""},{"dropping-particle":"","family":"Corbin","given":"Jeffrey D.","non-dropping-particle":"","parse-names":false,"suffix":""},{"dropping-particle":"","family":"Gerlach","given":"John D.","non-dropping-particle":"","parse-names":false,"suffix":""}],"container-title":"California Grasslands: Ecology and Management","edition":"1","editor":[{"dropping-particle":"","family":"Corbin","given":"Jeffrey D","non-dropping-particle":"","parse-names":false,"suffix":""},{"dropping-particle":"","family":"Stromberg","given":"Mark R.","non-dropping-particle":"","parse-names":false,"suffix":""},{"dropping-particle":"","family":"D'Antonio","given":"Carla M.","non-dropping-particle":"","parse-names":false,"suffix":""}],"id":"ITEM-2","issued":{"date-parts":[["2007"]]},"page":"87-93","publisher":"University of California Press","publisher-place":"Berkeley and Los Angeles, California","title":"Water Relations","type":"chapter"},"uris":["http://www.mendeley.com/documents/?uuid=20ef6af4-4556-4b9c-a807-5cc5117f16f5"]}],"mendeley":{"formattedCitation":"(Pitt and Heady 1978, Reever Morghan et al. 2007)","plainTextFormattedCitation":"(Pitt and Heady 1978, Reever Morghan et al. 2007)","previouslyFormattedCitation":"(Pitt and Heady 1978, Reever Morghan et al. 2007)"},"properties":{"noteIndex":0},"schema":"https://github.com/citation-style-language/schema/raw/master/csl-citation.json"}</w:instrText>
      </w:r>
      <w:r w:rsidR="0053201D">
        <w:rPr>
          <w:rFonts w:ascii="Arial" w:hAnsi="Arial" w:cs="Arial"/>
          <w:sz w:val="24"/>
          <w:szCs w:val="24"/>
        </w:rPr>
        <w:fldChar w:fldCharType="separate"/>
      </w:r>
      <w:r w:rsidR="0053201D" w:rsidRPr="0053201D">
        <w:rPr>
          <w:rFonts w:ascii="Arial" w:hAnsi="Arial" w:cs="Arial"/>
          <w:noProof/>
          <w:sz w:val="24"/>
          <w:szCs w:val="24"/>
        </w:rPr>
        <w:t>(Pitt and Heady 1978, Reever Morghan et al. 2007)</w:t>
      </w:r>
      <w:r w:rsidR="0053201D">
        <w:rPr>
          <w:rFonts w:ascii="Arial" w:hAnsi="Arial" w:cs="Arial"/>
          <w:sz w:val="24"/>
          <w:szCs w:val="24"/>
        </w:rPr>
        <w:fldChar w:fldCharType="end"/>
      </w:r>
      <w:r w:rsidR="0053201D">
        <w:rPr>
          <w:rFonts w:ascii="Arial" w:hAnsi="Arial" w:cs="Arial"/>
          <w:sz w:val="24"/>
          <w:szCs w:val="24"/>
        </w:rPr>
        <w:t xml:space="preserve">. </w:t>
      </w:r>
      <w:r w:rsidR="00DE350B">
        <w:rPr>
          <w:rFonts w:ascii="Arial" w:hAnsi="Arial" w:cs="Arial"/>
          <w:sz w:val="24"/>
          <w:szCs w:val="24"/>
        </w:rPr>
        <w:t>For example, p</w:t>
      </w:r>
      <w:r w:rsidR="00C84C0F">
        <w:rPr>
          <w:rFonts w:ascii="Arial" w:hAnsi="Arial" w:cs="Arial"/>
          <w:sz w:val="24"/>
          <w:szCs w:val="24"/>
        </w:rPr>
        <w:t xml:space="preserve">eriodic droughts early in the growing season </w:t>
      </w:r>
      <w:r w:rsidR="006938C3">
        <w:rPr>
          <w:rFonts w:ascii="Arial" w:hAnsi="Arial" w:cs="Arial"/>
          <w:sz w:val="24"/>
          <w:szCs w:val="24"/>
        </w:rPr>
        <w:t xml:space="preserve">are thought to </w:t>
      </w:r>
      <w:r w:rsidR="00326858">
        <w:rPr>
          <w:rFonts w:ascii="Arial" w:hAnsi="Arial" w:cs="Arial"/>
          <w:sz w:val="24"/>
          <w:szCs w:val="24"/>
        </w:rPr>
        <w:t xml:space="preserve">result in significant mortality of </w:t>
      </w:r>
      <w:r w:rsidR="00F54A24">
        <w:rPr>
          <w:rFonts w:ascii="Arial" w:hAnsi="Arial" w:cs="Arial"/>
          <w:sz w:val="24"/>
          <w:szCs w:val="24"/>
        </w:rPr>
        <w:t>annual grasses</w:t>
      </w:r>
      <w:r w:rsidR="008951EB">
        <w:rPr>
          <w:rFonts w:ascii="Arial" w:hAnsi="Arial" w:cs="Arial"/>
          <w:sz w:val="24"/>
          <w:szCs w:val="24"/>
        </w:rPr>
        <w:t xml:space="preserve">, while </w:t>
      </w:r>
      <w:r w:rsidR="00B46C16">
        <w:rPr>
          <w:rFonts w:ascii="Arial" w:hAnsi="Arial" w:cs="Arial"/>
          <w:sz w:val="24"/>
          <w:szCs w:val="24"/>
        </w:rPr>
        <w:t xml:space="preserve">late-season rains </w:t>
      </w:r>
      <w:r w:rsidR="001F087B">
        <w:rPr>
          <w:rFonts w:ascii="Arial" w:hAnsi="Arial" w:cs="Arial"/>
          <w:sz w:val="24"/>
          <w:szCs w:val="24"/>
        </w:rPr>
        <w:t>may favor growth of invasive species</w:t>
      </w:r>
      <w:r w:rsidR="00A01FF3">
        <w:rPr>
          <w:rFonts w:ascii="Arial" w:hAnsi="Arial" w:cs="Arial"/>
          <w:sz w:val="24"/>
          <w:szCs w:val="24"/>
        </w:rPr>
        <w:t>.</w:t>
      </w:r>
    </w:p>
    <w:p w14:paraId="3A33CE48" w14:textId="77777777" w:rsidR="005521D7" w:rsidRPr="005521D7" w:rsidRDefault="005521D7" w:rsidP="005521D7">
      <w:pPr>
        <w:pStyle w:val="ListParagraph"/>
        <w:ind w:left="1440"/>
        <w:rPr>
          <w:rFonts w:ascii="Arial" w:hAnsi="Arial" w:cs="Arial"/>
          <w:sz w:val="24"/>
          <w:szCs w:val="24"/>
        </w:rPr>
      </w:pPr>
    </w:p>
    <w:p w14:paraId="14FB1E50" w14:textId="48B263C7" w:rsidR="001A0643" w:rsidRPr="0052554C" w:rsidRDefault="00746D53" w:rsidP="001A0643">
      <w:pPr>
        <w:pStyle w:val="ListParagraph"/>
        <w:numPr>
          <w:ilvl w:val="0"/>
          <w:numId w:val="1"/>
        </w:numPr>
        <w:spacing w:after="160" w:line="256" w:lineRule="auto"/>
        <w:rPr>
          <w:b/>
        </w:rPr>
      </w:pPr>
      <w:r>
        <w:rPr>
          <w:rFonts w:ascii="Arial" w:hAnsi="Arial" w:cs="Arial"/>
          <w:sz w:val="24"/>
          <w:szCs w:val="24"/>
        </w:rPr>
        <w:t>Recent</w:t>
      </w:r>
      <w:r w:rsidR="00010A42">
        <w:rPr>
          <w:rFonts w:ascii="Arial" w:hAnsi="Arial" w:cs="Arial"/>
          <w:sz w:val="24"/>
          <w:szCs w:val="24"/>
        </w:rPr>
        <w:t xml:space="preserve">, large-scale disturbances </w:t>
      </w:r>
      <w:r w:rsidR="001E7B47">
        <w:rPr>
          <w:rFonts w:ascii="Arial" w:hAnsi="Arial" w:cs="Arial"/>
          <w:sz w:val="24"/>
          <w:szCs w:val="24"/>
        </w:rPr>
        <w:t xml:space="preserve">in the form </w:t>
      </w:r>
      <w:r w:rsidR="008D6E51">
        <w:rPr>
          <w:rFonts w:ascii="Arial" w:hAnsi="Arial" w:cs="Arial"/>
          <w:sz w:val="24"/>
          <w:szCs w:val="24"/>
        </w:rPr>
        <w:t>of a historic drought</w:t>
      </w:r>
      <w:r w:rsidR="009E7DB6">
        <w:rPr>
          <w:rFonts w:ascii="Arial" w:hAnsi="Arial" w:cs="Arial"/>
          <w:sz w:val="24"/>
          <w:szCs w:val="24"/>
        </w:rPr>
        <w:t xml:space="preserve"> and </w:t>
      </w:r>
      <w:r w:rsidR="002B78D4">
        <w:rPr>
          <w:rFonts w:ascii="Arial" w:hAnsi="Arial" w:cs="Arial"/>
          <w:sz w:val="24"/>
          <w:szCs w:val="24"/>
        </w:rPr>
        <w:t>widespread</w:t>
      </w:r>
      <w:r w:rsidR="0035403A">
        <w:rPr>
          <w:rFonts w:ascii="Arial" w:hAnsi="Arial" w:cs="Arial"/>
          <w:sz w:val="24"/>
          <w:szCs w:val="24"/>
        </w:rPr>
        <w:t xml:space="preserve"> wildfires </w:t>
      </w:r>
      <w:r w:rsidR="00283180">
        <w:rPr>
          <w:rFonts w:ascii="Arial" w:hAnsi="Arial" w:cs="Arial"/>
          <w:sz w:val="24"/>
          <w:szCs w:val="24"/>
        </w:rPr>
        <w:t xml:space="preserve">have emphasized the need </w:t>
      </w:r>
      <w:r w:rsidR="006B28CC">
        <w:rPr>
          <w:rFonts w:ascii="Arial" w:hAnsi="Arial" w:cs="Arial"/>
          <w:sz w:val="24"/>
          <w:szCs w:val="24"/>
        </w:rPr>
        <w:t xml:space="preserve">to </w:t>
      </w:r>
      <w:r w:rsidR="00AE04B3">
        <w:rPr>
          <w:rFonts w:ascii="Arial" w:hAnsi="Arial" w:cs="Arial"/>
          <w:sz w:val="24"/>
          <w:szCs w:val="24"/>
        </w:rPr>
        <w:t xml:space="preserve">predict vegetation </w:t>
      </w:r>
      <w:r w:rsidR="00B033A8">
        <w:rPr>
          <w:rFonts w:ascii="Arial" w:hAnsi="Arial" w:cs="Arial"/>
          <w:sz w:val="24"/>
          <w:szCs w:val="24"/>
        </w:rPr>
        <w:t xml:space="preserve">dynamics as communities respond </w:t>
      </w:r>
      <w:r w:rsidR="00332B0D">
        <w:rPr>
          <w:rFonts w:ascii="Arial" w:hAnsi="Arial" w:cs="Arial"/>
          <w:sz w:val="24"/>
          <w:szCs w:val="24"/>
        </w:rPr>
        <w:t>to these events</w:t>
      </w:r>
      <w:r w:rsidR="00B033A8">
        <w:rPr>
          <w:rFonts w:ascii="Arial" w:hAnsi="Arial" w:cs="Arial"/>
          <w:sz w:val="24"/>
          <w:szCs w:val="24"/>
        </w:rPr>
        <w:t xml:space="preserve">. </w:t>
      </w:r>
      <w:r w:rsidR="001A0643" w:rsidRPr="00C420ED">
        <w:rPr>
          <w:rFonts w:ascii="Arial" w:hAnsi="Arial" w:cs="Arial"/>
          <w:sz w:val="24"/>
          <w:szCs w:val="24"/>
        </w:rPr>
        <w:t xml:space="preserve">Current climate projections emphasize increased duration and intensity of drought events in California which may act as critical tipping points in many ecosystems </w:t>
      </w:r>
      <w:r w:rsidR="001A0643" w:rsidRPr="00C420ED">
        <w:rPr>
          <w:rFonts w:ascii="Arial" w:hAnsi="Arial" w:cs="Arial"/>
          <w:sz w:val="24"/>
          <w:szCs w:val="24"/>
        </w:rPr>
        <w:fldChar w:fldCharType="begin" w:fldLock="1"/>
      </w:r>
      <w:r w:rsidR="00671B3E">
        <w:rPr>
          <w:rFonts w:ascii="Arial" w:hAnsi="Arial" w:cs="Arial"/>
          <w:sz w:val="24"/>
          <w:szCs w:val="24"/>
        </w:rPr>
        <w:instrText>ADDIN CSL_CITATION {"citationItems":[{"id":"ITEM-1","itemData":{"DOI":"10.1007/s00382-012-1337-9","ISSN":"0930-7575","author":[{"dropping-particle":"","family":"Pierce","given":"David W.","non-dropping-particle":"","parse-names":false,"suffix":""},{"dropping-particle":"","family":"Das","given":"Tapash","non-dropping-particle":"","parse-names":false,"suffix":""},{"dropping-particle":"","family":"Cayan","given":"Daniel R.","non-dropping-particle":"","parse-names":false,"suffix":""},{"dropping-particle":"","family":"Maurer","given":"Edwin P.","non-dropping-particle":"","parse-names":false,"suffix":""},{"dropping-particle":"","family":"Miller","given":"Norman L.","non-dropping-particle":"","parse-names":false,"suffix":""},{"dropping-particle":"","family":"Bao","given":"Yan","non-dropping-particle":"","parse-names":false,"suffix":""},{"dropping-particle":"","family":"Kanamitsu","given":"M.","non-dropping-particle":"","parse-names":false,"suffix":""},{"dropping-particle":"","family":"Yoshimura","given":"Kei","non-dropping-particle":"","parse-names":false,"suffix":""},{"dropping-particle":"","family":"Snyder","given":"Mark a.","non-dropping-particle":"","parse-names":false,"suffix":""},{"dropping-particle":"","family":"Sloan","given":"Lisa C.","non-dropping-particle":"","parse-names":false,"suffix":""},{"dropping-particle":"","family":"Franco","given":"Guido","non-dropping-particle":"","parse-names":false,"suffix":""},{"dropping-particle":"","family":"Tyree","given":"Mary","non-dropping-particle":"","parse-names":false,"suffix":""}],"container-title":"Climate Dynamics","id":"ITEM-1","issue":"3-4","issued":{"date-parts":[["2012","3","30"]]},"page":"839-856","title":"Probabilistic estimates of future changes in California temperature and precipitation using statistical and dynamical downscaling","type":"article-journal","volume":"40"},"uris":["http://www.mendeley.com/documents/?uuid=a716257d-87a5-4451-b252-b7dbbf6f6017"]},{"id":"ITEM-2","itemData":{"abstract":"Ecosystem services are the goods and servicesfresh water, soil, biological and genetic diversity, crop pollination, carbon sequestration, climate stabilization, and recreationthat people obtain from intact, natural systems. Ecosystem services play a crucial role in sustaining human wellbeing and economic viability in California. Californians benefit substantially from the delivery of an array of ecosystem services for which substitutes are costly or completely unavailable. Climate change is likely to substantially alter or even eliminate certain ecosystem services. To better understand the consequences of climate change and to develop effective means of adapting, it is critical that we improve our understanding of the links between climate, ecosystems, and the economic value of ecosystem services. This report projects the impact of future climate change on the natural provision of four key ecosystem services in California (carbon sequestration, forage production, water for instream flows for salmon, and snow recreation) and biodiversity, and the resulting change in market and nonmarket value of each service. Under most scenarios of climate change, the provision of all four ecosystem services will decline, leading to a decline in the economic output and wellbeing for the state. The report also reveals that our scientific understanding of the links between climate, ecosystems, and economic value is still poorly developed for California. A comprehensive research program focused on developing models and estimating the impacts of climate change on ecosystem services in California will be an important tool for reversing current and future losses in the economic value of our natural ecosystems.","author":[{"dropping-particle":"","family":"Shaw","given":"M Rebecca","non-dropping-particle":"","parse-names":false,"suffix":""},{"dropping-particle":"","family":"Pendleton","given":"Linwood","non-dropping-particle":"","parse-names":false,"suffix":""},{"dropping-particle":"","family":"Morris","given":"Belinda","non-dropping-particle":"","parse-names":false,"suffix":""},{"dropping-particle":"","family":"Bratman","given":"Greg","non-dropping-particle":"","parse-names":false,"suffix":""},{"dropping-particle":"","family":"Bachelet","given":"Dominique","non-dropping-particle":"","parse-names":false,"suffix":""},{"dropping-particle":"","family":"Klausmeyer","given":"Kirk","non-dropping-particle":"","parse-names":false,"suffix":""},{"dropping-particle":"","family":"Mackenzie","given":"Jason","non-dropping-particle":"","parse-names":false,"suffix":""},{"dropping-particle":"","family":"Conklin","given":"Dave","non-dropping-particle":"","parse-names":false,"suffix":""},{"dropping-particle":"","family":"Haunreiter","given":"Erik","non-dropping-particle":"","parse-names":false,"suffix":""},{"dropping-particle":"","family":"Daly","given":"Chris","non-dropping-particle":"","parse-names":false,"suffix":""}],"container-title":"California Climate Change Center","id":"ITEM-2","issue":"March 2009","issued":{"date-parts":[["2009"]]},"number-of-pages":"1-114","title":"The Impact of Climate Change on California ’ s Ecosystem Services","type":"report","volume":"114"},"uris":["http://www.mendeley.com/documents/?uuid=98de514f-a64f-4908-8012-b72cbce03fb3"]},{"id":"ITEM-3","itemData":{"DOI":"10.1038/s41558-018-0255-1","ISBN":"1758-678X 1758-6798","ISSN":"17586798","abstract":"An unprecedented era of climatic volatility is altering ecosystems across our planet 1. The potential scale, pace and consequences of this global change have been modelled extensively 2 , yet little empirical research has quantified the impacts of extreme climate events on the composition of contemporary ecological communities. Here, we quantified the responses of 423 sympatric species of plants, arthro-pods, birds, reptiles and mammals to California's drought of 2012-2015-the driest period in the past 1,200 years 3 for this global biodiversity hotspot. Plants were most responsive to one-year water deficits, whereas vertebrates responded to longer-term deficits, and extended drought had the greatest impact on carnivorous animals. Locally rare species were more likely to increase in numbers and abundant species were more likely to decline in response to drought, and this negative density dependence was remarkably consistent across taxa and drought durations. Our system-wide analysis reveals that droughts indirectly promote the long-term persistence of rare species by stressing dominant species throughout the food web. These findings highlight processes that shape community structure in highly variable environments and provide insights into whole-community responses to modern climate volatility. The frequency, severity and duration of droughts is increasing due to global warming 4-6. High socioeconomic costs of severe droughts are among the most worrisome of climate change impacts, and effects on natural ecosystems may likewise be substantial 7. Predicting the ecological impacts of drought is complicated by the fact that species can be impacted through multiple pathways. Drought affects communities directly through physiological impacts on species' survival and growth rates, and indirectly by altering species interactions such as competition 8,9. Some theoretical models show that droughts can increase coexistence probabilities through selective mortality on dominant species 8,10 , while others predict that drought can increase dominance through increased competitive intensity 9. Here, we tested these conflicting predictions regarding the pathways through which drought impacts ecosystems, while broadly characterizing the response of a community to a once-in-a-millennium climate-induced disturbance. Theoretical predictions of drought effects are rooted in plant ecology 11 , and it is not known whether they apply to animal populations that may primarily be i…","author":[{"dropping-particle":"","family":"Prugh","given":"Laura R.","non-dropping-particle":"","parse-names":false,"suffix":""},{"dropping-particle":"","family":"Deguines","given":"Nicolas","non-dropping-particle":"","parse-names":false,"suffix":""},{"dropping-particle":"","family":"Grinath","given":"Joshua B.","non-dropping-particle":"","parse-names":false,"suffix":""},{"dropping-particle":"","family":"Suding","given":"Katherine N.","non-dropping-particle":"","parse-names":false,"suffix":""},{"dropping-particle":"","family":"Bean","given":"William T.","non-dropping-particle":"","parse-names":false,"suffix":""},{"dropping-particle":"","family":"Stafford","given":"Robert","non-dropping-particle":"","parse-names":false,"suffix":""},{"dropping-particle":"","family":"Brashares","given":"Justin S.","non-dropping-particle":"","parse-names":false,"suffix":""}],"container-title":"Nature Climate Change","id":"ITEM-3","issue":"9","issued":{"date-parts":[["2018"]]},"page":"819-824","publisher":"Springer US","title":"Ecological winners and losers of extreme drought in California","type":"article-journal","volume":"8"},"uris":["http://www.mendeley.com/documents/?uuid=2b3f06c7-a2d6-4314-9130-fe243fa82505"]}],"mendeley":{"formattedCitation":"(Shaw et al. 2009, Pierce et al. 2012, Prugh et al. 2018)","plainTextFormattedCitation":"(Shaw et al. 2009, Pierce et al. 2012, Prugh et al. 2018)","previouslyFormattedCitation":"(Shaw et al. 2009, Pierce et al. 2012, Prugh et al. 2018)"},"properties":{"noteIndex":0},"schema":"https://github.com/citation-style-language/schema/raw/master/csl-citation.json"}</w:instrText>
      </w:r>
      <w:r w:rsidR="001A0643" w:rsidRPr="00C420ED">
        <w:rPr>
          <w:rFonts w:ascii="Arial" w:hAnsi="Arial" w:cs="Arial"/>
          <w:sz w:val="24"/>
          <w:szCs w:val="24"/>
        </w:rPr>
        <w:fldChar w:fldCharType="separate"/>
      </w:r>
      <w:r w:rsidR="005E26C1" w:rsidRPr="005E26C1">
        <w:rPr>
          <w:rFonts w:ascii="Arial" w:hAnsi="Arial" w:cs="Arial"/>
          <w:noProof/>
          <w:sz w:val="24"/>
          <w:szCs w:val="24"/>
        </w:rPr>
        <w:t>(Shaw et al. 2009, Pierce et al. 2012, Prugh et al. 2018)</w:t>
      </w:r>
      <w:r w:rsidR="001A0643" w:rsidRPr="00C420ED">
        <w:rPr>
          <w:rFonts w:ascii="Arial" w:hAnsi="Arial" w:cs="Arial"/>
          <w:sz w:val="24"/>
          <w:szCs w:val="24"/>
        </w:rPr>
        <w:fldChar w:fldCharType="end"/>
      </w:r>
      <w:r w:rsidR="001A0643" w:rsidRPr="00C420ED">
        <w:rPr>
          <w:rFonts w:ascii="Arial" w:hAnsi="Arial" w:cs="Arial"/>
          <w:sz w:val="24"/>
          <w:szCs w:val="24"/>
        </w:rPr>
        <w:t>.</w:t>
      </w:r>
    </w:p>
    <w:p w14:paraId="35BAF0A5" w14:textId="4A530604" w:rsidR="005553D0" w:rsidRPr="00D65139" w:rsidRDefault="0052554C" w:rsidP="0058747D">
      <w:pPr>
        <w:pStyle w:val="ListParagraph"/>
        <w:numPr>
          <w:ilvl w:val="0"/>
          <w:numId w:val="1"/>
        </w:numPr>
        <w:rPr>
          <w:rFonts w:ascii="Arial" w:hAnsi="Arial" w:cs="Arial"/>
          <w:sz w:val="24"/>
          <w:szCs w:val="24"/>
        </w:rPr>
      </w:pPr>
      <w:r>
        <w:rPr>
          <w:rFonts w:ascii="Arial" w:hAnsi="Arial" w:cs="Arial"/>
          <w:sz w:val="24"/>
          <w:szCs w:val="24"/>
        </w:rPr>
        <w:lastRenderedPageBreak/>
        <w:t>As climatic variation is expected to increase in many systems globally, there is a clear need to provide analytical tools that can rapidly update core predictions as novel conditions present themselves.</w:t>
      </w:r>
    </w:p>
    <w:p w14:paraId="23C71AB6" w14:textId="72BE35C4" w:rsidR="0058747D" w:rsidRDefault="00E41620" w:rsidP="0058747D">
      <w:pPr>
        <w:rPr>
          <w:rFonts w:ascii="Arial" w:hAnsi="Arial" w:cs="Arial"/>
          <w:b/>
          <w:sz w:val="24"/>
          <w:szCs w:val="24"/>
        </w:rPr>
      </w:pPr>
      <w:r>
        <w:rPr>
          <w:rFonts w:ascii="Arial" w:hAnsi="Arial" w:cs="Arial"/>
          <w:b/>
          <w:sz w:val="24"/>
          <w:szCs w:val="24"/>
        </w:rPr>
        <w:t xml:space="preserve">Justification </w:t>
      </w:r>
    </w:p>
    <w:p w14:paraId="69B078B9" w14:textId="2D6FB476" w:rsidR="0032113B" w:rsidRDefault="007C495B" w:rsidP="00B5710D">
      <w:pPr>
        <w:pStyle w:val="ListParagraph"/>
        <w:numPr>
          <w:ilvl w:val="0"/>
          <w:numId w:val="1"/>
        </w:numPr>
        <w:rPr>
          <w:rFonts w:ascii="Arial" w:hAnsi="Arial" w:cs="Arial"/>
          <w:sz w:val="24"/>
          <w:szCs w:val="24"/>
        </w:rPr>
      </w:pPr>
      <w:r w:rsidRPr="007C495B">
        <w:rPr>
          <w:rFonts w:ascii="Arial" w:hAnsi="Arial" w:cs="Arial"/>
          <w:sz w:val="24"/>
          <w:szCs w:val="24"/>
        </w:rPr>
        <w:t xml:space="preserve">While </w:t>
      </w:r>
      <w:r>
        <w:rPr>
          <w:rFonts w:ascii="Arial" w:hAnsi="Arial" w:cs="Arial"/>
          <w:sz w:val="24"/>
          <w:szCs w:val="24"/>
        </w:rPr>
        <w:t xml:space="preserve">descriptive </w:t>
      </w:r>
      <w:r w:rsidR="00EB31B1">
        <w:rPr>
          <w:rFonts w:ascii="Arial" w:hAnsi="Arial" w:cs="Arial"/>
          <w:sz w:val="24"/>
          <w:szCs w:val="24"/>
        </w:rPr>
        <w:t xml:space="preserve">state and transition models </w:t>
      </w:r>
      <w:r w:rsidR="00577AAD">
        <w:rPr>
          <w:rFonts w:ascii="Arial" w:hAnsi="Arial" w:cs="Arial"/>
          <w:sz w:val="24"/>
          <w:szCs w:val="24"/>
        </w:rPr>
        <w:t xml:space="preserve">are often used to </w:t>
      </w:r>
      <w:r w:rsidR="007D58AC">
        <w:rPr>
          <w:rFonts w:ascii="Arial" w:hAnsi="Arial" w:cs="Arial"/>
          <w:sz w:val="24"/>
          <w:szCs w:val="24"/>
        </w:rPr>
        <w:t xml:space="preserve">guide management in this system, </w:t>
      </w:r>
      <w:r w:rsidR="00401D03">
        <w:rPr>
          <w:rFonts w:ascii="Arial" w:hAnsi="Arial" w:cs="Arial"/>
          <w:sz w:val="24"/>
          <w:szCs w:val="24"/>
        </w:rPr>
        <w:t xml:space="preserve">there exist few quantitative tests of </w:t>
      </w:r>
      <w:r w:rsidR="00EC3514">
        <w:rPr>
          <w:rFonts w:ascii="Arial" w:hAnsi="Arial" w:cs="Arial"/>
          <w:sz w:val="24"/>
          <w:szCs w:val="24"/>
        </w:rPr>
        <w:t>their key assumptions</w:t>
      </w:r>
      <w:r w:rsidR="00EA2D5C">
        <w:rPr>
          <w:rFonts w:ascii="Arial" w:hAnsi="Arial" w:cs="Arial"/>
          <w:sz w:val="24"/>
          <w:szCs w:val="24"/>
        </w:rPr>
        <w:t xml:space="preserve"> with empirical data</w:t>
      </w:r>
      <w:r w:rsidR="00671B3E">
        <w:rPr>
          <w:rFonts w:ascii="Arial" w:hAnsi="Arial" w:cs="Arial"/>
          <w:sz w:val="24"/>
          <w:szCs w:val="24"/>
        </w:rPr>
        <w:t xml:space="preserve"> </w:t>
      </w:r>
      <w:r w:rsidR="00671B3E">
        <w:rPr>
          <w:rFonts w:ascii="Arial" w:hAnsi="Arial" w:cs="Arial"/>
          <w:sz w:val="24"/>
          <w:szCs w:val="24"/>
        </w:rPr>
        <w:fldChar w:fldCharType="begin" w:fldLock="1"/>
      </w:r>
      <w:r w:rsidR="000273D6">
        <w:rPr>
          <w:rFonts w:ascii="Arial" w:hAnsi="Arial" w:cs="Arial"/>
          <w:sz w:val="24"/>
          <w:szCs w:val="24"/>
        </w:rPr>
        <w:instrText>ADDIN CSL_CITATION {"citationItems":[{"id":"ITEM-1","itemData":{"DOI":"10.1890/11-0704.1","ISBN":"1051-0761","ISSN":"10510761","PMID":"22611843","abstract":"Resilience-based frameworks, including state-and-transition models (STM), are being increasingly called upon to inform policy and guide ecosystem management, particularly in rangelands. Yet, multiple challenges impede their effective implementation: (1) paucity of empirical tests of resilience concepts, such as alternative states and thresholds, and (2) heavy reliance on expert models, which are seldom tested against empirical data. We developed an analytical protocol to identify unique plant communities and their transitions, and applied it to a long-term vegetation record from the Sonoran Desert (1953-2009). We assessed whether empirical trends were consistent with resilience concepts, and evaluated how they may inform the construction and interpretation of expert STMs. Seven statistically distinct plant communities were identified based on the cover of 22 plant species in 68 permanent transects. We recorded 253 instances of community transitions, associated with changes in species composition between successive samplings. Expectedly, transitions were more frequent among proximate communities with similar species pools than among distant communities. But unexpectedly, communities and transitions were not strongly constrained by soil type and topography. Only 18 transitions featured disproportionately large compositional turnover (species dissimilarity ranged between 0.54 and 0.68), and these were closely associated with communities were that dominated by the common shrub (burroweed, Haplopappus tenuisecta); indicating that only some, and not all, communities may be prone to large compositional change. Temporal dynamics in individual transects illustrated four general trajectories: stability, nondirectional drift, reversibility, and directional shifts that were not reversed even after 2-3 decades. The frequency of transitions and the accompanying species dissimilarity were both positively correlated with fluctuation in precipitation, indicating that climatic drivers require more attention in STMs. Many features of the expert models, including the number of communities and participant species, were consistent with empirical trends, but expert models underrepresented increases recent in cacti while overemphasizing the introduced Lehmann's lovegrass (Eragrostis lehmanniana). Quantification of communities and transitions within long-term vegetation records presents several quantitative metrics such as transition frequency, magnitude of accompanying composi…","author":[{"dropping-particle":"","family":"Bagchi","given":"Sumanta","non-dropping-particle":"","parse-names":false,"suffix":""},{"dropping-particle":"","family":"Briske","given":"David D.","non-dropping-particle":"","parse-names":false,"suffix":""},{"dropping-particle":"","family":"Wu","given":"X. B.","non-dropping-particle":"","parse-names":false,"suffix":""},{"dropping-particle":"","family":"McClaran","given":"Mitchel P.","non-dropping-particle":"","parse-names":false,"suffix":""},{"dropping-particle":"","family":"Bestelmeyer","given":"Brandon T.","non-dropping-particle":"","parse-names":false,"suffix":""},{"dropping-particle":"","family":"Fernández-Giménez","given":"Maria E.","non-dropping-particle":"","parse-names":false,"suffix":""}],"container-title":"Ecological Applications","id":"ITEM-1","issue":"2","issued":{"date-parts":[["2012"]]},"page":"400-411","title":"Empirical assessment of state-and-transition models with a long-term vegetation record from the Sonoran Desert","type":"article-journal","volume":"22"},"uris":["http://www.mendeley.com/documents/?uuid=a1f71a70-50cc-4b82-9267-b1324a156420"]},{"id":"ITEM-2","itemData":{"DOI":"10.1002/ecy.1478","ISBN":"1939-9170","ISSN":"00129658","abstract":"Resilience-based frameworks, founded upon the existence of multiple attractors and regime shifts, have long been applied to complex dynamics of semiarid systems. Utilizing seed addition tests in experimental plantings along grazing gradients, we applied an increase-when-rare criterion to identify bidirectional (states can invade each other) and directional (only one state can invade) transitions among vegetation states characteristic of California grass-lands over five years. Annual forage and medusahead grasslands were able to invade each other at all grazing intensities, indicating coexistence. Directional transitions involving invasion of native bunchgrass by other species occurred as grazing intensity increased; recovery (transi-tions to natives) did not occur at low grazing. While directional transitions at some grazing intensities were accompanied by state persistence at others, we found little evidence for persis-tence of alternative states at any grazing intensity. Our results suggest that grazing can affect resilience by causing hard-to-reverse transitions, but rarely produces alternative states. However, variation in precipitation seems to dominate grazing responses, supporting the appli-cability of the nonequilibrium concept in our study system.","author":[{"dropping-particle":"","family":"Stein","given":"Claudia","non-dropping-particle":"","parse-names":false,"suffix":""},{"dropping-particle":"","family":"Harpole","given":"William Stanley","non-dropping-particle":"","parse-names":false,"suffix":""},{"dropping-particle":"","family":"Suding","given":"Katharine N.","non-dropping-particle":"","parse-names":false,"suffix":""}],"container-title":"Ecology","id":"ITEM-2","issue":"9","issued":{"date-parts":[["2016"]]},"page":"2319-2330","title":"Transitions and invasion along a grazing gradient in experimental California grasslands","type":"article-journal","volume":"97"},"uris":["http://www.mendeley.com/documents/?uuid=7196c2a8-e610-465c-a76f-55622d43178d"]},{"id":"ITEM-3","itemData":{"DOI":"10.1023/A:1020363603900","ISBN":"1385-0237","ISSN":"13850237","abstract":"Using a spatially and temporally replicated dataset, we built a state-transition model for Californian grasslands. We delineated vegetation states by allowing TWINSPAN to classify plot-level (Ϸ 10 m 2) species cover data collected over 3 to 5 consecutive years on 9 sites in an experimental design that incorporated 5 residual dry matter (RDM) treatment levels representative of the range of grazing management prescriptions for this type (0, 280, 560, 841, 1121 kg RDM·ha −1). We identified and described a new California annual grassland subtype– Coast Range Grassland – that is distinct from the previously described Coastal Prairie and Valley Grassland. Classification and regression tree (CART) analysis correctly classified 63% of TWINSPAN-created vegetation transitions among states with interactions among site and monthly climate averages as the main driving factors. The RDM variable (a surrogate for grazing intensity) was important in model refinement, but only at a few site × year combinations and predictions were rarely attributable to the grazing intensity gradient. The equilibrium-based conclusion that grazing intensity manipulation creates distinctive community structure was restricted in application to a few sites. The results suggest that equilibrium models may be appropriate for predicting system productivity but not the community composition, details of which require a nonequilibrium approach. The non-equilibrium state-transition model offers considerable potential for improving the development and testing of hypotheses about vegetation change and the limitations of management controls, but will require relatively large spatially and temporally replicated datasets.","author":[{"dropping-particle":"","family":"Jackson","given":"Randall D.","non-dropping-particle":"","parse-names":false,"suffix":""},{"dropping-particle":"","family":"Bartolome","given":"James W.","non-dropping-particle":"","parse-names":false,"suffix":""}],"container-title":"Plant Ecology","id":"ITEM-3","issue":"1","issued":{"date-parts":[["2002"]]},"page":"49-65","title":"A state-transition approach to understanding nonequilibrium plant community dynamics in Californian grasslands","type":"article-journal","volume":"162"},"uris":["http://www.mendeley.com/documents/?uuid=2b6b7ca7-495f-4e07-9952-d03615a13cbf"]}],"mendeley":{"formattedCitation":"(Jackson and Bartolome 2002, Bagchi et al. 2012, Stein et al. 2016)","manualFormatting":"(e.g. Jackson and Bartolome 2002, Bagchi et al. 2012, Stein et al. 2016)","plainTextFormattedCitation":"(Jackson and Bartolome 2002, Bagchi et al. 2012, Stein et al. 2016)","previouslyFormattedCitation":"(Jackson and Bartolome 2002, Bagchi et al. 2012, Stein et al. 2016)"},"properties":{"noteIndex":0},"schema":"https://github.com/citation-style-language/schema/raw/master/csl-citation.json"}</w:instrText>
      </w:r>
      <w:r w:rsidR="00671B3E">
        <w:rPr>
          <w:rFonts w:ascii="Arial" w:hAnsi="Arial" w:cs="Arial"/>
          <w:sz w:val="24"/>
          <w:szCs w:val="24"/>
        </w:rPr>
        <w:fldChar w:fldCharType="separate"/>
      </w:r>
      <w:r w:rsidR="00671B3E" w:rsidRPr="00671B3E">
        <w:rPr>
          <w:rFonts w:ascii="Arial" w:hAnsi="Arial" w:cs="Arial"/>
          <w:noProof/>
          <w:sz w:val="24"/>
          <w:szCs w:val="24"/>
        </w:rPr>
        <w:t>(</w:t>
      </w:r>
      <w:r w:rsidR="000273D6">
        <w:rPr>
          <w:rFonts w:ascii="Arial" w:hAnsi="Arial" w:cs="Arial"/>
          <w:noProof/>
          <w:sz w:val="24"/>
          <w:szCs w:val="24"/>
        </w:rPr>
        <w:t xml:space="preserve">e.g. </w:t>
      </w:r>
      <w:r w:rsidR="00671B3E" w:rsidRPr="00671B3E">
        <w:rPr>
          <w:rFonts w:ascii="Arial" w:hAnsi="Arial" w:cs="Arial"/>
          <w:noProof/>
          <w:sz w:val="24"/>
          <w:szCs w:val="24"/>
        </w:rPr>
        <w:t>Jackson and Bartolome 2002, Bagchi et al. 2012, Stein et al. 2016)</w:t>
      </w:r>
      <w:r w:rsidR="00671B3E">
        <w:rPr>
          <w:rFonts w:ascii="Arial" w:hAnsi="Arial" w:cs="Arial"/>
          <w:sz w:val="24"/>
          <w:szCs w:val="24"/>
        </w:rPr>
        <w:fldChar w:fldCharType="end"/>
      </w:r>
      <w:r w:rsidR="00EC3514">
        <w:rPr>
          <w:rFonts w:ascii="Arial" w:hAnsi="Arial" w:cs="Arial"/>
          <w:sz w:val="24"/>
          <w:szCs w:val="24"/>
        </w:rPr>
        <w:t xml:space="preserve">. </w:t>
      </w:r>
      <w:r w:rsidR="00794406" w:rsidRPr="00B5710D">
        <w:rPr>
          <w:rFonts w:ascii="Arial" w:hAnsi="Arial" w:cs="Arial"/>
          <w:sz w:val="24"/>
          <w:szCs w:val="24"/>
        </w:rPr>
        <w:t xml:space="preserve">The value of a state-transition model </w:t>
      </w:r>
      <w:r w:rsidR="0039342F" w:rsidRPr="00B5710D">
        <w:rPr>
          <w:rFonts w:ascii="Arial" w:hAnsi="Arial" w:cs="Arial"/>
          <w:sz w:val="24"/>
          <w:szCs w:val="24"/>
        </w:rPr>
        <w:t xml:space="preserve">rests upon </w:t>
      </w:r>
      <w:r w:rsidR="00563A30" w:rsidRPr="00B5710D">
        <w:rPr>
          <w:rFonts w:ascii="Arial" w:hAnsi="Arial" w:cs="Arial"/>
          <w:sz w:val="24"/>
          <w:szCs w:val="24"/>
        </w:rPr>
        <w:t>both the effectiveness</w:t>
      </w:r>
      <w:r w:rsidR="0086305A" w:rsidRPr="00B5710D">
        <w:rPr>
          <w:rFonts w:ascii="Arial" w:hAnsi="Arial" w:cs="Arial"/>
          <w:sz w:val="24"/>
          <w:szCs w:val="24"/>
        </w:rPr>
        <w:t xml:space="preserve"> </w:t>
      </w:r>
      <w:r w:rsidR="00D119E0" w:rsidRPr="00B5710D">
        <w:rPr>
          <w:rFonts w:ascii="Arial" w:hAnsi="Arial" w:cs="Arial"/>
          <w:sz w:val="24"/>
          <w:szCs w:val="24"/>
        </w:rPr>
        <w:t xml:space="preserve">of state types </w:t>
      </w:r>
      <w:r w:rsidR="00D60780" w:rsidRPr="00B5710D">
        <w:rPr>
          <w:rFonts w:ascii="Arial" w:hAnsi="Arial" w:cs="Arial"/>
          <w:sz w:val="24"/>
          <w:szCs w:val="24"/>
        </w:rPr>
        <w:t xml:space="preserve">partitioning total variation in plant composition, and accurate prediction </w:t>
      </w:r>
      <w:r w:rsidR="00E36A83" w:rsidRPr="00B5710D">
        <w:rPr>
          <w:rFonts w:ascii="Arial" w:hAnsi="Arial" w:cs="Arial"/>
          <w:sz w:val="24"/>
          <w:szCs w:val="24"/>
        </w:rPr>
        <w:t>of transition</w:t>
      </w:r>
      <w:r w:rsidR="00E81D09">
        <w:rPr>
          <w:rFonts w:ascii="Arial" w:hAnsi="Arial" w:cs="Arial"/>
          <w:sz w:val="24"/>
          <w:szCs w:val="24"/>
        </w:rPr>
        <w:t xml:space="preserve"> events</w:t>
      </w:r>
      <w:r w:rsidR="00E36A83" w:rsidRPr="00B5710D">
        <w:rPr>
          <w:rFonts w:ascii="Arial" w:hAnsi="Arial" w:cs="Arial"/>
          <w:sz w:val="24"/>
          <w:szCs w:val="24"/>
        </w:rPr>
        <w:t xml:space="preserve">. </w:t>
      </w:r>
    </w:p>
    <w:p w14:paraId="09982077" w14:textId="2BDF1448" w:rsidR="00ED1ADE" w:rsidRPr="004D2497" w:rsidRDefault="00B5710D" w:rsidP="004D2497">
      <w:pPr>
        <w:pStyle w:val="ListParagraph"/>
        <w:numPr>
          <w:ilvl w:val="0"/>
          <w:numId w:val="1"/>
        </w:numPr>
        <w:rPr>
          <w:rFonts w:ascii="Arial" w:hAnsi="Arial" w:cs="Arial"/>
          <w:sz w:val="24"/>
          <w:szCs w:val="24"/>
        </w:rPr>
      </w:pPr>
      <w:r>
        <w:rPr>
          <w:rFonts w:ascii="Arial" w:hAnsi="Arial" w:cs="Arial"/>
          <w:sz w:val="24"/>
          <w:szCs w:val="24"/>
        </w:rPr>
        <w:t xml:space="preserve">Modern computational </w:t>
      </w:r>
      <w:r w:rsidR="00CF4482">
        <w:rPr>
          <w:rFonts w:ascii="Arial" w:hAnsi="Arial" w:cs="Arial"/>
          <w:sz w:val="24"/>
          <w:szCs w:val="24"/>
        </w:rPr>
        <w:t xml:space="preserve">techniques offer an opportunity </w:t>
      </w:r>
      <w:r w:rsidR="00344CC1">
        <w:rPr>
          <w:rFonts w:ascii="Arial" w:hAnsi="Arial" w:cs="Arial"/>
          <w:sz w:val="24"/>
          <w:szCs w:val="24"/>
        </w:rPr>
        <w:t xml:space="preserve">to </w:t>
      </w:r>
      <w:r w:rsidR="001A2BF8">
        <w:rPr>
          <w:rFonts w:ascii="Arial" w:hAnsi="Arial" w:cs="Arial"/>
          <w:sz w:val="24"/>
          <w:szCs w:val="24"/>
        </w:rPr>
        <w:t>evaluate</w:t>
      </w:r>
      <w:r w:rsidR="00D15700">
        <w:rPr>
          <w:rFonts w:ascii="Arial" w:hAnsi="Arial" w:cs="Arial"/>
          <w:sz w:val="24"/>
          <w:szCs w:val="24"/>
        </w:rPr>
        <w:t xml:space="preserve"> these assumption</w:t>
      </w:r>
      <w:r w:rsidR="006E3B66">
        <w:rPr>
          <w:rFonts w:ascii="Arial" w:hAnsi="Arial" w:cs="Arial"/>
          <w:sz w:val="24"/>
          <w:szCs w:val="24"/>
        </w:rPr>
        <w:t>s</w:t>
      </w:r>
      <w:r w:rsidR="00D15700">
        <w:rPr>
          <w:rFonts w:ascii="Arial" w:hAnsi="Arial" w:cs="Arial"/>
          <w:sz w:val="24"/>
          <w:szCs w:val="24"/>
        </w:rPr>
        <w:t xml:space="preserve"> </w:t>
      </w:r>
      <w:r w:rsidR="006E3B66">
        <w:rPr>
          <w:rFonts w:ascii="Arial" w:hAnsi="Arial" w:cs="Arial"/>
          <w:sz w:val="24"/>
          <w:szCs w:val="24"/>
        </w:rPr>
        <w:t xml:space="preserve">through </w:t>
      </w:r>
      <w:r w:rsidR="00326569">
        <w:rPr>
          <w:rFonts w:ascii="Arial" w:hAnsi="Arial" w:cs="Arial"/>
          <w:sz w:val="24"/>
          <w:szCs w:val="24"/>
        </w:rPr>
        <w:t xml:space="preserve">algorithmic classification of states </w:t>
      </w:r>
      <w:r w:rsidR="00D936AF">
        <w:rPr>
          <w:rFonts w:ascii="Arial" w:hAnsi="Arial" w:cs="Arial"/>
          <w:sz w:val="24"/>
          <w:szCs w:val="24"/>
        </w:rPr>
        <w:t xml:space="preserve">and direct quantification of </w:t>
      </w:r>
      <w:r w:rsidR="00E5502C">
        <w:rPr>
          <w:rFonts w:ascii="Arial" w:hAnsi="Arial" w:cs="Arial"/>
          <w:sz w:val="24"/>
          <w:szCs w:val="24"/>
        </w:rPr>
        <w:t xml:space="preserve">their associated </w:t>
      </w:r>
      <w:r w:rsidR="00D936AF">
        <w:rPr>
          <w:rFonts w:ascii="Arial" w:hAnsi="Arial" w:cs="Arial"/>
          <w:sz w:val="24"/>
          <w:szCs w:val="24"/>
        </w:rPr>
        <w:t>transition probabilities.</w:t>
      </w:r>
      <w:r w:rsidR="004D2497">
        <w:rPr>
          <w:rFonts w:ascii="Arial" w:hAnsi="Arial" w:cs="Arial"/>
          <w:sz w:val="24"/>
          <w:szCs w:val="24"/>
        </w:rPr>
        <w:t xml:space="preserve"> </w:t>
      </w:r>
      <w:r w:rsidR="00ED1ADE" w:rsidRPr="004D2497">
        <w:rPr>
          <w:rFonts w:ascii="Arial" w:hAnsi="Arial" w:cs="Arial"/>
          <w:sz w:val="24"/>
          <w:szCs w:val="24"/>
        </w:rPr>
        <w:t>The benefits of this approach are twofold:</w:t>
      </w:r>
    </w:p>
    <w:p w14:paraId="2C222017" w14:textId="7974A29A" w:rsidR="00ED1ADE" w:rsidRDefault="00ED1ADE" w:rsidP="00ED1ADE">
      <w:pPr>
        <w:pStyle w:val="ListParagraph"/>
        <w:numPr>
          <w:ilvl w:val="1"/>
          <w:numId w:val="1"/>
        </w:numPr>
        <w:rPr>
          <w:rFonts w:ascii="Arial" w:hAnsi="Arial" w:cs="Arial"/>
          <w:sz w:val="24"/>
          <w:szCs w:val="24"/>
        </w:rPr>
      </w:pPr>
      <w:r>
        <w:rPr>
          <w:rFonts w:ascii="Arial" w:hAnsi="Arial" w:cs="Arial"/>
          <w:sz w:val="24"/>
          <w:szCs w:val="24"/>
        </w:rPr>
        <w:t>First,</w:t>
      </w:r>
      <w:r w:rsidR="008B3270">
        <w:rPr>
          <w:rFonts w:ascii="Arial" w:hAnsi="Arial" w:cs="Arial"/>
          <w:sz w:val="24"/>
          <w:szCs w:val="24"/>
        </w:rPr>
        <w:t xml:space="preserve"> </w:t>
      </w:r>
      <w:r w:rsidR="00D65139">
        <w:rPr>
          <w:rFonts w:ascii="Arial" w:hAnsi="Arial" w:cs="Arial"/>
          <w:sz w:val="24"/>
          <w:szCs w:val="24"/>
        </w:rPr>
        <w:t>quantitative approaches provide a clear rationale to state partitioning free of the subjective biases that may affect STMs based on expert opinion.</w:t>
      </w:r>
    </w:p>
    <w:p w14:paraId="5D6B3DA2" w14:textId="21E5D113" w:rsidR="001B0276" w:rsidRDefault="00ED1ADE" w:rsidP="001B0276">
      <w:pPr>
        <w:pStyle w:val="ListParagraph"/>
        <w:numPr>
          <w:ilvl w:val="1"/>
          <w:numId w:val="1"/>
        </w:numPr>
        <w:rPr>
          <w:rFonts w:ascii="Arial" w:hAnsi="Arial" w:cs="Arial"/>
          <w:sz w:val="24"/>
          <w:szCs w:val="24"/>
        </w:rPr>
      </w:pPr>
      <w:r>
        <w:rPr>
          <w:rFonts w:ascii="Arial" w:hAnsi="Arial" w:cs="Arial"/>
          <w:sz w:val="24"/>
          <w:szCs w:val="24"/>
        </w:rPr>
        <w:t xml:space="preserve">Second, </w:t>
      </w:r>
      <w:r w:rsidR="00D65139">
        <w:rPr>
          <w:rFonts w:ascii="Arial" w:hAnsi="Arial" w:cs="Arial"/>
          <w:sz w:val="24"/>
          <w:szCs w:val="24"/>
        </w:rPr>
        <w:t xml:space="preserve">core predictions made by quantitative STMs may be rapidly updated with the addition of </w:t>
      </w:r>
      <w:r w:rsidR="00377B70">
        <w:rPr>
          <w:rFonts w:ascii="Arial" w:hAnsi="Arial" w:cs="Arial"/>
          <w:sz w:val="24"/>
          <w:szCs w:val="24"/>
        </w:rPr>
        <w:t xml:space="preserve">new </w:t>
      </w:r>
      <w:r w:rsidR="00D65139">
        <w:rPr>
          <w:rFonts w:ascii="Arial" w:hAnsi="Arial" w:cs="Arial"/>
          <w:sz w:val="24"/>
          <w:szCs w:val="24"/>
        </w:rPr>
        <w:t xml:space="preserve">data. The influence of novel environmental conditions, such as those expected in Mediterranean systems under many climate change scenarios, </w:t>
      </w:r>
      <w:r w:rsidR="007C265A">
        <w:rPr>
          <w:rFonts w:ascii="Arial" w:hAnsi="Arial" w:cs="Arial"/>
          <w:sz w:val="24"/>
          <w:szCs w:val="24"/>
        </w:rPr>
        <w:t xml:space="preserve">are incorporated </w:t>
      </w:r>
      <w:r w:rsidR="00D65139">
        <w:rPr>
          <w:rFonts w:ascii="Arial" w:hAnsi="Arial" w:cs="Arial"/>
          <w:sz w:val="24"/>
          <w:szCs w:val="24"/>
        </w:rPr>
        <w:t xml:space="preserve">as </w:t>
      </w:r>
      <w:r w:rsidR="00E528F0">
        <w:rPr>
          <w:rFonts w:ascii="Arial" w:hAnsi="Arial" w:cs="Arial"/>
          <w:sz w:val="24"/>
          <w:szCs w:val="24"/>
        </w:rPr>
        <w:t xml:space="preserve">new </w:t>
      </w:r>
      <w:r w:rsidR="00D65139">
        <w:rPr>
          <w:rFonts w:ascii="Arial" w:hAnsi="Arial" w:cs="Arial"/>
          <w:sz w:val="24"/>
          <w:szCs w:val="24"/>
        </w:rPr>
        <w:t>observations become available.</w:t>
      </w:r>
    </w:p>
    <w:p w14:paraId="6DB211F0" w14:textId="7DFCB4E5" w:rsidR="009778C4" w:rsidRPr="009E7E64" w:rsidRDefault="00A73714" w:rsidP="009E7E64">
      <w:pPr>
        <w:pStyle w:val="ListParagraph"/>
        <w:numPr>
          <w:ilvl w:val="0"/>
          <w:numId w:val="1"/>
        </w:numPr>
        <w:rPr>
          <w:rFonts w:ascii="Arial" w:hAnsi="Arial" w:cs="Arial"/>
          <w:sz w:val="24"/>
          <w:szCs w:val="24"/>
        </w:rPr>
      </w:pPr>
      <w:r>
        <w:rPr>
          <w:rFonts w:ascii="Arial" w:hAnsi="Arial" w:cs="Arial"/>
          <w:sz w:val="24"/>
          <w:szCs w:val="24"/>
        </w:rPr>
        <w:t>In light of recent climatic extremes</w:t>
      </w:r>
      <w:r w:rsidR="00C323AE">
        <w:rPr>
          <w:rFonts w:ascii="Arial" w:hAnsi="Arial" w:cs="Arial"/>
          <w:sz w:val="24"/>
          <w:szCs w:val="24"/>
        </w:rPr>
        <w:t xml:space="preserve"> </w:t>
      </w:r>
      <w:r w:rsidR="00E959D8">
        <w:rPr>
          <w:rFonts w:ascii="Arial" w:hAnsi="Arial" w:cs="Arial"/>
          <w:sz w:val="24"/>
          <w:szCs w:val="24"/>
        </w:rPr>
        <w:t xml:space="preserve">influencing </w:t>
      </w:r>
      <w:r w:rsidR="00C323AE">
        <w:rPr>
          <w:rFonts w:ascii="Arial" w:hAnsi="Arial" w:cs="Arial"/>
          <w:sz w:val="24"/>
          <w:szCs w:val="24"/>
        </w:rPr>
        <w:t>California annual grasslands</w:t>
      </w:r>
      <w:r>
        <w:rPr>
          <w:rFonts w:ascii="Arial" w:hAnsi="Arial" w:cs="Arial"/>
          <w:sz w:val="24"/>
          <w:szCs w:val="24"/>
        </w:rPr>
        <w:t xml:space="preserve">, there is clear need to </w:t>
      </w:r>
      <w:r w:rsidR="00AF0C62">
        <w:rPr>
          <w:rFonts w:ascii="Arial" w:hAnsi="Arial" w:cs="Arial"/>
          <w:sz w:val="24"/>
          <w:szCs w:val="24"/>
        </w:rPr>
        <w:t>evaluate existing paradigms of vegetation dynamics used to guide ecosystem management.</w:t>
      </w:r>
      <w:r w:rsidR="009E7E64">
        <w:rPr>
          <w:rFonts w:ascii="Arial" w:hAnsi="Arial" w:cs="Arial"/>
          <w:sz w:val="24"/>
          <w:szCs w:val="24"/>
        </w:rPr>
        <w:t xml:space="preserve"> </w:t>
      </w:r>
    </w:p>
    <w:p w14:paraId="7FA78982" w14:textId="77777777" w:rsidR="001B0276" w:rsidRPr="00DA5162" w:rsidRDefault="001B0276" w:rsidP="001B0276">
      <w:pPr>
        <w:pStyle w:val="ListParagraph"/>
        <w:numPr>
          <w:ilvl w:val="0"/>
          <w:numId w:val="1"/>
        </w:numPr>
        <w:rPr>
          <w:rFonts w:ascii="Arial" w:hAnsi="Arial" w:cs="Arial"/>
          <w:sz w:val="24"/>
          <w:szCs w:val="24"/>
        </w:rPr>
      </w:pPr>
      <w:r>
        <w:rPr>
          <w:rFonts w:ascii="Arial" w:hAnsi="Arial" w:cs="Arial"/>
          <w:sz w:val="24"/>
          <w:szCs w:val="24"/>
        </w:rPr>
        <w:t xml:space="preserve">Here, we assess interactions between community assembly and climatic variation on vegetation composition in California annual grasslands across a 10-year period encompassing recent drought (2013-2016) and potential recovery. Using data </w:t>
      </w:r>
      <w:r w:rsidRPr="00991004">
        <w:rPr>
          <w:rFonts w:ascii="Arial" w:hAnsi="Arial" w:cs="Arial"/>
          <w:sz w:val="24"/>
          <w:szCs w:val="24"/>
        </w:rPr>
        <w:t>from experimental plantings of three key grassland species groups</w:t>
      </w:r>
      <w:r>
        <w:rPr>
          <w:rFonts w:ascii="Arial" w:hAnsi="Arial" w:cs="Arial"/>
          <w:sz w:val="24"/>
          <w:szCs w:val="24"/>
        </w:rPr>
        <w:t xml:space="preserve"> </w:t>
      </w:r>
      <w:r w:rsidRPr="00991004">
        <w:rPr>
          <w:rFonts w:ascii="Arial" w:hAnsi="Arial" w:cs="Arial"/>
          <w:sz w:val="24"/>
          <w:szCs w:val="24"/>
        </w:rPr>
        <w:t>– naturalized</w:t>
      </w:r>
      <w:r>
        <w:rPr>
          <w:rFonts w:ascii="Arial" w:hAnsi="Arial" w:cs="Arial"/>
          <w:sz w:val="24"/>
          <w:szCs w:val="24"/>
        </w:rPr>
        <w:t xml:space="preserve"> annual</w:t>
      </w:r>
      <w:r w:rsidRPr="00991004">
        <w:rPr>
          <w:rFonts w:ascii="Arial" w:hAnsi="Arial" w:cs="Arial"/>
          <w:sz w:val="24"/>
          <w:szCs w:val="24"/>
        </w:rPr>
        <w:t>, native, and invasive species</w:t>
      </w:r>
      <w:r>
        <w:rPr>
          <w:rFonts w:ascii="Arial" w:hAnsi="Arial" w:cs="Arial"/>
          <w:sz w:val="24"/>
          <w:szCs w:val="24"/>
        </w:rPr>
        <w:t xml:space="preserve"> – we aim </w:t>
      </w:r>
      <w:r w:rsidRPr="00DA5162">
        <w:rPr>
          <w:rFonts w:ascii="Arial" w:hAnsi="Arial" w:cs="Arial"/>
          <w:sz w:val="24"/>
          <w:szCs w:val="24"/>
        </w:rPr>
        <w:t xml:space="preserve">to </w:t>
      </w:r>
      <w:r>
        <w:rPr>
          <w:rFonts w:ascii="Arial" w:hAnsi="Arial" w:cs="Arial"/>
          <w:sz w:val="24"/>
          <w:szCs w:val="24"/>
        </w:rPr>
        <w:t xml:space="preserve">test key assumptions of the resilience of different communities and the potential drivers of transition between them. </w:t>
      </w:r>
    </w:p>
    <w:p w14:paraId="59533E2E" w14:textId="77777777" w:rsidR="001B0276" w:rsidRDefault="001B0276" w:rsidP="001B0276">
      <w:pPr>
        <w:pStyle w:val="ListParagraph"/>
        <w:numPr>
          <w:ilvl w:val="1"/>
          <w:numId w:val="1"/>
        </w:numPr>
        <w:rPr>
          <w:rFonts w:ascii="Arial" w:hAnsi="Arial" w:cs="Arial"/>
          <w:sz w:val="24"/>
          <w:szCs w:val="24"/>
        </w:rPr>
      </w:pPr>
      <w:r>
        <w:rPr>
          <w:rFonts w:ascii="Arial" w:hAnsi="Arial" w:cs="Arial"/>
          <w:sz w:val="24"/>
          <w:szCs w:val="24"/>
        </w:rPr>
        <w:t>What “states” best partition observed variance in plant community composition? What species define these states?</w:t>
      </w:r>
    </w:p>
    <w:p w14:paraId="69855196" w14:textId="77777777" w:rsidR="001B0276" w:rsidRDefault="001B0276" w:rsidP="001B0276">
      <w:pPr>
        <w:pStyle w:val="ListParagraph"/>
        <w:numPr>
          <w:ilvl w:val="1"/>
          <w:numId w:val="1"/>
        </w:numPr>
        <w:spacing w:after="160" w:line="259" w:lineRule="auto"/>
        <w:rPr>
          <w:rFonts w:ascii="Arial" w:hAnsi="Arial" w:cs="Arial"/>
          <w:sz w:val="24"/>
          <w:szCs w:val="24"/>
        </w:rPr>
      </w:pPr>
      <w:r>
        <w:rPr>
          <w:rFonts w:ascii="Arial" w:hAnsi="Arial" w:cs="Arial"/>
          <w:sz w:val="24"/>
          <w:szCs w:val="24"/>
        </w:rPr>
        <w:t xml:space="preserve">What states arise with different planting composition mixtures? As these states are observed over time, are transitions between states characterized by continuous, reversible changes or non-reversible changes? </w:t>
      </w:r>
    </w:p>
    <w:p w14:paraId="582A8CA1" w14:textId="294F5110" w:rsidR="00C260A0" w:rsidRDefault="001B0276" w:rsidP="009D725C">
      <w:pPr>
        <w:pStyle w:val="ListParagraph"/>
        <w:numPr>
          <w:ilvl w:val="1"/>
          <w:numId w:val="1"/>
        </w:numPr>
        <w:rPr>
          <w:rFonts w:ascii="Arial" w:hAnsi="Arial" w:cs="Arial"/>
          <w:sz w:val="24"/>
          <w:szCs w:val="24"/>
        </w:rPr>
      </w:pPr>
      <w:r>
        <w:rPr>
          <w:rFonts w:ascii="Arial" w:hAnsi="Arial" w:cs="Arial"/>
          <w:sz w:val="24"/>
          <w:szCs w:val="24"/>
        </w:rPr>
        <w:lastRenderedPageBreak/>
        <w:t>How do key drivers of community composition (assembly order and climate) govern transitions between states?</w:t>
      </w:r>
    </w:p>
    <w:p w14:paraId="62E59D4A" w14:textId="77777777" w:rsidR="00261AE6" w:rsidRPr="00880F49" w:rsidRDefault="00261AE6" w:rsidP="00880F49">
      <w:pPr>
        <w:ind w:left="1080"/>
        <w:rPr>
          <w:rFonts w:ascii="Arial" w:hAnsi="Arial" w:cs="Arial"/>
          <w:sz w:val="24"/>
          <w:szCs w:val="24"/>
        </w:rPr>
      </w:pPr>
    </w:p>
    <w:p w14:paraId="6F064F18" w14:textId="50A61194" w:rsidR="00B04BF6" w:rsidRDefault="00B04BF6" w:rsidP="00B04BF6">
      <w:pPr>
        <w:rPr>
          <w:rFonts w:ascii="Arial" w:hAnsi="Arial" w:cs="Arial"/>
          <w:b/>
          <w:sz w:val="24"/>
          <w:szCs w:val="24"/>
        </w:rPr>
      </w:pPr>
      <w:r w:rsidRPr="00D66C40">
        <w:rPr>
          <w:rFonts w:ascii="Arial" w:hAnsi="Arial" w:cs="Arial"/>
          <w:b/>
          <w:sz w:val="24"/>
          <w:szCs w:val="24"/>
        </w:rPr>
        <w:t>Materials and Methods:</w:t>
      </w:r>
    </w:p>
    <w:p w14:paraId="0DFD3788" w14:textId="7E372EBF" w:rsidR="00EC291C" w:rsidRPr="00BA5FF1" w:rsidRDefault="00EC291C" w:rsidP="00B04BF6">
      <w:pPr>
        <w:rPr>
          <w:rFonts w:ascii="Arial" w:hAnsi="Arial" w:cs="Arial"/>
          <w:sz w:val="24"/>
          <w:szCs w:val="24"/>
        </w:rPr>
      </w:pPr>
      <w:r>
        <w:rPr>
          <w:rFonts w:ascii="Arial" w:hAnsi="Arial" w:cs="Arial"/>
          <w:sz w:val="24"/>
          <w:szCs w:val="24"/>
        </w:rPr>
        <w:t>Study site</w:t>
      </w:r>
    </w:p>
    <w:p w14:paraId="14580422" w14:textId="2C3AFE4D" w:rsidR="00F37CFB" w:rsidRPr="00BA5FF1" w:rsidRDefault="00EC291C" w:rsidP="00475A97">
      <w:pPr>
        <w:pStyle w:val="ListParagraph"/>
        <w:numPr>
          <w:ilvl w:val="0"/>
          <w:numId w:val="1"/>
        </w:numPr>
        <w:rPr>
          <w:rFonts w:ascii="Arial" w:hAnsi="Arial" w:cs="Arial"/>
          <w:sz w:val="24"/>
          <w:szCs w:val="24"/>
        </w:rPr>
      </w:pPr>
      <w:r w:rsidRPr="00BA5FF1">
        <w:rPr>
          <w:rFonts w:ascii="Arial" w:hAnsi="Arial" w:cs="Arial"/>
          <w:sz w:val="24"/>
          <w:szCs w:val="24"/>
        </w:rPr>
        <w:t>Field plantings were conducted in research fields at the U</w:t>
      </w:r>
      <w:r w:rsidR="00B37F38" w:rsidRPr="00BA5FF1">
        <w:rPr>
          <w:rFonts w:ascii="Arial" w:hAnsi="Arial" w:cs="Arial"/>
          <w:sz w:val="24"/>
          <w:szCs w:val="24"/>
        </w:rPr>
        <w:t>niversity of California, Davis (38.545751, -121.784780)</w:t>
      </w:r>
      <w:r w:rsidR="007069ED" w:rsidRPr="00BA5FF1">
        <w:rPr>
          <w:rFonts w:ascii="Arial" w:hAnsi="Arial" w:cs="Arial"/>
          <w:sz w:val="24"/>
          <w:szCs w:val="24"/>
        </w:rPr>
        <w:t>.</w:t>
      </w:r>
      <w:r w:rsidR="008770F9" w:rsidRPr="00BA5FF1">
        <w:rPr>
          <w:rFonts w:ascii="Arial" w:hAnsi="Arial" w:cs="Arial"/>
          <w:sz w:val="24"/>
          <w:szCs w:val="24"/>
        </w:rPr>
        <w:t xml:space="preserve"> </w:t>
      </w:r>
      <w:r w:rsidR="00CF3A55" w:rsidRPr="00BA5FF1">
        <w:rPr>
          <w:rFonts w:ascii="Arial" w:hAnsi="Arial" w:cs="Arial"/>
          <w:sz w:val="24"/>
          <w:szCs w:val="24"/>
        </w:rPr>
        <w:t xml:space="preserve">Previously used in crop production, these fields were left fallow from 1985 to the </w:t>
      </w:r>
      <w:r w:rsidR="0042460C" w:rsidRPr="00BA5FF1">
        <w:rPr>
          <w:rFonts w:ascii="Arial" w:hAnsi="Arial" w:cs="Arial"/>
          <w:sz w:val="24"/>
          <w:szCs w:val="24"/>
        </w:rPr>
        <w:t>start of experimental plantings in 2007. 75% of field is composed of Reiff series soil</w:t>
      </w:r>
      <w:r w:rsidR="00C52A85" w:rsidRPr="00BA5FF1">
        <w:rPr>
          <w:rFonts w:ascii="Arial" w:hAnsi="Arial" w:cs="Arial"/>
          <w:sz w:val="24"/>
          <w:szCs w:val="24"/>
        </w:rPr>
        <w:t xml:space="preserve"> </w:t>
      </w:r>
      <w:r w:rsidR="0042460C" w:rsidRPr="00BA5FF1">
        <w:rPr>
          <w:rFonts w:ascii="Arial" w:hAnsi="Arial" w:cs="Arial"/>
          <w:sz w:val="24"/>
          <w:szCs w:val="24"/>
        </w:rPr>
        <w:t xml:space="preserve">(coarse-loamy, mixed, superactive, nonacid, thermic Mollic Xerofluvents); other soil present (&lt; 25% of the area) is the Brentwood soil series (fine, smectitic, thermic Typic Haploxerepts) with a 0-2% slope (USDA Web Soil Survey, http://websoilsurvey.sc.egov.usda.gov). </w:t>
      </w:r>
    </w:p>
    <w:p w14:paraId="4302A22D" w14:textId="6868624D" w:rsidR="00440AE6" w:rsidRPr="00BA5FF1" w:rsidRDefault="00F607F0" w:rsidP="00105CE6">
      <w:pPr>
        <w:pStyle w:val="ListParagraph"/>
        <w:numPr>
          <w:ilvl w:val="0"/>
          <w:numId w:val="1"/>
        </w:numPr>
        <w:rPr>
          <w:rFonts w:ascii="Arial" w:hAnsi="Arial" w:cs="Arial"/>
          <w:b/>
          <w:sz w:val="24"/>
          <w:szCs w:val="24"/>
        </w:rPr>
      </w:pPr>
      <w:r w:rsidRPr="00BA5FF1">
        <w:rPr>
          <w:rFonts w:ascii="Arial" w:hAnsi="Arial" w:cs="Arial"/>
          <w:sz w:val="24"/>
          <w:szCs w:val="24"/>
        </w:rPr>
        <w:t xml:space="preserve">In the early fall of 2017, </w:t>
      </w:r>
      <w:r w:rsidR="007069ED" w:rsidRPr="00BA5FF1">
        <w:rPr>
          <w:rFonts w:ascii="Arial" w:hAnsi="Arial" w:cs="Arial"/>
          <w:sz w:val="24"/>
          <w:szCs w:val="24"/>
        </w:rPr>
        <w:t>soil was disked, irrigated, and received a broad-spectrum herbicide (</w:t>
      </w:r>
      <w:commentRangeStart w:id="3"/>
      <w:commentRangeStart w:id="4"/>
      <w:r w:rsidR="007069ED" w:rsidRPr="00BA5FF1">
        <w:rPr>
          <w:rFonts w:ascii="Arial" w:hAnsi="Arial" w:cs="Arial"/>
          <w:sz w:val="24"/>
          <w:szCs w:val="24"/>
        </w:rPr>
        <w:t>glyphosate</w:t>
      </w:r>
      <w:commentRangeEnd w:id="3"/>
      <w:r w:rsidR="007F6FF8" w:rsidRPr="00BA5FF1">
        <w:rPr>
          <w:rStyle w:val="CommentReference"/>
        </w:rPr>
        <w:commentReference w:id="3"/>
      </w:r>
      <w:commentRangeEnd w:id="4"/>
      <w:r w:rsidR="00D11922">
        <w:rPr>
          <w:rStyle w:val="CommentReference"/>
        </w:rPr>
        <w:commentReference w:id="4"/>
      </w:r>
      <w:r w:rsidR="007069ED" w:rsidRPr="00BA5FF1">
        <w:rPr>
          <w:rFonts w:ascii="Arial" w:hAnsi="Arial" w:cs="Arial"/>
          <w:sz w:val="24"/>
          <w:szCs w:val="24"/>
        </w:rPr>
        <w:t xml:space="preserve">) </w:t>
      </w:r>
      <w:r w:rsidRPr="00BA5FF1">
        <w:rPr>
          <w:rFonts w:ascii="Arial" w:hAnsi="Arial" w:cs="Arial"/>
          <w:sz w:val="24"/>
          <w:szCs w:val="24"/>
        </w:rPr>
        <w:t xml:space="preserve">prior to planting </w:t>
      </w:r>
      <w:r w:rsidR="007069ED" w:rsidRPr="00BA5FF1">
        <w:rPr>
          <w:rFonts w:ascii="Arial" w:hAnsi="Arial" w:cs="Arial"/>
          <w:sz w:val="24"/>
          <w:szCs w:val="24"/>
        </w:rPr>
        <w:t xml:space="preserve">to remove </w:t>
      </w:r>
      <w:r w:rsidR="00440AE6" w:rsidRPr="00BA5FF1">
        <w:rPr>
          <w:rFonts w:ascii="Arial" w:hAnsi="Arial" w:cs="Arial"/>
          <w:sz w:val="24"/>
          <w:szCs w:val="24"/>
        </w:rPr>
        <w:t xml:space="preserve">the </w:t>
      </w:r>
      <w:r w:rsidR="007069ED" w:rsidRPr="00BA5FF1">
        <w:rPr>
          <w:rFonts w:ascii="Arial" w:hAnsi="Arial" w:cs="Arial"/>
          <w:sz w:val="24"/>
          <w:szCs w:val="24"/>
        </w:rPr>
        <w:t>existing seed bank.</w:t>
      </w:r>
    </w:p>
    <w:p w14:paraId="3A7C9017" w14:textId="77777777" w:rsidR="005F5E38" w:rsidRPr="00BA5FF1" w:rsidRDefault="000328EF" w:rsidP="005F5E38">
      <w:pPr>
        <w:pStyle w:val="ListParagraph"/>
        <w:numPr>
          <w:ilvl w:val="0"/>
          <w:numId w:val="1"/>
        </w:numPr>
        <w:rPr>
          <w:rFonts w:ascii="Arial" w:hAnsi="Arial" w:cs="Arial"/>
          <w:sz w:val="24"/>
          <w:szCs w:val="24"/>
        </w:rPr>
      </w:pPr>
      <w:r w:rsidRPr="00BA5FF1">
        <w:rPr>
          <w:rFonts w:ascii="Arial" w:hAnsi="Arial" w:cs="Arial"/>
          <w:sz w:val="24"/>
          <w:szCs w:val="24"/>
        </w:rPr>
        <w:t xml:space="preserve">Three planting mixtures were established </w:t>
      </w:r>
      <w:r w:rsidR="00C77FF4" w:rsidRPr="00BA5FF1">
        <w:rPr>
          <w:rFonts w:ascii="Arial" w:hAnsi="Arial" w:cs="Arial"/>
          <w:sz w:val="24"/>
          <w:szCs w:val="24"/>
        </w:rPr>
        <w:t xml:space="preserve">based on </w:t>
      </w:r>
      <w:r w:rsidR="00404D31" w:rsidRPr="00BA5FF1">
        <w:rPr>
          <w:rFonts w:ascii="Arial" w:hAnsi="Arial" w:cs="Arial"/>
          <w:sz w:val="24"/>
          <w:szCs w:val="24"/>
        </w:rPr>
        <w:t>common delineations between vegetation types in California anna grasslands</w:t>
      </w:r>
      <w:commentRangeStart w:id="5"/>
      <w:r w:rsidR="00EF0708" w:rsidRPr="00BA5FF1">
        <w:rPr>
          <w:rFonts w:ascii="Arial" w:hAnsi="Arial" w:cs="Arial"/>
          <w:sz w:val="24"/>
          <w:szCs w:val="24"/>
        </w:rPr>
        <w:t xml:space="preserve"> (Table 1). </w:t>
      </w:r>
      <w:commentRangeEnd w:id="5"/>
      <w:r w:rsidR="002E686D" w:rsidRPr="00BA5FF1">
        <w:rPr>
          <w:rStyle w:val="CommentReference"/>
        </w:rPr>
        <w:commentReference w:id="5"/>
      </w:r>
      <w:r w:rsidR="00EF0708" w:rsidRPr="00BA5FF1">
        <w:rPr>
          <w:rFonts w:ascii="Arial" w:hAnsi="Arial" w:cs="Arial"/>
          <w:sz w:val="24"/>
          <w:szCs w:val="24"/>
        </w:rPr>
        <w:t xml:space="preserve">For all possible 1-, 2-, and 3-group planting combinations, we established </w:t>
      </w:r>
      <w:r w:rsidR="00D12361" w:rsidRPr="00BA5FF1">
        <w:rPr>
          <w:rFonts w:ascii="Arial" w:hAnsi="Arial" w:cs="Arial"/>
          <w:sz w:val="24"/>
          <w:szCs w:val="24"/>
        </w:rPr>
        <w:t>eight 1.5m x 1.5m plots (2.25 m</w:t>
      </w:r>
      <w:r w:rsidR="00D12361" w:rsidRPr="00BA5FF1">
        <w:rPr>
          <w:rFonts w:ascii="Arial" w:hAnsi="Arial" w:cs="Arial"/>
          <w:sz w:val="24"/>
          <w:szCs w:val="24"/>
          <w:vertAlign w:val="superscript"/>
        </w:rPr>
        <w:t>2</w:t>
      </w:r>
      <w:r w:rsidR="00D12361" w:rsidRPr="00BA5FF1">
        <w:rPr>
          <w:rFonts w:ascii="Arial" w:hAnsi="Arial" w:cs="Arial"/>
          <w:sz w:val="24"/>
          <w:szCs w:val="24"/>
        </w:rPr>
        <w:t xml:space="preserve">; </w:t>
      </w:r>
      <w:r w:rsidR="002F6DEB" w:rsidRPr="00BA5FF1">
        <w:rPr>
          <w:rFonts w:ascii="Arial" w:hAnsi="Arial" w:cs="Arial"/>
          <w:sz w:val="24"/>
          <w:szCs w:val="24"/>
        </w:rPr>
        <w:t>5</w:t>
      </w:r>
      <w:r w:rsidR="0012442F" w:rsidRPr="00BA5FF1">
        <w:rPr>
          <w:rFonts w:ascii="Arial" w:hAnsi="Arial" w:cs="Arial"/>
          <w:sz w:val="24"/>
          <w:szCs w:val="24"/>
        </w:rPr>
        <w:t>6</w:t>
      </w:r>
      <w:r w:rsidR="00D12361" w:rsidRPr="00BA5FF1">
        <w:rPr>
          <w:rFonts w:ascii="Arial" w:hAnsi="Arial" w:cs="Arial"/>
          <w:sz w:val="24"/>
          <w:szCs w:val="24"/>
        </w:rPr>
        <w:t xml:space="preserve"> plots total)</w:t>
      </w:r>
      <w:r w:rsidR="002079C3" w:rsidRPr="00BA5FF1">
        <w:rPr>
          <w:rFonts w:ascii="Arial" w:hAnsi="Arial" w:cs="Arial"/>
          <w:sz w:val="24"/>
          <w:szCs w:val="24"/>
        </w:rPr>
        <w:t>.</w:t>
      </w:r>
      <w:r w:rsidR="005F5E38" w:rsidRPr="00BA5FF1">
        <w:rPr>
          <w:rFonts w:ascii="Arial" w:hAnsi="Arial" w:cs="Arial"/>
          <w:sz w:val="24"/>
          <w:szCs w:val="24"/>
        </w:rPr>
        <w:t xml:space="preserve"> </w:t>
      </w:r>
    </w:p>
    <w:p w14:paraId="0828A74A" w14:textId="218DD831" w:rsidR="005F5E38" w:rsidRPr="005F5E38" w:rsidRDefault="005F5E38" w:rsidP="005F5E38">
      <w:pPr>
        <w:pStyle w:val="ListParagraph"/>
        <w:numPr>
          <w:ilvl w:val="0"/>
          <w:numId w:val="1"/>
        </w:numPr>
        <w:rPr>
          <w:rFonts w:ascii="Arial" w:hAnsi="Arial" w:cs="Arial"/>
          <w:sz w:val="24"/>
          <w:szCs w:val="24"/>
        </w:rPr>
      </w:pPr>
      <w:r w:rsidRPr="00BA5FF1">
        <w:rPr>
          <w:rFonts w:ascii="Arial" w:hAnsi="Arial" w:cs="Arial"/>
          <w:sz w:val="24"/>
          <w:szCs w:val="24"/>
        </w:rPr>
        <w:t xml:space="preserve">In each 1.5 x 1.5 m plot, a total of 139 grams of seed was added. This seeding rate reflects an average of 8,000 plants/m2, a typical mature plant density in this system (Heady 1958). For each monotypic community (e.g. natives vs. invasives. Vs. naturalized), an equal proportion of seeds of each </w:t>
      </w:r>
      <w:r w:rsidRPr="005F5E38">
        <w:rPr>
          <w:rFonts w:ascii="Arial" w:hAnsi="Arial" w:cs="Arial"/>
          <w:sz w:val="24"/>
          <w:szCs w:val="24"/>
        </w:rPr>
        <w:t>species was added. For community mixtures, an equal proportion of community type seed was added (e.g. in invasive + naturalized, 50% invasive, 50% naturalized seed), with equal proportion of individual species within each community type</w:t>
      </w:r>
      <w:r w:rsidR="005809CD">
        <w:rPr>
          <w:rFonts w:ascii="Arial" w:hAnsi="Arial" w:cs="Arial"/>
          <w:sz w:val="24"/>
          <w:szCs w:val="24"/>
        </w:rPr>
        <w:t>.</w:t>
      </w:r>
    </w:p>
    <w:p w14:paraId="360B4668" w14:textId="31AABBC6" w:rsidR="00D52076" w:rsidRPr="00BC7687" w:rsidRDefault="00D52076" w:rsidP="00D52076">
      <w:pPr>
        <w:pStyle w:val="ListParagraph"/>
        <w:numPr>
          <w:ilvl w:val="0"/>
          <w:numId w:val="1"/>
        </w:numPr>
        <w:rPr>
          <w:rFonts w:ascii="Arial" w:hAnsi="Arial" w:cs="Arial"/>
          <w:b/>
          <w:sz w:val="24"/>
          <w:szCs w:val="24"/>
        </w:rPr>
      </w:pPr>
      <w:r>
        <w:rPr>
          <w:rFonts w:ascii="Arial" w:hAnsi="Arial" w:cs="Arial"/>
          <w:sz w:val="24"/>
          <w:szCs w:val="24"/>
        </w:rPr>
        <w:t xml:space="preserve">In each growing season from 2008 – 2018, total areal cover of all species </w:t>
      </w:r>
      <w:r w:rsidR="00A76911">
        <w:rPr>
          <w:rFonts w:ascii="Arial" w:hAnsi="Arial" w:cs="Arial"/>
          <w:sz w:val="24"/>
          <w:szCs w:val="24"/>
        </w:rPr>
        <w:t xml:space="preserve">was </w:t>
      </w:r>
      <w:r w:rsidR="008861BC">
        <w:rPr>
          <w:rFonts w:ascii="Arial" w:hAnsi="Arial" w:cs="Arial"/>
          <w:sz w:val="24"/>
          <w:szCs w:val="24"/>
        </w:rPr>
        <w:t xml:space="preserve">estimated visually to the nearest 10%. Cover observations </w:t>
      </w:r>
      <w:r w:rsidR="009860EE">
        <w:rPr>
          <w:rFonts w:ascii="Arial" w:hAnsi="Arial" w:cs="Arial"/>
          <w:sz w:val="24"/>
          <w:szCs w:val="24"/>
        </w:rPr>
        <w:t xml:space="preserve">for each species were </w:t>
      </w:r>
      <w:r w:rsidR="00037976">
        <w:rPr>
          <w:rFonts w:ascii="Arial" w:hAnsi="Arial" w:cs="Arial"/>
          <w:sz w:val="24"/>
          <w:szCs w:val="24"/>
        </w:rPr>
        <w:t xml:space="preserve">performed in mid-and late-spring to capture the season of </w:t>
      </w:r>
      <w:r w:rsidR="009860EE">
        <w:rPr>
          <w:rFonts w:ascii="Arial" w:hAnsi="Arial" w:cs="Arial"/>
          <w:sz w:val="24"/>
          <w:szCs w:val="24"/>
        </w:rPr>
        <w:t>maximum percent cover</w:t>
      </w:r>
      <w:r w:rsidR="00037976">
        <w:rPr>
          <w:rFonts w:ascii="Arial" w:hAnsi="Arial" w:cs="Arial"/>
          <w:sz w:val="24"/>
          <w:szCs w:val="24"/>
        </w:rPr>
        <w:t xml:space="preserve"> for each species, because any one sampling wouldn't</w:t>
      </w:r>
      <w:r w:rsidR="00A76911">
        <w:rPr>
          <w:rFonts w:ascii="Arial" w:hAnsi="Arial" w:cs="Arial"/>
          <w:sz w:val="24"/>
          <w:szCs w:val="24"/>
        </w:rPr>
        <w:t xml:space="preserve"> </w:t>
      </w:r>
      <w:r w:rsidR="009860EE">
        <w:rPr>
          <w:rFonts w:ascii="Arial" w:hAnsi="Arial" w:cs="Arial"/>
          <w:sz w:val="24"/>
          <w:szCs w:val="24"/>
        </w:rPr>
        <w:t xml:space="preserve">account for </w:t>
      </w:r>
      <w:r w:rsidR="00A76911">
        <w:rPr>
          <w:rFonts w:ascii="Arial" w:hAnsi="Arial" w:cs="Arial"/>
          <w:sz w:val="24"/>
          <w:szCs w:val="24"/>
        </w:rPr>
        <w:t xml:space="preserve">variation in species </w:t>
      </w:r>
      <w:r w:rsidR="008861BC">
        <w:rPr>
          <w:rFonts w:ascii="Arial" w:hAnsi="Arial" w:cs="Arial"/>
          <w:sz w:val="24"/>
          <w:szCs w:val="24"/>
        </w:rPr>
        <w:t xml:space="preserve">phenology. </w:t>
      </w:r>
    </w:p>
    <w:p w14:paraId="4D584290" w14:textId="55D438DC" w:rsidR="00BC7687" w:rsidRPr="00BD6B6F" w:rsidRDefault="00BD1375" w:rsidP="00BD6B6F">
      <w:pPr>
        <w:ind w:left="360"/>
        <w:rPr>
          <w:rFonts w:ascii="Arial" w:hAnsi="Arial" w:cs="Arial"/>
          <w:b/>
          <w:sz w:val="24"/>
          <w:szCs w:val="24"/>
        </w:rPr>
      </w:pPr>
      <w:commentRangeStart w:id="6"/>
      <w:commentRangeEnd w:id="6"/>
      <w:r>
        <w:rPr>
          <w:rStyle w:val="CommentReference"/>
        </w:rPr>
        <w:commentReference w:id="6"/>
      </w:r>
      <w:r w:rsidR="00F97671" w:rsidRPr="00F97671">
        <w:rPr>
          <w:noProof/>
        </w:rPr>
        <w:drawing>
          <wp:inline distT="0" distB="0" distL="0" distR="0" wp14:anchorId="4D213BA1" wp14:editId="7A883132">
            <wp:extent cx="4499610" cy="1466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9610" cy="1466850"/>
                    </a:xfrm>
                    <a:prstGeom prst="rect">
                      <a:avLst/>
                    </a:prstGeom>
                    <a:noFill/>
                    <a:ln>
                      <a:noFill/>
                    </a:ln>
                  </pic:spPr>
                </pic:pic>
              </a:graphicData>
            </a:graphic>
          </wp:inline>
        </w:drawing>
      </w:r>
    </w:p>
    <w:p w14:paraId="1F575703" w14:textId="66C5CD0C" w:rsidR="00D52F91" w:rsidRDefault="00D52F91" w:rsidP="00D52F91">
      <w:pPr>
        <w:rPr>
          <w:rFonts w:ascii="Arial" w:hAnsi="Arial" w:cs="Arial"/>
          <w:sz w:val="24"/>
          <w:szCs w:val="24"/>
        </w:rPr>
      </w:pPr>
      <w:r>
        <w:rPr>
          <w:rFonts w:ascii="Arial" w:hAnsi="Arial" w:cs="Arial"/>
          <w:sz w:val="24"/>
          <w:szCs w:val="24"/>
        </w:rPr>
        <w:lastRenderedPageBreak/>
        <w:t>Weather data</w:t>
      </w:r>
    </w:p>
    <w:p w14:paraId="21023598" w14:textId="018F047E" w:rsidR="00762B7E" w:rsidRDefault="00D52F91" w:rsidP="00D52F91">
      <w:pPr>
        <w:pStyle w:val="ListParagraph"/>
        <w:numPr>
          <w:ilvl w:val="0"/>
          <w:numId w:val="1"/>
        </w:numPr>
        <w:rPr>
          <w:rFonts w:ascii="Arial" w:hAnsi="Arial" w:cs="Arial"/>
          <w:sz w:val="24"/>
          <w:szCs w:val="24"/>
        </w:rPr>
      </w:pPr>
      <w:r>
        <w:rPr>
          <w:rFonts w:ascii="Arial" w:hAnsi="Arial" w:cs="Arial"/>
          <w:sz w:val="24"/>
          <w:szCs w:val="24"/>
        </w:rPr>
        <w:t xml:space="preserve">Weather data </w:t>
      </w:r>
      <w:r w:rsidR="007F51BF">
        <w:rPr>
          <w:rFonts w:ascii="Arial" w:hAnsi="Arial" w:cs="Arial"/>
          <w:sz w:val="24"/>
          <w:szCs w:val="24"/>
        </w:rPr>
        <w:t xml:space="preserve">was provided by a local California Irrigation Management </w:t>
      </w:r>
      <w:r w:rsidR="00BC5A93">
        <w:rPr>
          <w:rFonts w:ascii="Arial" w:hAnsi="Arial" w:cs="Arial"/>
          <w:sz w:val="24"/>
          <w:szCs w:val="24"/>
        </w:rPr>
        <w:t xml:space="preserve">Information </w:t>
      </w:r>
      <w:r w:rsidR="007F51BF">
        <w:rPr>
          <w:rFonts w:ascii="Arial" w:hAnsi="Arial" w:cs="Arial"/>
          <w:sz w:val="24"/>
          <w:szCs w:val="24"/>
        </w:rPr>
        <w:t>System</w:t>
      </w:r>
      <w:r w:rsidR="00937DDB">
        <w:rPr>
          <w:rFonts w:ascii="Arial" w:hAnsi="Arial" w:cs="Arial"/>
          <w:sz w:val="24"/>
          <w:szCs w:val="24"/>
        </w:rPr>
        <w:t xml:space="preserve"> (CIMIS) monitoring station</w:t>
      </w:r>
      <w:r w:rsidR="00B86F51">
        <w:rPr>
          <w:rFonts w:ascii="Arial" w:hAnsi="Arial" w:cs="Arial"/>
          <w:sz w:val="24"/>
          <w:szCs w:val="24"/>
        </w:rPr>
        <w:t xml:space="preserve"> in Davis, CA (38.535694, -121.777636)</w:t>
      </w:r>
      <w:r w:rsidR="00937DDB">
        <w:rPr>
          <w:rFonts w:ascii="Arial" w:hAnsi="Arial" w:cs="Arial"/>
          <w:sz w:val="24"/>
          <w:szCs w:val="24"/>
        </w:rPr>
        <w:t xml:space="preserve">. CIMIS </w:t>
      </w:r>
      <w:r w:rsidR="00AC739C">
        <w:rPr>
          <w:rFonts w:ascii="Arial" w:hAnsi="Arial" w:cs="Arial"/>
          <w:sz w:val="24"/>
          <w:szCs w:val="24"/>
        </w:rPr>
        <w:t xml:space="preserve">automated </w:t>
      </w:r>
      <w:r w:rsidR="00937DDB">
        <w:rPr>
          <w:rFonts w:ascii="Arial" w:hAnsi="Arial" w:cs="Arial"/>
          <w:sz w:val="24"/>
          <w:szCs w:val="24"/>
        </w:rPr>
        <w:t xml:space="preserve">dataloggers collect </w:t>
      </w:r>
      <w:r w:rsidR="00762B7E">
        <w:rPr>
          <w:rFonts w:ascii="Arial" w:hAnsi="Arial" w:cs="Arial"/>
          <w:sz w:val="24"/>
          <w:szCs w:val="24"/>
        </w:rPr>
        <w:t>weather data on a minute-by-minute basis</w:t>
      </w:r>
      <w:r w:rsidR="00B86F51">
        <w:rPr>
          <w:rFonts w:ascii="Arial" w:hAnsi="Arial" w:cs="Arial"/>
          <w:sz w:val="24"/>
          <w:szCs w:val="24"/>
        </w:rPr>
        <w:t xml:space="preserve">, </w:t>
      </w:r>
      <w:r w:rsidR="00AC739C">
        <w:rPr>
          <w:rFonts w:ascii="Arial" w:hAnsi="Arial" w:cs="Arial"/>
          <w:sz w:val="24"/>
          <w:szCs w:val="24"/>
        </w:rPr>
        <w:t xml:space="preserve">including air temperature, soil temperature, precipitation, solar radiation, vapor pressure, and wind speed. We aggregated these data into monthly intervals, where we calculated </w:t>
      </w:r>
      <w:r w:rsidR="00C43F8E">
        <w:rPr>
          <w:rFonts w:ascii="Arial" w:hAnsi="Arial" w:cs="Arial"/>
          <w:sz w:val="24"/>
          <w:szCs w:val="24"/>
        </w:rPr>
        <w:t>Standardized Precipitation-Evapotranspiration Index (</w:t>
      </w:r>
      <w:r w:rsidR="00AC739C">
        <w:rPr>
          <w:rFonts w:ascii="Arial" w:hAnsi="Arial" w:cs="Arial"/>
          <w:sz w:val="24"/>
          <w:szCs w:val="24"/>
        </w:rPr>
        <w:t>SPEI</w:t>
      </w:r>
      <w:r w:rsidR="00C43F8E">
        <w:rPr>
          <w:rFonts w:ascii="Arial" w:hAnsi="Arial" w:cs="Arial"/>
          <w:sz w:val="24"/>
          <w:szCs w:val="24"/>
        </w:rPr>
        <w:t>)</w:t>
      </w:r>
      <w:r w:rsidR="00AC739C">
        <w:rPr>
          <w:rFonts w:ascii="Arial" w:hAnsi="Arial" w:cs="Arial"/>
          <w:sz w:val="24"/>
          <w:szCs w:val="24"/>
        </w:rPr>
        <w:t>, a metric of drought stress</w:t>
      </w:r>
      <w:r w:rsidR="008354DC">
        <w:rPr>
          <w:rFonts w:ascii="Arial" w:hAnsi="Arial" w:cs="Arial"/>
          <w:sz w:val="24"/>
          <w:szCs w:val="24"/>
        </w:rPr>
        <w:t xml:space="preserve"> (</w:t>
      </w:r>
      <w:r w:rsidR="008354DC" w:rsidRPr="008354DC">
        <w:rPr>
          <w:rFonts w:ascii="Arial" w:hAnsi="Arial" w:cs="Arial"/>
          <w:i/>
          <w:sz w:val="24"/>
          <w:szCs w:val="24"/>
        </w:rPr>
        <w:t>D</w:t>
      </w:r>
      <w:r w:rsidR="008354DC" w:rsidRPr="008354DC">
        <w:rPr>
          <w:rFonts w:ascii="Arial" w:hAnsi="Arial" w:cs="Arial"/>
          <w:i/>
          <w:sz w:val="24"/>
          <w:szCs w:val="24"/>
        </w:rPr>
        <w:softHyphen/>
      </w:r>
      <w:r w:rsidR="008354DC">
        <w:rPr>
          <w:rFonts w:ascii="Arial" w:hAnsi="Arial" w:cs="Arial"/>
          <w:sz w:val="24"/>
          <w:szCs w:val="24"/>
        </w:rPr>
        <w:t>)</w:t>
      </w:r>
      <w:r w:rsidR="004E170A">
        <w:rPr>
          <w:rFonts w:ascii="Arial" w:hAnsi="Arial" w:cs="Arial"/>
          <w:sz w:val="24"/>
          <w:szCs w:val="24"/>
        </w:rPr>
        <w:t xml:space="preserve"> at a given timepoint, </w:t>
      </w:r>
      <w:r w:rsidR="004E170A">
        <w:rPr>
          <w:rFonts w:ascii="Arial" w:hAnsi="Arial" w:cs="Arial"/>
          <w:i/>
          <w:sz w:val="24"/>
          <w:szCs w:val="24"/>
        </w:rPr>
        <w:t>i</w:t>
      </w:r>
      <w:r w:rsidR="00AC739C">
        <w:rPr>
          <w:rFonts w:ascii="Arial" w:hAnsi="Arial" w:cs="Arial"/>
          <w:sz w:val="24"/>
          <w:szCs w:val="24"/>
        </w:rPr>
        <w:t>:</w:t>
      </w:r>
    </w:p>
    <w:p w14:paraId="63F7810E" w14:textId="62194E95" w:rsidR="00AC739C" w:rsidRDefault="004E170A" w:rsidP="00904F9D">
      <w:pPr>
        <w:jc w:val="center"/>
        <w:rPr>
          <w:rFonts w:ascii="Arial" w:hAnsi="Arial" w:cs="Arial"/>
          <w:noProof/>
          <w:sz w:val="24"/>
          <w:szCs w:val="24"/>
        </w:rPr>
      </w:pPr>
      <w:r w:rsidRPr="004E170A">
        <w:rPr>
          <w:rFonts w:ascii="Arial" w:hAnsi="Arial" w:cs="Arial"/>
          <w:noProof/>
          <w:sz w:val="24"/>
          <w:szCs w:val="24"/>
        </w:rPr>
        <w:drawing>
          <wp:inline distT="0" distB="0" distL="0" distR="0" wp14:anchorId="4206948C" wp14:editId="6EFFB03F">
            <wp:extent cx="1385888" cy="329973"/>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8731" cy="344936"/>
                    </a:xfrm>
                    <a:prstGeom prst="rect">
                      <a:avLst/>
                    </a:prstGeom>
                    <a:noFill/>
                    <a:ln>
                      <a:noFill/>
                    </a:ln>
                  </pic:spPr>
                </pic:pic>
              </a:graphicData>
            </a:graphic>
          </wp:inline>
        </w:drawing>
      </w:r>
      <w:r w:rsidRPr="004E170A">
        <w:rPr>
          <w:rFonts w:ascii="Arial" w:hAnsi="Arial" w:cs="Arial"/>
          <w:noProof/>
          <w:sz w:val="24"/>
          <w:szCs w:val="24"/>
        </w:rPr>
        <w:t xml:space="preserve"> </w:t>
      </w:r>
    </w:p>
    <w:p w14:paraId="7FE8980C" w14:textId="30BF4B5E" w:rsidR="004E170A" w:rsidRPr="00DA146A" w:rsidRDefault="004E170A" w:rsidP="00DA146A">
      <w:pPr>
        <w:pStyle w:val="ListParagraph"/>
        <w:numPr>
          <w:ilvl w:val="0"/>
          <w:numId w:val="1"/>
        </w:numPr>
        <w:rPr>
          <w:rFonts w:ascii="Arial" w:hAnsi="Arial" w:cs="Arial"/>
          <w:sz w:val="24"/>
          <w:szCs w:val="24"/>
        </w:rPr>
      </w:pPr>
      <w:r w:rsidRPr="00DA146A">
        <w:rPr>
          <w:rFonts w:ascii="Arial" w:hAnsi="Arial" w:cs="Arial"/>
          <w:noProof/>
          <w:sz w:val="24"/>
          <w:szCs w:val="24"/>
        </w:rPr>
        <w:t xml:space="preserve">Where </w:t>
      </w:r>
      <w:r w:rsidRPr="00DA146A">
        <w:rPr>
          <w:rFonts w:ascii="Arial" w:hAnsi="Arial" w:cs="Arial"/>
          <w:i/>
          <w:noProof/>
          <w:sz w:val="24"/>
          <w:szCs w:val="24"/>
        </w:rPr>
        <w:t>P</w:t>
      </w:r>
      <w:r w:rsidRPr="00DA146A">
        <w:rPr>
          <w:rFonts w:ascii="Arial" w:hAnsi="Arial" w:cs="Arial"/>
          <w:i/>
          <w:noProof/>
          <w:sz w:val="24"/>
          <w:szCs w:val="24"/>
          <w:vertAlign w:val="subscript"/>
        </w:rPr>
        <w:t>i</w:t>
      </w:r>
      <w:r w:rsidRPr="00DA146A">
        <w:rPr>
          <w:rFonts w:ascii="Arial" w:hAnsi="Arial" w:cs="Arial"/>
          <w:noProof/>
          <w:sz w:val="24"/>
          <w:szCs w:val="24"/>
          <w:vertAlign w:val="subscript"/>
        </w:rPr>
        <w:t xml:space="preserve"> </w:t>
      </w:r>
      <w:r w:rsidRPr="00DA146A">
        <w:rPr>
          <w:rFonts w:ascii="Arial" w:hAnsi="Arial" w:cs="Arial"/>
          <w:noProof/>
          <w:sz w:val="24"/>
          <w:szCs w:val="24"/>
        </w:rPr>
        <w:t xml:space="preserve">represents observed precipitation and </w:t>
      </w:r>
      <w:r w:rsidRPr="00DA146A">
        <w:rPr>
          <w:rFonts w:ascii="Arial" w:hAnsi="Arial" w:cs="Arial"/>
          <w:i/>
          <w:noProof/>
          <w:sz w:val="24"/>
          <w:szCs w:val="24"/>
        </w:rPr>
        <w:t>ETo</w:t>
      </w:r>
      <w:r w:rsidRPr="00DA146A">
        <w:rPr>
          <w:rFonts w:ascii="Arial" w:hAnsi="Arial" w:cs="Arial"/>
          <w:i/>
          <w:noProof/>
          <w:sz w:val="24"/>
          <w:szCs w:val="24"/>
        </w:rPr>
        <w:softHyphen/>
      </w:r>
      <w:r w:rsidRPr="00DA146A">
        <w:rPr>
          <w:rFonts w:ascii="Arial" w:hAnsi="Arial" w:cs="Arial"/>
          <w:i/>
          <w:noProof/>
          <w:sz w:val="24"/>
          <w:szCs w:val="24"/>
          <w:vertAlign w:val="subscript"/>
        </w:rPr>
        <w:t>i</w:t>
      </w:r>
      <w:r w:rsidRPr="00DA146A">
        <w:rPr>
          <w:rFonts w:ascii="Arial" w:hAnsi="Arial" w:cs="Arial"/>
          <w:noProof/>
          <w:sz w:val="24"/>
          <w:szCs w:val="24"/>
          <w:vertAlign w:val="subscript"/>
        </w:rPr>
        <w:t xml:space="preserve"> </w:t>
      </w:r>
      <w:r w:rsidRPr="00DA146A">
        <w:rPr>
          <w:rFonts w:ascii="Arial" w:hAnsi="Arial" w:cs="Arial"/>
          <w:sz w:val="24"/>
          <w:szCs w:val="24"/>
        </w:rPr>
        <w:t xml:space="preserve">represents estimated evapotransporation. </w:t>
      </w:r>
      <w:r w:rsidR="007775AB" w:rsidRPr="00DA146A">
        <w:rPr>
          <w:rFonts w:ascii="Arial" w:hAnsi="Arial" w:cs="Arial"/>
          <w:i/>
          <w:sz w:val="24"/>
          <w:szCs w:val="24"/>
        </w:rPr>
        <w:t>ETo</w:t>
      </w:r>
      <w:r w:rsidR="007775AB" w:rsidRPr="00DA146A">
        <w:rPr>
          <w:rFonts w:ascii="Arial" w:hAnsi="Arial" w:cs="Arial"/>
          <w:sz w:val="24"/>
          <w:szCs w:val="24"/>
        </w:rPr>
        <w:t xml:space="preserve"> was calculated using the Penman-Monteith equation</w:t>
      </w:r>
      <w:r w:rsidR="00DA146A">
        <w:rPr>
          <w:rFonts w:ascii="Arial" w:hAnsi="Arial" w:cs="Arial"/>
          <w:sz w:val="24"/>
          <w:szCs w:val="24"/>
        </w:rPr>
        <w:t>, defined as:</w:t>
      </w:r>
    </w:p>
    <w:p w14:paraId="43E55E95" w14:textId="772CD1DB" w:rsidR="00904F9D" w:rsidRDefault="009659C1" w:rsidP="00DA146A">
      <w:pPr>
        <w:jc w:val="center"/>
        <w:rPr>
          <w:rFonts w:ascii="Arial" w:hAnsi="Arial" w:cs="Arial"/>
          <w:sz w:val="24"/>
          <w:szCs w:val="24"/>
        </w:rPr>
      </w:pPr>
      <w:r w:rsidRPr="009659C1">
        <w:rPr>
          <w:rFonts w:ascii="Arial" w:hAnsi="Arial" w:cs="Arial"/>
          <w:noProof/>
          <w:sz w:val="24"/>
          <w:szCs w:val="24"/>
        </w:rPr>
        <w:drawing>
          <wp:inline distT="0" distB="0" distL="0" distR="0" wp14:anchorId="518C9282" wp14:editId="0868CB84">
            <wp:extent cx="2924269" cy="8979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2449" cy="915801"/>
                    </a:xfrm>
                    <a:prstGeom prst="rect">
                      <a:avLst/>
                    </a:prstGeom>
                    <a:noFill/>
                    <a:ln>
                      <a:noFill/>
                    </a:ln>
                  </pic:spPr>
                </pic:pic>
              </a:graphicData>
            </a:graphic>
          </wp:inline>
        </w:drawing>
      </w:r>
    </w:p>
    <w:p w14:paraId="6F1BB5B1" w14:textId="2226302D" w:rsidR="00DA146A" w:rsidRDefault="00DA146A" w:rsidP="00E612D2">
      <w:pPr>
        <w:pStyle w:val="ListParagraph"/>
        <w:numPr>
          <w:ilvl w:val="0"/>
          <w:numId w:val="1"/>
        </w:numPr>
        <w:rPr>
          <w:rFonts w:ascii="Arial" w:hAnsi="Arial" w:cs="Arial"/>
          <w:sz w:val="24"/>
          <w:szCs w:val="24"/>
        </w:rPr>
      </w:pPr>
      <w:r>
        <w:rPr>
          <w:rFonts w:ascii="Arial" w:hAnsi="Arial" w:cs="Arial"/>
          <w:sz w:val="24"/>
          <w:szCs w:val="24"/>
        </w:rPr>
        <w:t xml:space="preserve">Where </w:t>
      </w:r>
      <w:r w:rsidRPr="008E0757">
        <w:rPr>
          <w:rFonts w:ascii="Arial" w:hAnsi="Arial" w:cs="Arial"/>
          <w:i/>
          <w:sz w:val="24"/>
          <w:szCs w:val="24"/>
        </w:rPr>
        <w:t>R</w:t>
      </w:r>
      <w:r w:rsidRPr="008E0757">
        <w:rPr>
          <w:rFonts w:ascii="Arial" w:hAnsi="Arial" w:cs="Arial"/>
          <w:i/>
          <w:sz w:val="24"/>
          <w:szCs w:val="24"/>
          <w:vertAlign w:val="subscript"/>
        </w:rPr>
        <w:t>n</w:t>
      </w:r>
      <w:r>
        <w:rPr>
          <w:rFonts w:ascii="Arial" w:hAnsi="Arial" w:cs="Arial"/>
          <w:sz w:val="24"/>
          <w:szCs w:val="24"/>
        </w:rPr>
        <w:t xml:space="preserve"> is net radiation, </w:t>
      </w:r>
      <w:r w:rsidRPr="008E0757">
        <w:rPr>
          <w:rFonts w:ascii="Arial" w:hAnsi="Arial" w:cs="Arial"/>
          <w:i/>
          <w:sz w:val="24"/>
          <w:szCs w:val="24"/>
        </w:rPr>
        <w:t>G</w:t>
      </w:r>
      <w:r>
        <w:rPr>
          <w:rFonts w:ascii="Arial" w:hAnsi="Arial" w:cs="Arial"/>
          <w:sz w:val="24"/>
          <w:szCs w:val="24"/>
        </w:rPr>
        <w:t xml:space="preserve"> is soil heat flux, </w:t>
      </w:r>
      <w:r w:rsidRPr="008E0757">
        <w:rPr>
          <w:rFonts w:ascii="Arial" w:hAnsi="Arial" w:cs="Arial"/>
          <w:i/>
          <w:sz w:val="24"/>
          <w:szCs w:val="24"/>
        </w:rPr>
        <w:t>(e</w:t>
      </w:r>
      <w:r w:rsidRPr="008E0757">
        <w:rPr>
          <w:rFonts w:ascii="Arial" w:hAnsi="Arial" w:cs="Arial"/>
          <w:i/>
          <w:sz w:val="24"/>
          <w:szCs w:val="24"/>
          <w:vertAlign w:val="subscript"/>
        </w:rPr>
        <w:t>s</w:t>
      </w:r>
      <w:r w:rsidRPr="008E0757">
        <w:rPr>
          <w:rFonts w:ascii="Arial" w:hAnsi="Arial" w:cs="Arial"/>
          <w:i/>
          <w:sz w:val="24"/>
          <w:szCs w:val="24"/>
        </w:rPr>
        <w:t xml:space="preserve"> – e</w:t>
      </w:r>
      <w:r w:rsidRPr="008E0757">
        <w:rPr>
          <w:rFonts w:ascii="Arial" w:hAnsi="Arial" w:cs="Arial"/>
          <w:i/>
          <w:sz w:val="24"/>
          <w:szCs w:val="24"/>
          <w:vertAlign w:val="subscript"/>
        </w:rPr>
        <w:t>a</w:t>
      </w:r>
      <w:r w:rsidRPr="008E0757">
        <w:rPr>
          <w:rFonts w:ascii="Arial" w:hAnsi="Arial" w:cs="Arial"/>
          <w:i/>
          <w:sz w:val="24"/>
          <w:szCs w:val="24"/>
        </w:rPr>
        <w:t>)</w:t>
      </w:r>
      <w:r w:rsidR="002C586A">
        <w:rPr>
          <w:rFonts w:ascii="Arial" w:hAnsi="Arial" w:cs="Arial"/>
          <w:sz w:val="24"/>
          <w:szCs w:val="24"/>
        </w:rPr>
        <w:t xml:space="preserve"> is</w:t>
      </w:r>
      <w:r w:rsidRPr="008E0757">
        <w:rPr>
          <w:rFonts w:ascii="Arial" w:hAnsi="Arial" w:cs="Arial"/>
          <w:i/>
          <w:sz w:val="24"/>
          <w:szCs w:val="24"/>
        </w:rPr>
        <w:t xml:space="preserve"> </w:t>
      </w:r>
      <w:r>
        <w:rPr>
          <w:rFonts w:ascii="Arial" w:hAnsi="Arial" w:cs="Arial"/>
          <w:sz w:val="24"/>
          <w:szCs w:val="24"/>
        </w:rPr>
        <w:t xml:space="preserve">the vapor pressure deficit of air, </w:t>
      </w:r>
      <w:r w:rsidRPr="008E0757">
        <w:rPr>
          <w:rFonts w:ascii="Arial" w:hAnsi="Arial" w:cs="Arial"/>
          <w:i/>
          <w:sz w:val="24"/>
          <w:szCs w:val="24"/>
        </w:rPr>
        <w:t>ρ</w:t>
      </w:r>
      <w:r w:rsidRPr="008E0757">
        <w:rPr>
          <w:rFonts w:ascii="Arial" w:hAnsi="Arial" w:cs="Arial"/>
          <w:i/>
          <w:sz w:val="24"/>
          <w:szCs w:val="24"/>
          <w:vertAlign w:val="subscript"/>
        </w:rPr>
        <w:t>i</w:t>
      </w:r>
      <w:r>
        <w:rPr>
          <w:rFonts w:ascii="Arial" w:hAnsi="Arial" w:cs="Arial"/>
          <w:sz w:val="24"/>
          <w:szCs w:val="24"/>
        </w:rPr>
        <w:t xml:space="preserve"> </w:t>
      </w:r>
      <w:r w:rsidR="002C586A">
        <w:rPr>
          <w:rFonts w:ascii="Arial" w:hAnsi="Arial" w:cs="Arial"/>
          <w:sz w:val="24"/>
          <w:szCs w:val="24"/>
        </w:rPr>
        <w:t xml:space="preserve">is </w:t>
      </w:r>
      <w:r>
        <w:rPr>
          <w:rFonts w:ascii="Arial" w:hAnsi="Arial" w:cs="Arial"/>
          <w:sz w:val="24"/>
          <w:szCs w:val="24"/>
        </w:rPr>
        <w:t xml:space="preserve">the mean air density at </w:t>
      </w:r>
      <w:r w:rsidR="008E0757">
        <w:rPr>
          <w:rFonts w:ascii="Arial" w:hAnsi="Arial" w:cs="Arial"/>
          <w:sz w:val="24"/>
          <w:szCs w:val="24"/>
        </w:rPr>
        <w:t>constant</w:t>
      </w:r>
      <w:r>
        <w:rPr>
          <w:rFonts w:ascii="Arial" w:hAnsi="Arial" w:cs="Arial"/>
          <w:sz w:val="24"/>
          <w:szCs w:val="24"/>
        </w:rPr>
        <w:t xml:space="preserve"> pressure, </w:t>
      </w:r>
      <w:r w:rsidRPr="008E0757">
        <w:rPr>
          <w:rFonts w:ascii="Arial" w:hAnsi="Arial" w:cs="Arial"/>
          <w:i/>
          <w:sz w:val="24"/>
          <w:szCs w:val="24"/>
        </w:rPr>
        <w:t>c</w:t>
      </w:r>
      <w:r w:rsidRPr="008E0757">
        <w:rPr>
          <w:rFonts w:ascii="Arial" w:hAnsi="Arial" w:cs="Arial"/>
          <w:i/>
          <w:sz w:val="24"/>
          <w:szCs w:val="24"/>
          <w:vertAlign w:val="subscript"/>
        </w:rPr>
        <w:t>p</w:t>
      </w:r>
      <w:r>
        <w:rPr>
          <w:rFonts w:ascii="Arial" w:hAnsi="Arial" w:cs="Arial"/>
          <w:sz w:val="24"/>
          <w:szCs w:val="24"/>
        </w:rPr>
        <w:t xml:space="preserve"> </w:t>
      </w:r>
      <w:r w:rsidR="002C586A">
        <w:rPr>
          <w:rFonts w:ascii="Arial" w:hAnsi="Arial" w:cs="Arial"/>
          <w:sz w:val="24"/>
          <w:szCs w:val="24"/>
        </w:rPr>
        <w:t xml:space="preserve">is </w:t>
      </w:r>
      <w:r>
        <w:rPr>
          <w:rFonts w:ascii="Arial" w:hAnsi="Arial" w:cs="Arial"/>
          <w:sz w:val="24"/>
          <w:szCs w:val="24"/>
        </w:rPr>
        <w:t xml:space="preserve">the specific heat of air, Δ </w:t>
      </w:r>
      <w:r w:rsidR="002C586A">
        <w:rPr>
          <w:rFonts w:ascii="Arial" w:hAnsi="Arial" w:cs="Arial"/>
          <w:sz w:val="24"/>
          <w:szCs w:val="24"/>
        </w:rPr>
        <w:t xml:space="preserve">is </w:t>
      </w:r>
      <w:r>
        <w:rPr>
          <w:rFonts w:ascii="Arial" w:hAnsi="Arial" w:cs="Arial"/>
          <w:sz w:val="24"/>
          <w:szCs w:val="24"/>
        </w:rPr>
        <w:t xml:space="preserve">the slope of the saturation vapor pressure temperature relationship, γ </w:t>
      </w:r>
      <w:r w:rsidR="002C586A">
        <w:rPr>
          <w:rFonts w:ascii="Arial" w:hAnsi="Arial" w:cs="Arial"/>
          <w:sz w:val="24"/>
          <w:szCs w:val="24"/>
        </w:rPr>
        <w:t xml:space="preserve">is </w:t>
      </w:r>
      <w:r>
        <w:rPr>
          <w:rFonts w:ascii="Arial" w:hAnsi="Arial" w:cs="Arial"/>
          <w:sz w:val="24"/>
          <w:szCs w:val="24"/>
        </w:rPr>
        <w:t xml:space="preserve">the psychometric constant, </w:t>
      </w:r>
      <w:r w:rsidR="002C586A">
        <w:rPr>
          <w:rFonts w:ascii="Arial" w:hAnsi="Arial" w:cs="Arial"/>
          <w:sz w:val="24"/>
          <w:szCs w:val="24"/>
        </w:rPr>
        <w:t xml:space="preserve">and </w:t>
      </w:r>
      <w:r w:rsidRPr="008E0757">
        <w:rPr>
          <w:rFonts w:ascii="Arial" w:hAnsi="Arial" w:cs="Arial"/>
          <w:i/>
          <w:sz w:val="24"/>
          <w:szCs w:val="24"/>
        </w:rPr>
        <w:t>r</w:t>
      </w:r>
      <w:r w:rsidRPr="008E0757">
        <w:rPr>
          <w:rFonts w:ascii="Arial" w:hAnsi="Arial" w:cs="Arial"/>
          <w:i/>
          <w:sz w:val="24"/>
          <w:szCs w:val="24"/>
          <w:vertAlign w:val="subscript"/>
        </w:rPr>
        <w:t>s</w:t>
      </w:r>
      <w:r>
        <w:rPr>
          <w:rFonts w:ascii="Arial" w:hAnsi="Arial" w:cs="Arial"/>
          <w:sz w:val="24"/>
          <w:szCs w:val="24"/>
          <w:vertAlign w:val="subscript"/>
        </w:rPr>
        <w:t xml:space="preserve"> </w:t>
      </w:r>
      <w:r>
        <w:rPr>
          <w:rFonts w:ascii="Arial" w:hAnsi="Arial" w:cs="Arial"/>
          <w:sz w:val="24"/>
          <w:szCs w:val="24"/>
        </w:rPr>
        <w:t xml:space="preserve">and </w:t>
      </w:r>
      <w:r w:rsidRPr="008E0757">
        <w:rPr>
          <w:rFonts w:ascii="Arial" w:hAnsi="Arial" w:cs="Arial"/>
          <w:i/>
          <w:sz w:val="24"/>
          <w:szCs w:val="24"/>
        </w:rPr>
        <w:t>r</w:t>
      </w:r>
      <w:r w:rsidRPr="008E0757">
        <w:rPr>
          <w:rFonts w:ascii="Arial" w:hAnsi="Arial" w:cs="Arial"/>
          <w:i/>
          <w:sz w:val="24"/>
          <w:szCs w:val="24"/>
          <w:vertAlign w:val="subscript"/>
        </w:rPr>
        <w:t>a</w:t>
      </w:r>
      <w:r w:rsidRPr="008E0757">
        <w:rPr>
          <w:rFonts w:ascii="Arial" w:hAnsi="Arial" w:cs="Arial"/>
          <w:i/>
          <w:sz w:val="24"/>
          <w:szCs w:val="24"/>
        </w:rPr>
        <w:t xml:space="preserve"> </w:t>
      </w:r>
      <w:r w:rsidR="002C586A">
        <w:rPr>
          <w:rFonts w:ascii="Arial" w:hAnsi="Arial" w:cs="Arial"/>
          <w:sz w:val="24"/>
          <w:szCs w:val="24"/>
        </w:rPr>
        <w:t xml:space="preserve">are </w:t>
      </w:r>
      <w:r>
        <w:rPr>
          <w:rFonts w:ascii="Arial" w:hAnsi="Arial" w:cs="Arial"/>
          <w:sz w:val="24"/>
          <w:szCs w:val="24"/>
        </w:rPr>
        <w:t>the surface and aerodynamic resistances</w:t>
      </w:r>
      <w:r w:rsidR="00BD3700">
        <w:rPr>
          <w:rFonts w:ascii="Arial" w:hAnsi="Arial" w:cs="Arial"/>
          <w:sz w:val="24"/>
          <w:szCs w:val="24"/>
        </w:rPr>
        <w:t xml:space="preserve"> (FAO)</w:t>
      </w:r>
      <w:r>
        <w:rPr>
          <w:rFonts w:ascii="Arial" w:hAnsi="Arial" w:cs="Arial"/>
          <w:sz w:val="24"/>
          <w:szCs w:val="24"/>
        </w:rPr>
        <w:t>.</w:t>
      </w:r>
    </w:p>
    <w:p w14:paraId="36334D8A" w14:textId="77777777" w:rsidR="00EC29C5" w:rsidRDefault="003A42E2" w:rsidP="00E612D2">
      <w:pPr>
        <w:pStyle w:val="ListParagraph"/>
        <w:numPr>
          <w:ilvl w:val="0"/>
          <w:numId w:val="1"/>
        </w:numPr>
        <w:rPr>
          <w:rFonts w:ascii="Arial" w:hAnsi="Arial" w:cs="Arial"/>
          <w:sz w:val="24"/>
          <w:szCs w:val="24"/>
        </w:rPr>
      </w:pPr>
      <w:commentRangeStart w:id="7"/>
      <w:r>
        <w:rPr>
          <w:rFonts w:ascii="Arial" w:hAnsi="Arial" w:cs="Arial"/>
          <w:sz w:val="24"/>
          <w:szCs w:val="24"/>
        </w:rPr>
        <w:t xml:space="preserve">SPEI </w:t>
      </w:r>
      <w:commentRangeEnd w:id="7"/>
      <w:r w:rsidR="003112FA">
        <w:rPr>
          <w:rStyle w:val="CommentReference"/>
        </w:rPr>
        <w:commentReference w:id="7"/>
      </w:r>
      <w:r>
        <w:rPr>
          <w:rFonts w:ascii="Arial" w:hAnsi="Arial" w:cs="Arial"/>
          <w:sz w:val="24"/>
          <w:szCs w:val="24"/>
        </w:rPr>
        <w:t xml:space="preserve">offers flexible, </w:t>
      </w:r>
      <w:r w:rsidR="006C0EFA">
        <w:rPr>
          <w:rFonts w:ascii="Arial" w:hAnsi="Arial" w:cs="Arial"/>
          <w:sz w:val="24"/>
          <w:szCs w:val="24"/>
        </w:rPr>
        <w:t>variable timescale</w:t>
      </w:r>
      <w:r>
        <w:rPr>
          <w:rFonts w:ascii="Arial" w:hAnsi="Arial" w:cs="Arial"/>
          <w:sz w:val="24"/>
          <w:szCs w:val="24"/>
        </w:rPr>
        <w:t xml:space="preserve"> estimations of drought stress</w:t>
      </w:r>
      <w:r w:rsidR="006C0EFA">
        <w:rPr>
          <w:rFonts w:ascii="Arial" w:hAnsi="Arial" w:cs="Arial"/>
          <w:sz w:val="24"/>
          <w:szCs w:val="24"/>
        </w:rPr>
        <w:t xml:space="preserve"> that can be used to quantify the effects of multi-year climate patterns</w:t>
      </w:r>
      <w:r w:rsidR="001D17F0">
        <w:rPr>
          <w:rFonts w:ascii="Arial" w:hAnsi="Arial" w:cs="Arial"/>
          <w:sz w:val="24"/>
          <w:szCs w:val="24"/>
        </w:rPr>
        <w:t xml:space="preserve"> </w:t>
      </w:r>
      <w:r w:rsidR="001D17F0">
        <w:rPr>
          <w:rFonts w:ascii="Arial" w:hAnsi="Arial" w:cs="Arial"/>
          <w:sz w:val="24"/>
          <w:szCs w:val="24"/>
        </w:rPr>
        <w:fldChar w:fldCharType="begin" w:fldLock="1"/>
      </w:r>
      <w:r w:rsidR="006E46DF">
        <w:rPr>
          <w:rFonts w:ascii="Arial" w:hAnsi="Arial" w:cs="Arial"/>
          <w:sz w:val="24"/>
          <w:szCs w:val="24"/>
        </w:rPr>
        <w:instrText>ADDIN CSL_CITATION {"citationItems":[{"id":"ITEM-1","itemData":{"DOI":"10.1175/2009JCLI2909.1","ISBN":"0894-8755","ISSN":"08948755","PMID":"52009663","abstract":"The authors propose a new climatic drought index: the standardized precipitation evapotranspiration index (SPEI). The SPEI is based on precipitation and temperature data, and it has the advantage of combining multiscalar character with the capacity to include the effects of temperature variability on drought assessment. The procedure to calculate the index is detailed and involves a climatic water balance, the accumulation of deficit/surplus at different time scales, and adjustment to a log-logistic probability distribution. Mathematically, the SPEI is similar to the standardized precipitation index (SPI), but it includes the role of temperature. Because the SPEI is based on a water balance, it can be compared to the self-calibrated Palmer drought severity index (sc-PDSI). Time series of the three indices were compared for a set of observatories with different climate characteristics, located in different parts of the world. Under global warming conditions, only the sc-PDSI and SPEI identified an increase in drought severity associated with higher water demand as a result of evapotranspiration. Relative to the sc-PDSI, the SPEI has the advantage of being multiscalar. which is crucial for drought analysis and monitoring.","author":[{"dropping-particle":"","family":"Vicente-Serrano","given":"Sergio M.","non-dropping-particle":"","parse-names":false,"suffix":""},{"dropping-particle":"","family":"Beguería","given":"Santiago","non-dropping-particle":"","parse-names":false,"suffix":""},{"dropping-particle":"","family":"López-Moreno","given":"Juan I.","non-dropping-particle":"","parse-names":false,"suffix":""}],"container-title":"Journal of Climate","id":"ITEM-1","issue":"7","issued":{"date-parts":[["2010"]]},"page":"1696-1718","title":"A multiscalar drought index sensitive to global warming: The standardized precipitation evapotranspiration index","type":"article-journal","volume":"23"},"uris":["http://www.mendeley.com/documents/?uuid=7ee3b603-0217-49fd-b4ae-daa0bba3197e"]}],"mendeley":{"formattedCitation":"(Vicente-Serrano et al. 2010)","plainTextFormattedCitation":"(Vicente-Serrano et al. 2010)","previouslyFormattedCitation":"(Vicente-Serrano et al. 2010)"},"properties":{"noteIndex":0},"schema":"https://github.com/citation-style-language/schema/raw/master/csl-citation.json"}</w:instrText>
      </w:r>
      <w:r w:rsidR="001D17F0">
        <w:rPr>
          <w:rFonts w:ascii="Arial" w:hAnsi="Arial" w:cs="Arial"/>
          <w:sz w:val="24"/>
          <w:szCs w:val="24"/>
        </w:rPr>
        <w:fldChar w:fldCharType="separate"/>
      </w:r>
      <w:r w:rsidR="00FA5FE7" w:rsidRPr="00FA5FE7">
        <w:rPr>
          <w:rFonts w:ascii="Arial" w:hAnsi="Arial" w:cs="Arial"/>
          <w:noProof/>
          <w:sz w:val="24"/>
          <w:szCs w:val="24"/>
        </w:rPr>
        <w:t>(Vicente-Serrano et al. 2010)</w:t>
      </w:r>
      <w:r w:rsidR="001D17F0">
        <w:rPr>
          <w:rFonts w:ascii="Arial" w:hAnsi="Arial" w:cs="Arial"/>
          <w:sz w:val="24"/>
          <w:szCs w:val="24"/>
        </w:rPr>
        <w:fldChar w:fldCharType="end"/>
      </w:r>
      <w:r w:rsidR="006C0EFA">
        <w:rPr>
          <w:rFonts w:ascii="Arial" w:hAnsi="Arial" w:cs="Arial"/>
          <w:sz w:val="24"/>
          <w:szCs w:val="24"/>
        </w:rPr>
        <w:t>.</w:t>
      </w:r>
      <w:r w:rsidR="00BE72D4">
        <w:rPr>
          <w:rFonts w:ascii="Arial" w:hAnsi="Arial" w:cs="Arial"/>
          <w:sz w:val="24"/>
          <w:szCs w:val="24"/>
        </w:rPr>
        <w:t xml:space="preserve"> </w:t>
      </w:r>
    </w:p>
    <w:p w14:paraId="0438FF88" w14:textId="50C5A30F" w:rsidR="001F65A8" w:rsidRDefault="00396859" w:rsidP="00E612D2">
      <w:pPr>
        <w:pStyle w:val="ListParagraph"/>
        <w:numPr>
          <w:ilvl w:val="0"/>
          <w:numId w:val="1"/>
        </w:numPr>
        <w:rPr>
          <w:rFonts w:ascii="Arial" w:hAnsi="Arial" w:cs="Arial"/>
          <w:sz w:val="24"/>
          <w:szCs w:val="24"/>
        </w:rPr>
      </w:pPr>
      <w:r>
        <w:rPr>
          <w:rFonts w:ascii="Arial" w:hAnsi="Arial" w:cs="Arial"/>
          <w:sz w:val="24"/>
          <w:szCs w:val="24"/>
        </w:rPr>
        <w:t xml:space="preserve">To </w:t>
      </w:r>
      <w:r w:rsidR="00AE5075">
        <w:rPr>
          <w:rFonts w:ascii="Arial" w:hAnsi="Arial" w:cs="Arial"/>
          <w:sz w:val="24"/>
          <w:szCs w:val="24"/>
        </w:rPr>
        <w:t xml:space="preserve">provide context for climate patterns observed during our study, we calculated SPEI for a 35-year span between </w:t>
      </w:r>
      <w:r w:rsidR="00BD4561">
        <w:rPr>
          <w:rFonts w:ascii="Arial" w:hAnsi="Arial" w:cs="Arial"/>
          <w:sz w:val="24"/>
          <w:szCs w:val="24"/>
        </w:rPr>
        <w:t xml:space="preserve">2018 and 1983, </w:t>
      </w:r>
      <w:r w:rsidR="006820E1">
        <w:rPr>
          <w:rFonts w:ascii="Arial" w:hAnsi="Arial" w:cs="Arial"/>
          <w:sz w:val="24"/>
          <w:szCs w:val="24"/>
        </w:rPr>
        <w:t xml:space="preserve">the first year sufficient </w:t>
      </w:r>
      <w:r w:rsidR="00AB2806">
        <w:rPr>
          <w:rFonts w:ascii="Arial" w:hAnsi="Arial" w:cs="Arial"/>
          <w:sz w:val="24"/>
          <w:szCs w:val="24"/>
        </w:rPr>
        <w:t>climate data was collected</w:t>
      </w:r>
      <w:r w:rsidR="00BD4561">
        <w:rPr>
          <w:rFonts w:ascii="Arial" w:hAnsi="Arial" w:cs="Arial"/>
          <w:sz w:val="24"/>
          <w:szCs w:val="24"/>
        </w:rPr>
        <w:t xml:space="preserve">. </w:t>
      </w:r>
      <w:r w:rsidR="00BE72D4">
        <w:rPr>
          <w:rFonts w:ascii="Arial" w:hAnsi="Arial" w:cs="Arial"/>
          <w:sz w:val="24"/>
          <w:szCs w:val="24"/>
        </w:rPr>
        <w:t xml:space="preserve">For each </w:t>
      </w:r>
      <w:r w:rsidR="00785877">
        <w:rPr>
          <w:rFonts w:ascii="Arial" w:hAnsi="Arial" w:cs="Arial"/>
          <w:sz w:val="24"/>
          <w:szCs w:val="24"/>
        </w:rPr>
        <w:t xml:space="preserve">year </w:t>
      </w:r>
      <w:commentRangeStart w:id="8"/>
      <w:commentRangeStart w:id="9"/>
      <w:r w:rsidR="00785877">
        <w:rPr>
          <w:rFonts w:ascii="Arial" w:hAnsi="Arial" w:cs="Arial"/>
          <w:sz w:val="24"/>
          <w:szCs w:val="24"/>
        </w:rPr>
        <w:t xml:space="preserve">we calculated </w:t>
      </w:r>
      <w:r w:rsidR="00854DD4">
        <w:rPr>
          <w:rFonts w:ascii="Arial" w:hAnsi="Arial" w:cs="Arial"/>
          <w:sz w:val="24"/>
          <w:szCs w:val="24"/>
        </w:rPr>
        <w:t>SPEI for a single water year (</w:t>
      </w:r>
      <w:r w:rsidR="00922FA0">
        <w:rPr>
          <w:rFonts w:ascii="Arial" w:hAnsi="Arial" w:cs="Arial"/>
          <w:sz w:val="24"/>
          <w:szCs w:val="24"/>
        </w:rPr>
        <w:t>October</w:t>
      </w:r>
      <w:r w:rsidR="00854DD4">
        <w:rPr>
          <w:rFonts w:ascii="Arial" w:hAnsi="Arial" w:cs="Arial"/>
          <w:sz w:val="24"/>
          <w:szCs w:val="24"/>
        </w:rPr>
        <w:t xml:space="preserve"> – May</w:t>
      </w:r>
      <w:r w:rsidR="00694161">
        <w:rPr>
          <w:rFonts w:ascii="Arial" w:hAnsi="Arial" w:cs="Arial"/>
          <w:sz w:val="24"/>
          <w:szCs w:val="24"/>
        </w:rPr>
        <w:t>;</w:t>
      </w:r>
      <w:r w:rsidR="00854DD4">
        <w:rPr>
          <w:rFonts w:ascii="Arial" w:hAnsi="Arial" w:cs="Arial"/>
          <w:sz w:val="24"/>
          <w:szCs w:val="24"/>
        </w:rPr>
        <w:t xml:space="preserve"> </w:t>
      </w:r>
      <w:r w:rsidR="00922FA0">
        <w:rPr>
          <w:rFonts w:ascii="Arial" w:hAnsi="Arial" w:cs="Arial"/>
          <w:sz w:val="24"/>
          <w:szCs w:val="24"/>
        </w:rPr>
        <w:t>8</w:t>
      </w:r>
      <w:r w:rsidR="00854DD4">
        <w:rPr>
          <w:rFonts w:ascii="Arial" w:hAnsi="Arial" w:cs="Arial"/>
          <w:sz w:val="24"/>
          <w:szCs w:val="24"/>
        </w:rPr>
        <w:t xml:space="preserve"> months), </w:t>
      </w:r>
      <w:r w:rsidR="00694161">
        <w:rPr>
          <w:rFonts w:ascii="Arial" w:hAnsi="Arial" w:cs="Arial"/>
          <w:sz w:val="24"/>
          <w:szCs w:val="24"/>
        </w:rPr>
        <w:t xml:space="preserve">two </w:t>
      </w:r>
      <w:r w:rsidR="00B307C7">
        <w:rPr>
          <w:rFonts w:ascii="Arial" w:hAnsi="Arial" w:cs="Arial"/>
          <w:sz w:val="24"/>
          <w:szCs w:val="24"/>
        </w:rPr>
        <w:t xml:space="preserve">consecutive </w:t>
      </w:r>
      <w:r w:rsidR="00694161">
        <w:rPr>
          <w:rFonts w:ascii="Arial" w:hAnsi="Arial" w:cs="Arial"/>
          <w:sz w:val="24"/>
          <w:szCs w:val="24"/>
        </w:rPr>
        <w:t>water years (</w:t>
      </w:r>
      <w:r w:rsidR="001D4460">
        <w:rPr>
          <w:rFonts w:ascii="Arial" w:hAnsi="Arial" w:cs="Arial"/>
          <w:sz w:val="24"/>
          <w:szCs w:val="24"/>
        </w:rPr>
        <w:t>20</w:t>
      </w:r>
      <w:r w:rsidR="00694161">
        <w:rPr>
          <w:rFonts w:ascii="Arial" w:hAnsi="Arial" w:cs="Arial"/>
          <w:sz w:val="24"/>
          <w:szCs w:val="24"/>
        </w:rPr>
        <w:t xml:space="preserve"> months), and three </w:t>
      </w:r>
      <w:r w:rsidR="00B307C7">
        <w:rPr>
          <w:rFonts w:ascii="Arial" w:hAnsi="Arial" w:cs="Arial"/>
          <w:sz w:val="24"/>
          <w:szCs w:val="24"/>
        </w:rPr>
        <w:t xml:space="preserve">consecutive </w:t>
      </w:r>
      <w:r w:rsidR="00694161">
        <w:rPr>
          <w:rFonts w:ascii="Arial" w:hAnsi="Arial" w:cs="Arial"/>
          <w:sz w:val="24"/>
          <w:szCs w:val="24"/>
        </w:rPr>
        <w:t>water years (3</w:t>
      </w:r>
      <w:r w:rsidR="001D4460">
        <w:rPr>
          <w:rFonts w:ascii="Arial" w:hAnsi="Arial" w:cs="Arial"/>
          <w:sz w:val="24"/>
          <w:szCs w:val="24"/>
        </w:rPr>
        <w:t>2</w:t>
      </w:r>
      <w:r w:rsidR="00694161">
        <w:rPr>
          <w:rFonts w:ascii="Arial" w:hAnsi="Arial" w:cs="Arial"/>
          <w:sz w:val="24"/>
          <w:szCs w:val="24"/>
        </w:rPr>
        <w:t xml:space="preserve"> months)</w:t>
      </w:r>
      <w:r w:rsidR="00D11922">
        <w:rPr>
          <w:rFonts w:ascii="Arial" w:hAnsi="Arial" w:cs="Arial"/>
          <w:sz w:val="24"/>
          <w:szCs w:val="24"/>
        </w:rPr>
        <w:t xml:space="preserve"> to compare the influence of </w:t>
      </w:r>
      <w:r w:rsidR="002B70BF">
        <w:rPr>
          <w:rFonts w:ascii="Arial" w:hAnsi="Arial" w:cs="Arial"/>
          <w:sz w:val="24"/>
          <w:szCs w:val="24"/>
        </w:rPr>
        <w:t xml:space="preserve">cumulative </w:t>
      </w:r>
      <w:r w:rsidR="00AF464F">
        <w:rPr>
          <w:rFonts w:ascii="Arial" w:hAnsi="Arial" w:cs="Arial"/>
          <w:sz w:val="24"/>
          <w:szCs w:val="24"/>
        </w:rPr>
        <w:t>drought on vegetation composition</w:t>
      </w:r>
      <w:r w:rsidR="00694161">
        <w:rPr>
          <w:rFonts w:ascii="Arial" w:hAnsi="Arial" w:cs="Arial"/>
          <w:sz w:val="24"/>
          <w:szCs w:val="24"/>
        </w:rPr>
        <w:t xml:space="preserve">. </w:t>
      </w:r>
      <w:r w:rsidR="009D5202">
        <w:rPr>
          <w:rFonts w:ascii="Arial" w:hAnsi="Arial" w:cs="Arial"/>
          <w:sz w:val="24"/>
          <w:szCs w:val="24"/>
        </w:rPr>
        <w:t xml:space="preserve">We then standardized these values </w:t>
      </w:r>
      <w:r w:rsidR="004A3B98">
        <w:rPr>
          <w:rFonts w:ascii="Arial" w:hAnsi="Arial" w:cs="Arial"/>
          <w:sz w:val="24"/>
          <w:szCs w:val="24"/>
        </w:rPr>
        <w:t xml:space="preserve">by fitting the drought index series </w:t>
      </w:r>
      <w:r w:rsidR="009D5202">
        <w:rPr>
          <w:rFonts w:ascii="Arial" w:hAnsi="Arial" w:cs="Arial"/>
          <w:sz w:val="24"/>
          <w:szCs w:val="24"/>
        </w:rPr>
        <w:t>to a log-logistic distribution</w:t>
      </w:r>
      <w:r w:rsidR="00697126">
        <w:rPr>
          <w:rFonts w:ascii="Arial" w:hAnsi="Arial" w:cs="Arial"/>
          <w:sz w:val="24"/>
          <w:szCs w:val="24"/>
        </w:rPr>
        <w:t xml:space="preserve">, wherein </w:t>
      </w:r>
      <w:r w:rsidR="008C577D">
        <w:rPr>
          <w:rFonts w:ascii="Arial" w:hAnsi="Arial" w:cs="Arial"/>
          <w:sz w:val="24"/>
          <w:szCs w:val="24"/>
        </w:rPr>
        <w:t>scaled drought indices represent historic droughts (-2) to historic wet periods (+2).</w:t>
      </w:r>
    </w:p>
    <w:p w14:paraId="6E025FA4" w14:textId="77777777" w:rsidR="001F65A8" w:rsidRDefault="001F65A8" w:rsidP="00697126">
      <w:pPr>
        <w:pStyle w:val="ListParagraph"/>
        <w:rPr>
          <w:rFonts w:ascii="Arial" w:hAnsi="Arial" w:cs="Arial"/>
          <w:sz w:val="24"/>
          <w:szCs w:val="24"/>
        </w:rPr>
      </w:pPr>
    </w:p>
    <w:p w14:paraId="0AE749D7" w14:textId="77777777" w:rsidR="001F65A8" w:rsidRDefault="001F65A8" w:rsidP="00115CD7">
      <w:pPr>
        <w:pStyle w:val="ListParagraph"/>
        <w:rPr>
          <w:rFonts w:ascii="Arial" w:hAnsi="Arial" w:cs="Arial"/>
          <w:b/>
          <w:sz w:val="24"/>
          <w:szCs w:val="24"/>
        </w:rPr>
      </w:pPr>
      <w:r>
        <w:rPr>
          <w:rFonts w:ascii="Arial" w:hAnsi="Arial" w:cs="Arial"/>
          <w:b/>
          <w:sz w:val="24"/>
          <w:szCs w:val="24"/>
        </w:rPr>
        <w:t>SPEI Figure</w:t>
      </w:r>
    </w:p>
    <w:p w14:paraId="6F017CB5" w14:textId="77777777" w:rsidR="001F65A8" w:rsidRPr="00E67E46" w:rsidRDefault="001F65A8" w:rsidP="001F65A8">
      <w:pPr>
        <w:pStyle w:val="ListParagraph"/>
        <w:numPr>
          <w:ilvl w:val="0"/>
          <w:numId w:val="1"/>
        </w:numPr>
        <w:rPr>
          <w:rFonts w:ascii="Arial" w:hAnsi="Arial" w:cs="Arial"/>
          <w:b/>
          <w:sz w:val="24"/>
          <w:szCs w:val="24"/>
        </w:rPr>
      </w:pPr>
      <w:r>
        <w:rPr>
          <w:rFonts w:ascii="Arial" w:hAnsi="Arial" w:cs="Arial"/>
          <w:sz w:val="24"/>
          <w:szCs w:val="24"/>
        </w:rPr>
        <w:lastRenderedPageBreak/>
        <w:t>1</w:t>
      </w:r>
      <w:r w:rsidRPr="00E67E46">
        <w:rPr>
          <w:rFonts w:ascii="Arial" w:hAnsi="Arial" w:cs="Arial"/>
          <w:sz w:val="24"/>
          <w:szCs w:val="24"/>
          <w:vertAlign w:val="superscript"/>
        </w:rPr>
        <w:t>st</w:t>
      </w:r>
      <w:r>
        <w:rPr>
          <w:rFonts w:ascii="Arial" w:hAnsi="Arial" w:cs="Arial"/>
          <w:sz w:val="24"/>
          <w:szCs w:val="24"/>
        </w:rPr>
        <w:t xml:space="preserve"> panel shows mean annual precipitation in mm, with average from </w:t>
      </w:r>
      <w:commentRangeStart w:id="10"/>
      <w:commentRangeStart w:id="11"/>
      <w:r>
        <w:rPr>
          <w:rFonts w:ascii="Arial" w:hAnsi="Arial" w:cs="Arial"/>
          <w:sz w:val="24"/>
          <w:szCs w:val="24"/>
        </w:rPr>
        <w:t xml:space="preserve">1983 – </w:t>
      </w:r>
      <w:commentRangeStart w:id="12"/>
      <w:commentRangeStart w:id="13"/>
      <w:r>
        <w:rPr>
          <w:rFonts w:ascii="Arial" w:hAnsi="Arial" w:cs="Arial"/>
          <w:sz w:val="24"/>
          <w:szCs w:val="24"/>
        </w:rPr>
        <w:t>2018</w:t>
      </w:r>
      <w:commentRangeEnd w:id="12"/>
      <w:r>
        <w:rPr>
          <w:rStyle w:val="CommentReference"/>
        </w:rPr>
        <w:commentReference w:id="12"/>
      </w:r>
      <w:commentRangeEnd w:id="13"/>
      <w:r w:rsidR="00697126">
        <w:rPr>
          <w:rStyle w:val="CommentReference"/>
        </w:rPr>
        <w:commentReference w:id="13"/>
      </w:r>
      <w:r>
        <w:rPr>
          <w:rFonts w:ascii="Arial" w:hAnsi="Arial" w:cs="Arial"/>
          <w:sz w:val="24"/>
          <w:szCs w:val="24"/>
        </w:rPr>
        <w:t xml:space="preserve"> </w:t>
      </w:r>
      <w:commentRangeEnd w:id="10"/>
      <w:r>
        <w:rPr>
          <w:rStyle w:val="CommentReference"/>
        </w:rPr>
        <w:commentReference w:id="10"/>
      </w:r>
      <w:commentRangeEnd w:id="11"/>
      <w:r>
        <w:rPr>
          <w:rStyle w:val="CommentReference"/>
        </w:rPr>
        <w:commentReference w:id="11"/>
      </w:r>
      <w:r>
        <w:rPr>
          <w:rFonts w:ascii="Arial" w:hAnsi="Arial" w:cs="Arial"/>
          <w:sz w:val="24"/>
          <w:szCs w:val="24"/>
        </w:rPr>
        <w:t>as a dashed line</w:t>
      </w:r>
    </w:p>
    <w:p w14:paraId="4BED5560" w14:textId="52CC479F" w:rsidR="00A21AB4" w:rsidRDefault="001F65A8" w:rsidP="00A21AB4">
      <w:pPr>
        <w:pStyle w:val="ListParagraph"/>
        <w:numPr>
          <w:ilvl w:val="0"/>
          <w:numId w:val="1"/>
        </w:numPr>
        <w:rPr>
          <w:rFonts w:ascii="Arial" w:hAnsi="Arial" w:cs="Arial"/>
          <w:sz w:val="24"/>
          <w:szCs w:val="24"/>
        </w:rPr>
      </w:pPr>
      <w:r>
        <w:rPr>
          <w:rFonts w:ascii="Arial" w:hAnsi="Arial" w:cs="Arial"/>
          <w:sz w:val="24"/>
          <w:szCs w:val="24"/>
        </w:rPr>
        <w:t>2</w:t>
      </w:r>
      <w:r w:rsidRPr="00E67E46">
        <w:rPr>
          <w:rFonts w:ascii="Arial" w:hAnsi="Arial" w:cs="Arial"/>
          <w:sz w:val="24"/>
          <w:szCs w:val="24"/>
          <w:vertAlign w:val="superscript"/>
        </w:rPr>
        <w:t>nd</w:t>
      </w:r>
      <w:r>
        <w:rPr>
          <w:rFonts w:ascii="Arial" w:hAnsi="Arial" w:cs="Arial"/>
          <w:sz w:val="24"/>
          <w:szCs w:val="24"/>
        </w:rPr>
        <w:t xml:space="preserve"> panel shows the value of the SPEI index over the course of our study, standardized relative to climate patterns from 1983 – 2018.</w:t>
      </w:r>
    </w:p>
    <w:p w14:paraId="2BE4B8B0" w14:textId="3C1F4CA5" w:rsidR="001F65A8" w:rsidRPr="00EF0A1C" w:rsidRDefault="00A21AB4" w:rsidP="00A21AB4">
      <w:pPr>
        <w:pStyle w:val="ListParagraph"/>
        <w:numPr>
          <w:ilvl w:val="0"/>
          <w:numId w:val="1"/>
        </w:numPr>
        <w:rPr>
          <w:rFonts w:ascii="Arial" w:hAnsi="Arial" w:cs="Arial"/>
          <w:sz w:val="24"/>
          <w:szCs w:val="24"/>
        </w:rPr>
      </w:pPr>
      <w:r>
        <w:rPr>
          <w:noProof/>
        </w:rPr>
        <w:t xml:space="preserve"> </w:t>
      </w:r>
      <w:commentRangeStart w:id="14"/>
      <w:commentRangeEnd w:id="14"/>
      <w:r w:rsidR="001F65A8">
        <w:rPr>
          <w:rStyle w:val="CommentReference"/>
        </w:rPr>
        <w:commentReference w:id="14"/>
      </w:r>
      <w:r w:rsidR="00A76F78" w:rsidRPr="00A76F78">
        <w:rPr>
          <w:noProof/>
        </w:rPr>
        <w:t xml:space="preserve"> </w:t>
      </w:r>
      <w:r w:rsidR="00A76F78">
        <w:rPr>
          <w:noProof/>
        </w:rPr>
        <w:drawing>
          <wp:inline distT="0" distB="0" distL="0" distR="0" wp14:anchorId="2D841FB2" wp14:editId="09A45E75">
            <wp:extent cx="5943600" cy="29705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70530"/>
                    </a:xfrm>
                    <a:prstGeom prst="rect">
                      <a:avLst/>
                    </a:prstGeom>
                  </pic:spPr>
                </pic:pic>
              </a:graphicData>
            </a:graphic>
          </wp:inline>
        </w:drawing>
      </w:r>
    </w:p>
    <w:p w14:paraId="008E04F8" w14:textId="77777777" w:rsidR="001F65A8" w:rsidRDefault="001F65A8" w:rsidP="001F65A8">
      <w:pPr>
        <w:rPr>
          <w:rFonts w:ascii="Arial" w:hAnsi="Arial" w:cs="Arial"/>
          <w:b/>
          <w:sz w:val="24"/>
          <w:szCs w:val="24"/>
          <w:highlight w:val="lightGray"/>
        </w:rPr>
      </w:pPr>
      <w:r>
        <w:rPr>
          <w:rFonts w:ascii="Arial" w:hAnsi="Arial" w:cs="Arial"/>
          <w:b/>
          <w:sz w:val="24"/>
          <w:szCs w:val="24"/>
          <w:highlight w:val="lightGray"/>
        </w:rPr>
        <w:br w:type="page"/>
      </w:r>
    </w:p>
    <w:p w14:paraId="0311C317" w14:textId="77777777" w:rsidR="001F65A8" w:rsidRDefault="001F65A8" w:rsidP="001F65A8">
      <w:pPr>
        <w:pStyle w:val="ListParagraph"/>
        <w:rPr>
          <w:rFonts w:ascii="Arial" w:hAnsi="Arial" w:cs="Arial"/>
          <w:sz w:val="24"/>
          <w:szCs w:val="24"/>
        </w:rPr>
      </w:pPr>
    </w:p>
    <w:p w14:paraId="597F7CE5" w14:textId="77777777" w:rsidR="001F65A8" w:rsidRDefault="001F65A8" w:rsidP="001F65A8">
      <w:pPr>
        <w:pStyle w:val="ListParagraph"/>
        <w:rPr>
          <w:rFonts w:ascii="Arial" w:hAnsi="Arial" w:cs="Arial"/>
          <w:sz w:val="24"/>
          <w:szCs w:val="24"/>
        </w:rPr>
      </w:pPr>
    </w:p>
    <w:p w14:paraId="2E12F6A8" w14:textId="5B7603E0" w:rsidR="003A42E2" w:rsidRDefault="0010563A" w:rsidP="00E612D2">
      <w:pPr>
        <w:pStyle w:val="ListParagraph"/>
        <w:numPr>
          <w:ilvl w:val="0"/>
          <w:numId w:val="1"/>
        </w:numPr>
        <w:rPr>
          <w:rFonts w:ascii="Arial" w:hAnsi="Arial" w:cs="Arial"/>
          <w:sz w:val="24"/>
          <w:szCs w:val="24"/>
        </w:rPr>
      </w:pPr>
      <w:r>
        <w:rPr>
          <w:rFonts w:ascii="Arial" w:hAnsi="Arial" w:cs="Arial"/>
          <w:sz w:val="24"/>
          <w:szCs w:val="24"/>
        </w:rPr>
        <w:t xml:space="preserve">All SPEI calculations were performed using the package “spei”. </w:t>
      </w:r>
      <w:commentRangeEnd w:id="8"/>
      <w:r w:rsidR="00E91557">
        <w:rPr>
          <w:rStyle w:val="CommentReference"/>
        </w:rPr>
        <w:commentReference w:id="8"/>
      </w:r>
      <w:commentRangeEnd w:id="9"/>
      <w:r w:rsidR="009520A1">
        <w:rPr>
          <w:rStyle w:val="CommentReference"/>
        </w:rPr>
        <w:commentReference w:id="9"/>
      </w:r>
    </w:p>
    <w:p w14:paraId="3DADACB1" w14:textId="77777777" w:rsidR="009F45F0" w:rsidRPr="00380521" w:rsidRDefault="009F45F0" w:rsidP="009F45F0">
      <w:pPr>
        <w:ind w:left="360"/>
        <w:rPr>
          <w:rFonts w:ascii="Arial" w:hAnsi="Arial" w:cs="Arial"/>
          <w:sz w:val="24"/>
          <w:szCs w:val="24"/>
        </w:rPr>
      </w:pPr>
      <w:commentRangeStart w:id="15"/>
      <w:r w:rsidRPr="009E5F88">
        <w:rPr>
          <w:rFonts w:ascii="Arial" w:hAnsi="Arial" w:cs="Arial"/>
          <w:b/>
          <w:noProof/>
          <w:sz w:val="24"/>
          <w:szCs w:val="24"/>
        </w:rPr>
        <w:drawing>
          <wp:anchor distT="0" distB="0" distL="114300" distR="114300" simplePos="0" relativeHeight="251665408" behindDoc="1" locked="0" layoutInCell="1" allowOverlap="1" wp14:anchorId="2A4DD91C" wp14:editId="078EDD1E">
            <wp:simplePos x="0" y="0"/>
            <wp:positionH relativeFrom="column">
              <wp:posOffset>4565014</wp:posOffset>
            </wp:positionH>
            <wp:positionV relativeFrom="paragraph">
              <wp:posOffset>287020</wp:posOffset>
            </wp:positionV>
            <wp:extent cx="2294021" cy="3267075"/>
            <wp:effectExtent l="0" t="0" r="0" b="0"/>
            <wp:wrapTight wrapText="bothSides">
              <wp:wrapPolygon edited="0">
                <wp:start x="0" y="0"/>
                <wp:lineTo x="0" y="21411"/>
                <wp:lineTo x="21349" y="21411"/>
                <wp:lineTo x="21349"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298721" cy="3273768"/>
                    </a:xfrm>
                    <a:prstGeom prst="rect">
                      <a:avLst/>
                    </a:prstGeom>
                  </pic:spPr>
                </pic:pic>
              </a:graphicData>
            </a:graphic>
            <wp14:sizeRelH relativeFrom="margin">
              <wp14:pctWidth>0</wp14:pctWidth>
            </wp14:sizeRelH>
            <wp14:sizeRelV relativeFrom="margin">
              <wp14:pctHeight>0</wp14:pctHeight>
            </wp14:sizeRelV>
          </wp:anchor>
        </w:drawing>
      </w:r>
      <w:r w:rsidRPr="00380521">
        <w:rPr>
          <w:rFonts w:ascii="Arial" w:hAnsi="Arial" w:cs="Arial"/>
          <w:sz w:val="24"/>
          <w:szCs w:val="24"/>
        </w:rPr>
        <w:t xml:space="preserve">Construction of State-Transition </w:t>
      </w:r>
      <w:commentRangeEnd w:id="15"/>
      <w:r>
        <w:rPr>
          <w:rStyle w:val="CommentReference"/>
        </w:rPr>
        <w:commentReference w:id="15"/>
      </w:r>
      <w:r w:rsidRPr="00380521">
        <w:rPr>
          <w:rFonts w:ascii="Arial" w:hAnsi="Arial" w:cs="Arial"/>
          <w:sz w:val="24"/>
          <w:szCs w:val="24"/>
        </w:rPr>
        <w:t xml:space="preserve">Models  </w:t>
      </w:r>
    </w:p>
    <w:p w14:paraId="0D92B6D6" w14:textId="344B90AE" w:rsidR="00124AC3" w:rsidRPr="009D3C8E" w:rsidRDefault="009F45F0" w:rsidP="00124AC3">
      <w:pPr>
        <w:pStyle w:val="ListParagraph"/>
        <w:numPr>
          <w:ilvl w:val="0"/>
          <w:numId w:val="1"/>
        </w:numPr>
        <w:rPr>
          <w:rFonts w:ascii="Arial" w:hAnsi="Arial" w:cs="Arial"/>
          <w:b/>
          <w:sz w:val="24"/>
          <w:szCs w:val="24"/>
        </w:rPr>
      </w:pPr>
      <w:r>
        <w:rPr>
          <w:rFonts w:ascii="Arial" w:hAnsi="Arial" w:cs="Arial"/>
          <w:sz w:val="24"/>
          <w:szCs w:val="24"/>
        </w:rPr>
        <w:t xml:space="preserve">Following the association of observations to discrete states, we fit a multistate model (Markov model) to the data. Multistate models represent systems where subjects transition between a set of discrete classes over time and may be uniquely suited to examining state and transition models through a statistical framework.  </w:t>
      </w:r>
    </w:p>
    <w:p w14:paraId="126E3200" w14:textId="77777777" w:rsidR="00124AC3" w:rsidRDefault="00124AC3" w:rsidP="00124AC3">
      <w:pPr>
        <w:ind w:left="360"/>
        <w:rPr>
          <w:rFonts w:ascii="Arial" w:hAnsi="Arial" w:cs="Arial"/>
          <w:sz w:val="24"/>
          <w:szCs w:val="24"/>
        </w:rPr>
      </w:pPr>
      <w:r w:rsidRPr="00DA146A">
        <w:rPr>
          <w:rFonts w:ascii="Arial" w:hAnsi="Arial" w:cs="Arial"/>
          <w:sz w:val="24"/>
          <w:szCs w:val="24"/>
        </w:rPr>
        <w:t>Delineation of States</w:t>
      </w:r>
    </w:p>
    <w:p w14:paraId="2880EC8A" w14:textId="77777777" w:rsidR="00124AC3" w:rsidRDefault="00124AC3" w:rsidP="00124AC3">
      <w:pPr>
        <w:pStyle w:val="ListParagraph"/>
        <w:numPr>
          <w:ilvl w:val="0"/>
          <w:numId w:val="1"/>
        </w:numPr>
        <w:rPr>
          <w:rFonts w:ascii="Arial" w:hAnsi="Arial" w:cs="Arial"/>
          <w:sz w:val="24"/>
          <w:szCs w:val="24"/>
        </w:rPr>
      </w:pPr>
      <w:r>
        <w:rPr>
          <w:rFonts w:ascii="Arial" w:hAnsi="Arial" w:cs="Arial"/>
          <w:sz w:val="24"/>
          <w:szCs w:val="24"/>
        </w:rPr>
        <w:t xml:space="preserve">Due to intermittent invasions by agricultural weeds, community analyses were performed on a subset of the total community corresponding to species that were planted in our initial mixes, in addition to </w:t>
      </w:r>
      <w:r w:rsidRPr="008D76DB">
        <w:rPr>
          <w:rFonts w:ascii="Arial" w:hAnsi="Arial" w:cs="Arial"/>
          <w:i/>
          <w:sz w:val="24"/>
          <w:szCs w:val="24"/>
        </w:rPr>
        <w:t>Bromus diandrus</w:t>
      </w:r>
      <w:r>
        <w:rPr>
          <w:rFonts w:ascii="Arial" w:hAnsi="Arial" w:cs="Arial"/>
          <w:sz w:val="24"/>
          <w:szCs w:val="24"/>
        </w:rPr>
        <w:t xml:space="preserve">, a common naturalized annual grass that was self-recruited into the experiment during the drought. The resulting dataset captured 93% of the total vegetation abundance observed over the course of the experiment. </w:t>
      </w:r>
    </w:p>
    <w:p w14:paraId="74FF28FF" w14:textId="77777777" w:rsidR="00124AC3" w:rsidRPr="00313C99" w:rsidRDefault="00124AC3" w:rsidP="00124AC3">
      <w:pPr>
        <w:pStyle w:val="ListParagraph"/>
        <w:numPr>
          <w:ilvl w:val="0"/>
          <w:numId w:val="1"/>
        </w:numPr>
        <w:rPr>
          <w:rFonts w:ascii="Arial" w:hAnsi="Arial" w:cs="Arial"/>
          <w:sz w:val="24"/>
          <w:szCs w:val="24"/>
        </w:rPr>
      </w:pPr>
      <w:r>
        <w:rPr>
          <w:rFonts w:ascii="Arial" w:hAnsi="Arial" w:cs="Arial"/>
          <w:sz w:val="24"/>
          <w:szCs w:val="24"/>
        </w:rPr>
        <w:t>To assign state types to each observation, we partitioned total community variation into a series of potential states using an unsupervised clustering algorithm, K-medioids clustering.</w:t>
      </w:r>
    </w:p>
    <w:p w14:paraId="7BD4A7AF" w14:textId="465FA8FF" w:rsidR="00124AC3" w:rsidRDefault="00124AC3" w:rsidP="00124AC3">
      <w:pPr>
        <w:pStyle w:val="ListParagraph"/>
        <w:numPr>
          <w:ilvl w:val="0"/>
          <w:numId w:val="1"/>
        </w:numPr>
        <w:rPr>
          <w:rFonts w:ascii="Arial" w:hAnsi="Arial" w:cs="Arial"/>
          <w:sz w:val="24"/>
          <w:szCs w:val="24"/>
        </w:rPr>
      </w:pPr>
      <w:r>
        <w:rPr>
          <w:rFonts w:ascii="Arial" w:hAnsi="Arial" w:cs="Arial"/>
          <w:sz w:val="24"/>
          <w:szCs w:val="24"/>
        </w:rPr>
        <w:t xml:space="preserve">K-medoids clustering randomly selects </w:t>
      </w:r>
      <w:r w:rsidRPr="00BA2D9F">
        <w:rPr>
          <w:rFonts w:ascii="Arial" w:hAnsi="Arial" w:cs="Arial"/>
          <w:i/>
          <w:sz w:val="24"/>
          <w:szCs w:val="24"/>
        </w:rPr>
        <w:t>k</w:t>
      </w:r>
      <w:r>
        <w:rPr>
          <w:rFonts w:ascii="Arial" w:hAnsi="Arial" w:cs="Arial"/>
          <w:sz w:val="24"/>
          <w:szCs w:val="24"/>
        </w:rPr>
        <w:t xml:space="preserve"> of </w:t>
      </w:r>
      <w:r w:rsidRPr="00BA2D9F">
        <w:rPr>
          <w:rFonts w:ascii="Arial" w:hAnsi="Arial" w:cs="Arial"/>
          <w:i/>
          <w:sz w:val="24"/>
          <w:szCs w:val="24"/>
        </w:rPr>
        <w:t>n</w:t>
      </w:r>
      <w:r>
        <w:rPr>
          <w:rFonts w:ascii="Arial" w:hAnsi="Arial" w:cs="Arial"/>
          <w:sz w:val="24"/>
          <w:szCs w:val="24"/>
        </w:rPr>
        <w:t xml:space="preserve"> total datapoints as group “medoids” and computes the sum of distances between points and their associated medioid, based on Bray-Curtis dissimilarity. This algorithm then iteratively swaps these mediods and recalculates summed distance to achieve a solution that best captures the total variance of the data</w:t>
      </w:r>
    </w:p>
    <w:p w14:paraId="7DC33949" w14:textId="5F41ED5D" w:rsidR="00D15B21" w:rsidRPr="00D15B21" w:rsidRDefault="00124AC3" w:rsidP="00124AC3">
      <w:pPr>
        <w:pStyle w:val="ListParagraph"/>
        <w:numPr>
          <w:ilvl w:val="0"/>
          <w:numId w:val="1"/>
        </w:numPr>
        <w:rPr>
          <w:rFonts w:ascii="Arial" w:hAnsi="Arial" w:cs="Arial"/>
          <w:b/>
          <w:sz w:val="24"/>
          <w:szCs w:val="24"/>
        </w:rPr>
      </w:pPr>
      <w:r w:rsidRPr="00B9686C">
        <w:rPr>
          <w:rFonts w:ascii="Arial" w:hAnsi="Arial" w:cs="Arial"/>
          <w:sz w:val="24"/>
          <w:szCs w:val="24"/>
        </w:rPr>
        <w:t xml:space="preserve">To determine the most appropriate number of states, we </w:t>
      </w:r>
      <w:r>
        <w:rPr>
          <w:rFonts w:ascii="Arial" w:hAnsi="Arial" w:cs="Arial"/>
          <w:sz w:val="24"/>
          <w:szCs w:val="24"/>
        </w:rPr>
        <w:t xml:space="preserve">applied </w:t>
      </w:r>
      <w:r w:rsidRPr="00B9686C">
        <w:rPr>
          <w:rFonts w:ascii="Arial" w:hAnsi="Arial" w:cs="Arial"/>
          <w:sz w:val="24"/>
          <w:szCs w:val="24"/>
        </w:rPr>
        <w:t>k-medioids cluster</w:t>
      </w:r>
      <w:r>
        <w:rPr>
          <w:rFonts w:ascii="Arial" w:hAnsi="Arial" w:cs="Arial"/>
          <w:sz w:val="24"/>
          <w:szCs w:val="24"/>
        </w:rPr>
        <w:t xml:space="preserve">ing across values of </w:t>
      </w:r>
      <w:r>
        <w:rPr>
          <w:rFonts w:ascii="Arial" w:hAnsi="Arial" w:cs="Arial"/>
          <w:i/>
          <w:sz w:val="24"/>
          <w:szCs w:val="24"/>
        </w:rPr>
        <w:t xml:space="preserve">k </w:t>
      </w:r>
      <w:r>
        <w:rPr>
          <w:rFonts w:ascii="Arial" w:hAnsi="Arial" w:cs="Arial"/>
          <w:sz w:val="24"/>
          <w:szCs w:val="24"/>
        </w:rPr>
        <w:t>from 2-10. We then subjected the output of each of these runs to a battery of tests</w:t>
      </w:r>
      <w:r w:rsidR="00F874F2">
        <w:rPr>
          <w:rFonts w:ascii="Arial" w:hAnsi="Arial" w:cs="Arial"/>
          <w:sz w:val="24"/>
          <w:szCs w:val="24"/>
        </w:rPr>
        <w:t>—</w:t>
      </w:r>
      <w:r w:rsidR="00C1384A">
        <w:rPr>
          <w:rFonts w:ascii="Arial" w:hAnsi="Arial" w:cs="Arial"/>
          <w:sz w:val="24"/>
          <w:szCs w:val="24"/>
        </w:rPr>
        <w:t xml:space="preserve">Hartigan, CH, Beale, KL, Cindex, DB, </w:t>
      </w:r>
      <w:r w:rsidR="00315E7A">
        <w:rPr>
          <w:rFonts w:ascii="Arial" w:hAnsi="Arial" w:cs="Arial"/>
          <w:sz w:val="24"/>
          <w:szCs w:val="24"/>
        </w:rPr>
        <w:t>Silhouette, and Duda indices</w:t>
      </w:r>
      <w:r w:rsidR="008C094D">
        <w:rPr>
          <w:rFonts w:ascii="Arial" w:hAnsi="Arial" w:cs="Arial"/>
          <w:sz w:val="24"/>
          <w:szCs w:val="24"/>
        </w:rPr>
        <w:t xml:space="preserve"> (</w:t>
      </w:r>
      <w:r w:rsidR="00315E7A">
        <w:rPr>
          <w:rFonts w:ascii="Arial" w:hAnsi="Arial" w:cs="Arial"/>
          <w:sz w:val="24"/>
          <w:szCs w:val="24"/>
        </w:rPr>
        <w:t>Charrad et al. 2014)</w:t>
      </w:r>
      <w:r w:rsidR="00F874F2">
        <w:rPr>
          <w:rFonts w:ascii="Arial" w:hAnsi="Arial" w:cs="Arial"/>
          <w:sz w:val="24"/>
          <w:szCs w:val="24"/>
        </w:rPr>
        <w:t>. T</w:t>
      </w:r>
      <w:r>
        <w:rPr>
          <w:rFonts w:ascii="Arial" w:hAnsi="Arial" w:cs="Arial"/>
          <w:sz w:val="24"/>
          <w:szCs w:val="24"/>
        </w:rPr>
        <w:t xml:space="preserve">he value of </w:t>
      </w:r>
      <w:r w:rsidRPr="00A67923">
        <w:rPr>
          <w:rFonts w:ascii="Arial" w:hAnsi="Arial" w:cs="Arial"/>
          <w:i/>
          <w:sz w:val="24"/>
          <w:szCs w:val="24"/>
        </w:rPr>
        <w:t>k</w:t>
      </w:r>
      <w:r>
        <w:rPr>
          <w:rFonts w:ascii="Arial" w:hAnsi="Arial" w:cs="Arial"/>
          <w:sz w:val="24"/>
          <w:szCs w:val="24"/>
        </w:rPr>
        <w:t xml:space="preserve"> with the most consist performance across all tests was used to determine the number of clusters that best represented discrete partitions within this dataset. </w:t>
      </w:r>
    </w:p>
    <w:p w14:paraId="1B340E49" w14:textId="5EE3139B" w:rsidR="00124AC3" w:rsidRDefault="00124AC3" w:rsidP="00124AC3">
      <w:pPr>
        <w:pStyle w:val="ListParagraph"/>
        <w:numPr>
          <w:ilvl w:val="0"/>
          <w:numId w:val="1"/>
        </w:numPr>
        <w:rPr>
          <w:rFonts w:ascii="Arial" w:hAnsi="Arial" w:cs="Arial"/>
          <w:sz w:val="24"/>
          <w:szCs w:val="24"/>
        </w:rPr>
      </w:pPr>
      <w:r w:rsidRPr="00D619B1">
        <w:rPr>
          <w:rFonts w:ascii="Arial" w:hAnsi="Arial" w:cs="Arial"/>
          <w:sz w:val="24"/>
          <w:szCs w:val="24"/>
        </w:rPr>
        <w:t xml:space="preserve">Following </w:t>
      </w:r>
      <w:r>
        <w:rPr>
          <w:rFonts w:ascii="Arial" w:hAnsi="Arial" w:cs="Arial"/>
          <w:sz w:val="24"/>
          <w:szCs w:val="24"/>
        </w:rPr>
        <w:t xml:space="preserve">the partition of states, we then conducted indicator species analysis to establish what species are associated with each state. </w:t>
      </w:r>
    </w:p>
    <w:p w14:paraId="33E5AC08" w14:textId="4466D75E" w:rsidR="00124AC3" w:rsidRDefault="00124AC3" w:rsidP="00124AC3">
      <w:pPr>
        <w:rPr>
          <w:rFonts w:ascii="Arial" w:hAnsi="Arial" w:cs="Arial"/>
          <w:b/>
          <w:sz w:val="24"/>
          <w:szCs w:val="24"/>
        </w:rPr>
      </w:pPr>
    </w:p>
    <w:p w14:paraId="38611973" w14:textId="0602E974" w:rsidR="009D3C8E" w:rsidRDefault="009D3C8E" w:rsidP="00124AC3">
      <w:pPr>
        <w:rPr>
          <w:rFonts w:ascii="Arial" w:hAnsi="Arial" w:cs="Arial"/>
          <w:b/>
          <w:sz w:val="24"/>
          <w:szCs w:val="24"/>
        </w:rPr>
      </w:pPr>
    </w:p>
    <w:p w14:paraId="38C2ADF4" w14:textId="71C9DB76" w:rsidR="009D3C8E" w:rsidRDefault="009D3C8E" w:rsidP="00124AC3">
      <w:pPr>
        <w:rPr>
          <w:rFonts w:ascii="Arial" w:hAnsi="Arial" w:cs="Arial"/>
          <w:b/>
          <w:sz w:val="24"/>
          <w:szCs w:val="24"/>
        </w:rPr>
      </w:pPr>
      <w:r>
        <w:rPr>
          <w:rFonts w:ascii="Arial" w:hAnsi="Arial" w:cs="Arial"/>
          <w:b/>
          <w:sz w:val="24"/>
          <w:szCs w:val="24"/>
        </w:rPr>
        <w:lastRenderedPageBreak/>
        <w:t xml:space="preserve">Modelling transition </w:t>
      </w:r>
      <w:r w:rsidR="006E69AF">
        <w:rPr>
          <w:rFonts w:ascii="Arial" w:hAnsi="Arial" w:cs="Arial"/>
          <w:b/>
          <w:sz w:val="24"/>
          <w:szCs w:val="24"/>
        </w:rPr>
        <w:t>probabilities</w:t>
      </w:r>
    </w:p>
    <w:p w14:paraId="6FC307CB" w14:textId="02242FFE" w:rsidR="00124AC3" w:rsidRPr="009D3C8E" w:rsidRDefault="001F65A8" w:rsidP="00124AC3">
      <w:pPr>
        <w:pStyle w:val="ListParagraph"/>
        <w:numPr>
          <w:ilvl w:val="0"/>
          <w:numId w:val="1"/>
        </w:numPr>
        <w:rPr>
          <w:rFonts w:ascii="Arial" w:hAnsi="Arial" w:cs="Arial"/>
          <w:b/>
          <w:sz w:val="24"/>
          <w:szCs w:val="24"/>
        </w:rPr>
      </w:pPr>
      <w:r>
        <w:rPr>
          <w:rFonts w:ascii="Arial" w:hAnsi="Arial" w:cs="Arial"/>
          <w:sz w:val="24"/>
          <w:szCs w:val="24"/>
        </w:rPr>
        <w:t>Following</w:t>
      </w:r>
      <w:r w:rsidR="009D3C8E">
        <w:rPr>
          <w:rFonts w:ascii="Arial" w:hAnsi="Arial" w:cs="Arial"/>
          <w:sz w:val="24"/>
          <w:szCs w:val="24"/>
        </w:rPr>
        <w:t xml:space="preserve"> we constructed a multistate model consisting of all states identified in clustering analysis, with probabilities fit to all possible transitions between states.</w:t>
      </w:r>
    </w:p>
    <w:p w14:paraId="2A7C5D49" w14:textId="4151D88C" w:rsidR="009F45F0" w:rsidRPr="00403CEE" w:rsidRDefault="009F45F0" w:rsidP="009F45F0">
      <w:pPr>
        <w:pStyle w:val="ListParagraph"/>
        <w:numPr>
          <w:ilvl w:val="0"/>
          <w:numId w:val="1"/>
        </w:numPr>
        <w:rPr>
          <w:rFonts w:ascii="Arial" w:hAnsi="Arial" w:cs="Arial"/>
          <w:b/>
          <w:sz w:val="24"/>
          <w:szCs w:val="24"/>
        </w:rPr>
      </w:pPr>
      <w:r>
        <w:rPr>
          <w:rFonts w:ascii="Arial" w:hAnsi="Arial" w:cs="Arial"/>
          <w:sz w:val="24"/>
          <w:szCs w:val="24"/>
        </w:rPr>
        <w:t>To test for effects of initial planting composition and climatic variation on the probability of state transition</w:t>
      </w:r>
      <w:del w:id="16" w:author="Valerie Eviner" w:date="2019-01-14T18:07:00Z">
        <w:r w:rsidDel="006C62AA">
          <w:rPr>
            <w:rFonts w:ascii="Arial" w:hAnsi="Arial" w:cs="Arial"/>
            <w:sz w:val="24"/>
            <w:szCs w:val="24"/>
          </w:rPr>
          <w:delText xml:space="preserve"> </w:delText>
        </w:r>
      </w:del>
      <w:r>
        <w:rPr>
          <w:rFonts w:ascii="Arial" w:hAnsi="Arial" w:cs="Arial"/>
          <w:sz w:val="24"/>
          <w:szCs w:val="24"/>
        </w:rPr>
        <w:t>, we added a series of covariates to multistate models that correspond to SPEI and the presence of state indicator species in the initial planting composition.</w:t>
      </w:r>
    </w:p>
    <w:p w14:paraId="00138CB2" w14:textId="77777777" w:rsidR="009F45F0" w:rsidRPr="000B00C9" w:rsidRDefault="009F45F0" w:rsidP="009F45F0">
      <w:pPr>
        <w:pStyle w:val="ListParagraph"/>
        <w:numPr>
          <w:ilvl w:val="1"/>
          <w:numId w:val="1"/>
        </w:numPr>
        <w:rPr>
          <w:rFonts w:ascii="Arial" w:hAnsi="Arial" w:cs="Arial"/>
          <w:b/>
          <w:sz w:val="24"/>
          <w:szCs w:val="24"/>
        </w:rPr>
      </w:pPr>
      <w:commentRangeStart w:id="17"/>
      <w:r w:rsidRPr="000B00C9">
        <w:rPr>
          <w:rFonts w:ascii="Arial" w:hAnsi="Arial" w:cs="Arial"/>
          <w:b/>
          <w:noProof/>
          <w:sz w:val="24"/>
          <w:szCs w:val="24"/>
        </w:rPr>
        <w:drawing>
          <wp:anchor distT="0" distB="0" distL="114300" distR="114300" simplePos="0" relativeHeight="251666432" behindDoc="0" locked="0" layoutInCell="1" allowOverlap="1" wp14:anchorId="0EC5887D" wp14:editId="4B11ECEA">
            <wp:simplePos x="0" y="0"/>
            <wp:positionH relativeFrom="column">
              <wp:posOffset>1258570</wp:posOffset>
            </wp:positionH>
            <wp:positionV relativeFrom="paragraph">
              <wp:posOffset>593090</wp:posOffset>
            </wp:positionV>
            <wp:extent cx="3787775" cy="434340"/>
            <wp:effectExtent l="0" t="0" r="3175"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87775" cy="43434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17"/>
      <w:r w:rsidRPr="00FF3F3C">
        <w:rPr>
          <w:rFonts w:ascii="Arial" w:hAnsi="Arial" w:cs="Arial"/>
          <w:noProof/>
          <w:sz w:val="24"/>
          <w:szCs w:val="24"/>
        </w:rPr>
        <mc:AlternateContent>
          <mc:Choice Requires="wps">
            <w:drawing>
              <wp:anchor distT="45720" distB="45720" distL="114300" distR="114300" simplePos="0" relativeHeight="251667456" behindDoc="0" locked="0" layoutInCell="1" allowOverlap="1" wp14:anchorId="09BAAE1E" wp14:editId="59B677F5">
                <wp:simplePos x="0" y="0"/>
                <wp:positionH relativeFrom="column">
                  <wp:posOffset>1313180</wp:posOffset>
                </wp:positionH>
                <wp:positionV relativeFrom="paragraph">
                  <wp:posOffset>301462</wp:posOffset>
                </wp:positionV>
                <wp:extent cx="25209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252095" cy="1404620"/>
                        </a:xfrm>
                        <a:prstGeom prst="rect">
                          <a:avLst/>
                        </a:prstGeom>
                        <a:noFill/>
                        <a:ln w="9525">
                          <a:noFill/>
                          <a:miter lim="800000"/>
                          <a:headEnd/>
                          <a:tailEnd/>
                        </a:ln>
                      </wps:spPr>
                      <wps:txbx>
                        <w:txbxContent>
                          <w:p w14:paraId="6D10EEFF" w14:textId="77777777" w:rsidR="0070765B" w:rsidRPr="000C500B" w:rsidRDefault="0070765B" w:rsidP="009F45F0">
                            <w:pPr>
                              <w:rPr>
                                <w:rFonts w:ascii="Euphemia" w:hAnsi="Euphemia" w:cs="Tahoma"/>
                                <w:sz w:val="32"/>
                              </w:rPr>
                            </w:pPr>
                            <w:r>
                              <w:rPr>
                                <w:rFonts w:ascii="Euphemia" w:hAnsi="Euphemia" w:cs="Tahoma"/>
                                <w:sz w:val="3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9BAAE1E" id="_x0000_t202" coordsize="21600,21600" o:spt="202" path="m,l,21600r21600,l21600,xe">
                <v:stroke joinstyle="miter"/>
                <v:path gradientshapeok="t" o:connecttype="rect"/>
              </v:shapetype>
              <v:shape id="Text Box 2" o:spid="_x0000_s1026" type="#_x0000_t202" style="position:absolute;left:0;text-align:left;margin-left:103.4pt;margin-top:23.75pt;width:19.85pt;height:110.6pt;flip:y;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" filled="f" stroked="f">
                <v:textbox style="mso-fit-shape-to-text:t">
                  <w:txbxContent>
                    <w:p w14:paraId="6D10EEFF" w14:textId="77777777" w:rsidR="0070765B" w:rsidRPr="000C500B" w:rsidRDefault="0070765B" w:rsidP="009F45F0">
                      <w:pPr>
                        <w:rPr>
                          <w:rFonts w:ascii="Euphemia" w:hAnsi="Euphemia" w:cs="Tahoma"/>
                          <w:sz w:val="32"/>
                        </w:rPr>
                      </w:pPr>
                      <w:r>
                        <w:rPr>
                          <w:rFonts w:ascii="Euphemia" w:hAnsi="Euphemia" w:cs="Tahoma"/>
                          <w:sz w:val="32"/>
                        </w:rPr>
                        <w:t>‘</w:t>
                      </w:r>
                    </w:p>
                  </w:txbxContent>
                </v:textbox>
              </v:shape>
            </w:pict>
          </mc:Fallback>
        </mc:AlternateContent>
      </w:r>
      <w:commentRangeStart w:id="18"/>
      <w:r>
        <w:rPr>
          <w:rStyle w:val="CommentReference"/>
        </w:rPr>
        <w:commentReference w:id="17"/>
      </w:r>
      <w:commentRangeEnd w:id="18"/>
      <w:r>
        <w:rPr>
          <w:rStyle w:val="CommentReference"/>
        </w:rPr>
        <w:commentReference w:id="18"/>
      </w:r>
      <w:r>
        <w:rPr>
          <w:rFonts w:ascii="Arial" w:hAnsi="Arial" w:cs="Arial"/>
          <w:sz w:val="24"/>
          <w:szCs w:val="24"/>
        </w:rPr>
        <w:t>E.g, the probability that a community in state 1 will transition to state 2 in the next year of observation can be represented by:</w:t>
      </w:r>
    </w:p>
    <w:p w14:paraId="09092D9B" w14:textId="77777777" w:rsidR="009F45F0" w:rsidRPr="000B00C9" w:rsidRDefault="009F45F0" w:rsidP="009F45F0">
      <w:pPr>
        <w:pStyle w:val="ListParagraph"/>
        <w:numPr>
          <w:ilvl w:val="1"/>
          <w:numId w:val="1"/>
        </w:numPr>
        <w:rPr>
          <w:rFonts w:ascii="Arial" w:hAnsi="Arial" w:cs="Arial"/>
          <w:sz w:val="24"/>
          <w:szCs w:val="24"/>
        </w:rPr>
      </w:pPr>
      <w:r w:rsidRPr="000B00C9">
        <w:rPr>
          <w:rFonts w:ascii="Arial" w:hAnsi="Arial" w:cs="Arial"/>
          <w:noProof/>
          <w:sz w:val="24"/>
          <w:szCs w:val="24"/>
        </w:rPr>
        <w:t xml:space="preserve">Where </w:t>
      </w:r>
      <w:r>
        <w:rPr>
          <w:rFonts w:ascii="Arial" w:hAnsi="Arial" w:cs="Arial"/>
          <w:noProof/>
          <w:sz w:val="24"/>
          <w:szCs w:val="24"/>
        </w:rPr>
        <w:t>q</w:t>
      </w:r>
      <w:r>
        <w:rPr>
          <w:rFonts w:ascii="Arial" w:hAnsi="Arial" w:cs="Arial"/>
          <w:noProof/>
          <w:sz w:val="24"/>
          <w:szCs w:val="24"/>
          <w:vertAlign w:val="subscript"/>
        </w:rPr>
        <w:t>12</w:t>
      </w:r>
      <w:r>
        <w:rPr>
          <w:rFonts w:ascii="Arial" w:hAnsi="Arial" w:cs="Arial"/>
          <w:noProof/>
          <w:sz w:val="24"/>
          <w:szCs w:val="24"/>
        </w:rPr>
        <w:t xml:space="preserve"> is the baseline probability of a transition, and β</w:t>
      </w:r>
      <w:r>
        <w:rPr>
          <w:rFonts w:ascii="Arial" w:hAnsi="Arial" w:cs="Arial"/>
          <w:noProof/>
          <w:sz w:val="24"/>
          <w:szCs w:val="24"/>
          <w:vertAlign w:val="subscript"/>
        </w:rPr>
        <w:t>1</w:t>
      </w:r>
      <w:r>
        <w:rPr>
          <w:rFonts w:ascii="Arial" w:hAnsi="Arial" w:cs="Arial"/>
          <w:noProof/>
          <w:sz w:val="24"/>
          <w:szCs w:val="24"/>
        </w:rPr>
        <w:t xml:space="preserve"> and β</w:t>
      </w:r>
      <w:r>
        <w:rPr>
          <w:rFonts w:ascii="Arial" w:hAnsi="Arial" w:cs="Arial"/>
          <w:noProof/>
          <w:sz w:val="24"/>
          <w:szCs w:val="24"/>
          <w:vertAlign w:val="subscript"/>
        </w:rPr>
        <w:t>2</w:t>
      </w:r>
      <w:r>
        <w:rPr>
          <w:rFonts w:ascii="Arial" w:hAnsi="Arial" w:cs="Arial"/>
          <w:noProof/>
          <w:sz w:val="24"/>
          <w:szCs w:val="24"/>
        </w:rPr>
        <w:t xml:space="preserve"> are coefficients fit to recorded SPEI values and planting composition, respectively.</w:t>
      </w:r>
    </w:p>
    <w:p w14:paraId="40275BD7" w14:textId="77777777" w:rsidR="009F45F0" w:rsidRDefault="009F45F0" w:rsidP="009F45F0">
      <w:pPr>
        <w:pStyle w:val="ListParagraph"/>
        <w:numPr>
          <w:ilvl w:val="0"/>
          <w:numId w:val="1"/>
        </w:numPr>
        <w:rPr>
          <w:rFonts w:ascii="Arial" w:hAnsi="Arial" w:cs="Arial"/>
          <w:sz w:val="24"/>
          <w:szCs w:val="24"/>
        </w:rPr>
      </w:pPr>
      <w:r w:rsidRPr="00EB1D79">
        <w:rPr>
          <w:rFonts w:ascii="Arial" w:hAnsi="Arial" w:cs="Arial"/>
          <w:sz w:val="24"/>
          <w:szCs w:val="24"/>
        </w:rPr>
        <w:t>After</w:t>
      </w:r>
      <w:r>
        <w:rPr>
          <w:rFonts w:ascii="Arial" w:hAnsi="Arial" w:cs="Arial"/>
          <w:sz w:val="24"/>
          <w:szCs w:val="24"/>
        </w:rPr>
        <w:t xml:space="preserve"> fitting models with and without SPEI and initial planting covariates for 1-, 2-, and 3-year drought indices, we then calculated AIC scores for each model. We selected the model with the lowest AIC score (ΔAIC &lt; -2) as our best fit model. Further comparisons between subset models containing nested sets of parameters were made using likelihood ratio tests. </w:t>
      </w:r>
    </w:p>
    <w:p w14:paraId="40FB2802" w14:textId="457994A3" w:rsidR="009F45F0" w:rsidRDefault="009F45F0" w:rsidP="009F45F0">
      <w:pPr>
        <w:pStyle w:val="ListParagraph"/>
        <w:numPr>
          <w:ilvl w:val="0"/>
          <w:numId w:val="1"/>
        </w:numPr>
        <w:rPr>
          <w:rFonts w:ascii="Arial" w:hAnsi="Arial" w:cs="Arial"/>
          <w:sz w:val="24"/>
          <w:szCs w:val="24"/>
        </w:rPr>
      </w:pPr>
      <w:r>
        <w:rPr>
          <w:rFonts w:ascii="Arial" w:hAnsi="Arial" w:cs="Arial"/>
          <w:sz w:val="24"/>
          <w:szCs w:val="24"/>
        </w:rPr>
        <w:t xml:space="preserve">Multistate model fitting and model selection was performed using the “msm” </w:t>
      </w:r>
      <w:commentRangeStart w:id="19"/>
      <w:r>
        <w:rPr>
          <w:rFonts w:ascii="Arial" w:hAnsi="Arial" w:cs="Arial"/>
          <w:sz w:val="24"/>
          <w:szCs w:val="24"/>
        </w:rPr>
        <w:t>package</w:t>
      </w:r>
      <w:commentRangeEnd w:id="19"/>
      <w:r>
        <w:rPr>
          <w:rStyle w:val="CommentReference"/>
        </w:rPr>
        <w:commentReference w:id="19"/>
      </w:r>
      <w:r>
        <w:rPr>
          <w:rFonts w:ascii="Arial" w:hAnsi="Arial" w:cs="Arial"/>
          <w:sz w:val="24"/>
          <w:szCs w:val="24"/>
        </w:rPr>
        <w:t>.</w:t>
      </w:r>
    </w:p>
    <w:p w14:paraId="64481970" w14:textId="15CDD7FF" w:rsidR="00D15B21" w:rsidRPr="00D15B21" w:rsidRDefault="00D15B21" w:rsidP="00D15B21">
      <w:pPr>
        <w:rPr>
          <w:rFonts w:ascii="Arial" w:hAnsi="Arial" w:cs="Arial"/>
          <w:b/>
          <w:sz w:val="24"/>
          <w:szCs w:val="24"/>
        </w:rPr>
      </w:pPr>
      <w:r w:rsidRPr="00D15B21">
        <w:rPr>
          <w:rFonts w:ascii="Arial" w:hAnsi="Arial" w:cs="Arial"/>
          <w:b/>
          <w:sz w:val="24"/>
          <w:szCs w:val="24"/>
        </w:rPr>
        <w:t>R packages:</w:t>
      </w:r>
    </w:p>
    <w:p w14:paraId="4810CE2B" w14:textId="485063B5" w:rsidR="008E5CAC" w:rsidRDefault="008E5CAC" w:rsidP="009F45F0">
      <w:pPr>
        <w:pStyle w:val="ListParagraph"/>
        <w:numPr>
          <w:ilvl w:val="0"/>
          <w:numId w:val="1"/>
        </w:numPr>
        <w:rPr>
          <w:rFonts w:ascii="Arial" w:hAnsi="Arial" w:cs="Arial"/>
          <w:sz w:val="24"/>
          <w:szCs w:val="24"/>
        </w:rPr>
      </w:pPr>
      <w:r>
        <w:rPr>
          <w:rFonts w:ascii="Arial" w:hAnsi="Arial" w:cs="Arial"/>
          <w:sz w:val="24"/>
          <w:szCs w:val="24"/>
        </w:rPr>
        <w:t>Data were visualized using “ggplot2”.</w:t>
      </w:r>
    </w:p>
    <w:p w14:paraId="7E3AA160" w14:textId="6E8038D2" w:rsidR="009F45F0" w:rsidRDefault="00D15B21" w:rsidP="009F45F0">
      <w:pPr>
        <w:pStyle w:val="ListParagraph"/>
        <w:numPr>
          <w:ilvl w:val="0"/>
          <w:numId w:val="1"/>
        </w:numPr>
        <w:rPr>
          <w:rFonts w:ascii="Arial" w:hAnsi="Arial" w:cs="Arial"/>
          <w:sz w:val="24"/>
          <w:szCs w:val="24"/>
        </w:rPr>
      </w:pPr>
      <w:r>
        <w:rPr>
          <w:rFonts w:ascii="Arial" w:hAnsi="Arial" w:cs="Arial"/>
          <w:sz w:val="24"/>
          <w:szCs w:val="24"/>
        </w:rPr>
        <w:t>SPEI calculations were performed using the package “SPEI”. Clustering and diagnostics were generated using the packages “pam” and “nbclust”.</w:t>
      </w:r>
    </w:p>
    <w:p w14:paraId="2459F3C6" w14:textId="4A72EF89" w:rsidR="00D15B21" w:rsidRDefault="00D15B21" w:rsidP="009F45F0">
      <w:pPr>
        <w:pStyle w:val="ListParagraph"/>
        <w:numPr>
          <w:ilvl w:val="0"/>
          <w:numId w:val="1"/>
        </w:numPr>
        <w:rPr>
          <w:rFonts w:ascii="Arial" w:hAnsi="Arial" w:cs="Arial"/>
          <w:sz w:val="24"/>
          <w:szCs w:val="24"/>
        </w:rPr>
      </w:pPr>
      <w:r>
        <w:rPr>
          <w:rFonts w:ascii="Arial" w:hAnsi="Arial" w:cs="Arial"/>
          <w:sz w:val="24"/>
          <w:szCs w:val="24"/>
        </w:rPr>
        <w:t>Indicator species analysis was performed using “vegan”.</w:t>
      </w:r>
    </w:p>
    <w:p w14:paraId="1ECCE4FA" w14:textId="69540C8C" w:rsidR="00A84684" w:rsidRDefault="000B6CDE" w:rsidP="009F45F0">
      <w:pPr>
        <w:pStyle w:val="ListParagraph"/>
        <w:numPr>
          <w:ilvl w:val="0"/>
          <w:numId w:val="1"/>
        </w:numPr>
        <w:rPr>
          <w:rFonts w:ascii="Arial" w:hAnsi="Arial" w:cs="Arial"/>
          <w:sz w:val="24"/>
          <w:szCs w:val="24"/>
        </w:rPr>
      </w:pPr>
      <w:r>
        <w:rPr>
          <w:rFonts w:ascii="Arial" w:hAnsi="Arial" w:cs="Arial"/>
          <w:sz w:val="24"/>
          <w:szCs w:val="24"/>
        </w:rPr>
        <w:t xml:space="preserve">Construction of multi-state models </w:t>
      </w:r>
      <w:r w:rsidR="003C1153">
        <w:rPr>
          <w:rFonts w:ascii="Arial" w:hAnsi="Arial" w:cs="Arial"/>
          <w:sz w:val="24"/>
          <w:szCs w:val="24"/>
        </w:rPr>
        <w:t>was conducted with the package “msm”</w:t>
      </w:r>
    </w:p>
    <w:p w14:paraId="587237AA" w14:textId="798F424D" w:rsidR="003C1153" w:rsidRPr="003C1153" w:rsidRDefault="003C1153" w:rsidP="003C1153">
      <w:pPr>
        <w:pStyle w:val="ListParagraph"/>
        <w:numPr>
          <w:ilvl w:val="0"/>
          <w:numId w:val="1"/>
        </w:numPr>
        <w:rPr>
          <w:rFonts w:ascii="Arial" w:hAnsi="Arial" w:cs="Arial"/>
          <w:sz w:val="24"/>
          <w:szCs w:val="24"/>
        </w:rPr>
      </w:pPr>
      <w:r>
        <w:rPr>
          <w:rFonts w:ascii="Arial" w:hAnsi="Arial" w:cs="Arial"/>
          <w:sz w:val="24"/>
          <w:szCs w:val="24"/>
        </w:rPr>
        <w:t>All analyses were conducted in R version 3.06.</w:t>
      </w:r>
    </w:p>
    <w:p w14:paraId="423500EC" w14:textId="38C6EA4F" w:rsidR="001859A5" w:rsidRDefault="001859A5" w:rsidP="00EF0A1C">
      <w:pPr>
        <w:rPr>
          <w:rFonts w:ascii="Arial" w:hAnsi="Arial" w:cs="Arial"/>
          <w:b/>
          <w:sz w:val="24"/>
          <w:szCs w:val="24"/>
        </w:rPr>
      </w:pPr>
      <w:r w:rsidRPr="00EF0A1C">
        <w:rPr>
          <w:rFonts w:ascii="Arial" w:hAnsi="Arial" w:cs="Arial"/>
          <w:b/>
          <w:sz w:val="24"/>
          <w:szCs w:val="24"/>
        </w:rPr>
        <w:t>Results</w:t>
      </w:r>
    </w:p>
    <w:p w14:paraId="4FBCC26C" w14:textId="67E0F034" w:rsidR="00EE29DF" w:rsidRDefault="00EE29DF" w:rsidP="007842F4">
      <w:pPr>
        <w:pStyle w:val="ListParagraph"/>
        <w:numPr>
          <w:ilvl w:val="0"/>
          <w:numId w:val="8"/>
        </w:numPr>
        <w:rPr>
          <w:rFonts w:ascii="Arial" w:hAnsi="Arial" w:cs="Arial"/>
          <w:b/>
          <w:sz w:val="24"/>
          <w:szCs w:val="24"/>
        </w:rPr>
      </w:pPr>
      <w:r>
        <w:rPr>
          <w:rFonts w:ascii="Arial" w:hAnsi="Arial" w:cs="Arial"/>
          <w:b/>
          <w:sz w:val="24"/>
          <w:szCs w:val="24"/>
        </w:rPr>
        <w:t>Cluster assignments</w:t>
      </w:r>
    </w:p>
    <w:p w14:paraId="3B6BDF38" w14:textId="2EEDFBF5" w:rsidR="00487DA5" w:rsidRPr="006667AE" w:rsidRDefault="004066C1" w:rsidP="00F658D3">
      <w:pPr>
        <w:pStyle w:val="ListParagraph"/>
        <w:numPr>
          <w:ilvl w:val="0"/>
          <w:numId w:val="1"/>
        </w:numPr>
        <w:rPr>
          <w:rFonts w:ascii="Arial" w:hAnsi="Arial" w:cs="Arial"/>
          <w:b/>
          <w:sz w:val="24"/>
          <w:szCs w:val="24"/>
        </w:rPr>
      </w:pPr>
      <w:r w:rsidRPr="00F658D3">
        <w:rPr>
          <w:rFonts w:ascii="Arial" w:hAnsi="Arial" w:cs="Arial"/>
          <w:sz w:val="24"/>
          <w:szCs w:val="24"/>
        </w:rPr>
        <w:t xml:space="preserve">K-medoids </w:t>
      </w:r>
      <w:r w:rsidR="008717A2" w:rsidRPr="00F658D3">
        <w:rPr>
          <w:rFonts w:ascii="Arial" w:hAnsi="Arial" w:cs="Arial"/>
          <w:sz w:val="24"/>
          <w:szCs w:val="24"/>
        </w:rPr>
        <w:t xml:space="preserve">clustering of community observations (56 plots x 10 years, n = 560) </w:t>
      </w:r>
      <w:r w:rsidR="0011670E" w:rsidRPr="00F658D3">
        <w:rPr>
          <w:rFonts w:ascii="Arial" w:hAnsi="Arial" w:cs="Arial"/>
          <w:sz w:val="24"/>
          <w:szCs w:val="24"/>
        </w:rPr>
        <w:t xml:space="preserve">and assessment of cluster fit </w:t>
      </w:r>
      <w:r w:rsidR="00F658D3" w:rsidRPr="00F658D3">
        <w:rPr>
          <w:rFonts w:ascii="Arial" w:hAnsi="Arial" w:cs="Arial"/>
          <w:sz w:val="24"/>
          <w:szCs w:val="24"/>
        </w:rPr>
        <w:t xml:space="preserve">indicated that community variation was best partitioned </w:t>
      </w:r>
      <w:r w:rsidR="00F658D3">
        <w:rPr>
          <w:rFonts w:ascii="Arial" w:hAnsi="Arial" w:cs="Arial"/>
          <w:sz w:val="24"/>
          <w:szCs w:val="24"/>
        </w:rPr>
        <w:t xml:space="preserve">using </w:t>
      </w:r>
      <w:r w:rsidR="00F658D3">
        <w:rPr>
          <w:rFonts w:ascii="Arial" w:hAnsi="Arial" w:cs="Arial"/>
          <w:i/>
          <w:sz w:val="24"/>
          <w:szCs w:val="24"/>
        </w:rPr>
        <w:t xml:space="preserve">k </w:t>
      </w:r>
      <w:r w:rsidR="00F658D3">
        <w:rPr>
          <w:rFonts w:ascii="Arial" w:hAnsi="Arial" w:cs="Arial"/>
          <w:sz w:val="24"/>
          <w:szCs w:val="24"/>
        </w:rPr>
        <w:t>= 4 unique cluster assignments</w:t>
      </w:r>
      <w:r w:rsidR="00E5332F">
        <w:rPr>
          <w:rFonts w:ascii="Arial" w:hAnsi="Arial" w:cs="Arial"/>
          <w:sz w:val="24"/>
          <w:szCs w:val="24"/>
        </w:rPr>
        <w:t xml:space="preserve"> (Appendix 1)</w:t>
      </w:r>
      <w:r w:rsidR="00F658D3">
        <w:rPr>
          <w:rFonts w:ascii="Arial" w:hAnsi="Arial" w:cs="Arial"/>
          <w:sz w:val="24"/>
          <w:szCs w:val="24"/>
        </w:rPr>
        <w:t xml:space="preserve">. </w:t>
      </w:r>
    </w:p>
    <w:p w14:paraId="7AE7AE75" w14:textId="77777777" w:rsidR="006667AE" w:rsidRPr="00F658D3" w:rsidRDefault="006667AE" w:rsidP="006667AE">
      <w:pPr>
        <w:pStyle w:val="ListParagraph"/>
        <w:rPr>
          <w:rFonts w:ascii="Arial" w:hAnsi="Arial" w:cs="Arial"/>
          <w:b/>
          <w:sz w:val="24"/>
          <w:szCs w:val="24"/>
        </w:rPr>
      </w:pPr>
    </w:p>
    <w:p w14:paraId="1CC1D235" w14:textId="688A8F65" w:rsidR="000E7DF9" w:rsidRDefault="000E7DF9" w:rsidP="007842F4">
      <w:pPr>
        <w:pStyle w:val="ListParagraph"/>
        <w:numPr>
          <w:ilvl w:val="0"/>
          <w:numId w:val="8"/>
        </w:numPr>
        <w:rPr>
          <w:rFonts w:ascii="Arial" w:hAnsi="Arial" w:cs="Arial"/>
          <w:b/>
          <w:sz w:val="24"/>
          <w:szCs w:val="24"/>
        </w:rPr>
      </w:pPr>
      <w:r w:rsidRPr="004A51A0">
        <w:rPr>
          <w:rFonts w:ascii="Arial" w:hAnsi="Arial" w:cs="Arial"/>
          <w:b/>
          <w:sz w:val="24"/>
          <w:szCs w:val="24"/>
        </w:rPr>
        <w:t>NMDS of state assignments</w:t>
      </w:r>
    </w:p>
    <w:p w14:paraId="26ABFB85" w14:textId="1D2887D8" w:rsidR="00937795" w:rsidRPr="00937795" w:rsidRDefault="00937795" w:rsidP="00937795">
      <w:pPr>
        <w:pStyle w:val="ListParagraph"/>
        <w:numPr>
          <w:ilvl w:val="0"/>
          <w:numId w:val="1"/>
        </w:numPr>
        <w:rPr>
          <w:rFonts w:ascii="Arial" w:hAnsi="Arial" w:cs="Arial"/>
          <w:sz w:val="24"/>
          <w:szCs w:val="24"/>
        </w:rPr>
      </w:pPr>
      <w:r w:rsidRPr="00937795">
        <w:rPr>
          <w:rFonts w:ascii="Arial" w:hAnsi="Arial" w:cs="Arial"/>
          <w:sz w:val="24"/>
          <w:szCs w:val="24"/>
        </w:rPr>
        <w:t>Visua</w:t>
      </w:r>
      <w:r>
        <w:rPr>
          <w:rFonts w:ascii="Arial" w:hAnsi="Arial" w:cs="Arial"/>
          <w:sz w:val="24"/>
          <w:szCs w:val="24"/>
        </w:rPr>
        <w:t xml:space="preserve">lization of </w:t>
      </w:r>
      <w:r w:rsidR="003B0C6E">
        <w:rPr>
          <w:rFonts w:ascii="Arial" w:hAnsi="Arial" w:cs="Arial"/>
          <w:sz w:val="24"/>
          <w:szCs w:val="24"/>
        </w:rPr>
        <w:t xml:space="preserve">cluster assignments and associated species correlations </w:t>
      </w:r>
      <w:r w:rsidR="00BC6DE4">
        <w:rPr>
          <w:rFonts w:ascii="Arial" w:hAnsi="Arial" w:cs="Arial"/>
          <w:sz w:val="24"/>
          <w:szCs w:val="24"/>
        </w:rPr>
        <w:t xml:space="preserve">was </w:t>
      </w:r>
      <w:r w:rsidR="00105CA0">
        <w:rPr>
          <w:rFonts w:ascii="Arial" w:hAnsi="Arial" w:cs="Arial"/>
          <w:sz w:val="24"/>
          <w:szCs w:val="24"/>
        </w:rPr>
        <w:t>conducted through non-metric multidimensional scaling (NMDS)</w:t>
      </w:r>
      <w:r w:rsidR="00051245">
        <w:rPr>
          <w:rFonts w:ascii="Arial" w:hAnsi="Arial" w:cs="Arial"/>
          <w:sz w:val="24"/>
          <w:szCs w:val="24"/>
        </w:rPr>
        <w:t>.</w:t>
      </w:r>
    </w:p>
    <w:p w14:paraId="3718A40D" w14:textId="2D328810" w:rsidR="007842F4" w:rsidRPr="00CA7AD9" w:rsidRDefault="007842F4" w:rsidP="0080260E">
      <w:pPr>
        <w:pStyle w:val="ListParagraph"/>
        <w:numPr>
          <w:ilvl w:val="1"/>
          <w:numId w:val="1"/>
        </w:numPr>
        <w:rPr>
          <w:rFonts w:ascii="Arial" w:hAnsi="Arial" w:cs="Arial"/>
          <w:b/>
          <w:sz w:val="24"/>
          <w:szCs w:val="24"/>
        </w:rPr>
      </w:pPr>
      <w:r>
        <w:rPr>
          <w:rFonts w:ascii="Arial" w:hAnsi="Arial" w:cs="Arial"/>
          <w:sz w:val="24"/>
          <w:szCs w:val="24"/>
        </w:rPr>
        <w:lastRenderedPageBreak/>
        <w:t xml:space="preserve">Figure shows total variation </w:t>
      </w:r>
      <w:r w:rsidR="00384756">
        <w:rPr>
          <w:rFonts w:ascii="Arial" w:hAnsi="Arial" w:cs="Arial"/>
          <w:sz w:val="24"/>
          <w:szCs w:val="24"/>
        </w:rPr>
        <w:t xml:space="preserve">in community composition </w:t>
      </w:r>
      <w:r>
        <w:rPr>
          <w:rFonts w:ascii="Arial" w:hAnsi="Arial" w:cs="Arial"/>
          <w:sz w:val="24"/>
          <w:szCs w:val="24"/>
        </w:rPr>
        <w:t>for all observations between 2008 and 2018</w:t>
      </w:r>
      <w:r w:rsidR="00384756">
        <w:rPr>
          <w:rFonts w:ascii="Arial" w:hAnsi="Arial" w:cs="Arial"/>
          <w:sz w:val="24"/>
          <w:szCs w:val="24"/>
        </w:rPr>
        <w:t>, in addition to clustering assignments.</w:t>
      </w:r>
      <w:r w:rsidR="00480AD0">
        <w:rPr>
          <w:rFonts w:ascii="Arial" w:hAnsi="Arial" w:cs="Arial"/>
          <w:sz w:val="24"/>
          <w:szCs w:val="24"/>
        </w:rPr>
        <w:t xml:space="preserve"> Shape and color of </w:t>
      </w:r>
      <w:r w:rsidR="00524CEA">
        <w:rPr>
          <w:rFonts w:ascii="Arial" w:hAnsi="Arial" w:cs="Arial"/>
          <w:sz w:val="24"/>
          <w:szCs w:val="24"/>
        </w:rPr>
        <w:t xml:space="preserve">points indicate results of </w:t>
      </w:r>
      <w:r w:rsidR="00953CC5">
        <w:rPr>
          <w:rFonts w:ascii="Arial" w:hAnsi="Arial" w:cs="Arial"/>
          <w:sz w:val="24"/>
          <w:szCs w:val="24"/>
        </w:rPr>
        <w:t>K-</w:t>
      </w:r>
      <w:r w:rsidR="008717A2">
        <w:rPr>
          <w:rFonts w:ascii="Arial" w:hAnsi="Arial" w:cs="Arial"/>
          <w:sz w:val="24"/>
          <w:szCs w:val="24"/>
        </w:rPr>
        <w:t>medoids</w:t>
      </w:r>
      <w:r w:rsidR="00953CC5">
        <w:rPr>
          <w:rFonts w:ascii="Arial" w:hAnsi="Arial" w:cs="Arial"/>
          <w:sz w:val="24"/>
          <w:szCs w:val="24"/>
        </w:rPr>
        <w:t xml:space="preserve"> clustering.</w:t>
      </w:r>
    </w:p>
    <w:p w14:paraId="716C4605" w14:textId="68C9AAE9" w:rsidR="00CA7AD9" w:rsidRPr="00872E76" w:rsidRDefault="00CA7AD9" w:rsidP="007842F4">
      <w:pPr>
        <w:pStyle w:val="ListParagraph"/>
        <w:numPr>
          <w:ilvl w:val="0"/>
          <w:numId w:val="1"/>
        </w:numPr>
        <w:rPr>
          <w:rFonts w:ascii="Arial" w:hAnsi="Arial" w:cs="Arial"/>
          <w:b/>
          <w:sz w:val="24"/>
          <w:szCs w:val="24"/>
        </w:rPr>
      </w:pPr>
      <w:r>
        <w:rPr>
          <w:rFonts w:ascii="Arial" w:hAnsi="Arial" w:cs="Arial"/>
          <w:sz w:val="24"/>
          <w:szCs w:val="24"/>
        </w:rPr>
        <w:t>Species vectors highlighted are those with significant (P &lt; .05) cluster associations as calculated through indicator species analysis</w:t>
      </w:r>
      <w:r w:rsidR="00051245">
        <w:rPr>
          <w:rFonts w:ascii="Arial" w:hAnsi="Arial" w:cs="Arial"/>
          <w:sz w:val="24"/>
          <w:szCs w:val="24"/>
        </w:rPr>
        <w:t xml:space="preserve"> (Figure 3)</w:t>
      </w:r>
      <w:r>
        <w:rPr>
          <w:rFonts w:ascii="Arial" w:hAnsi="Arial" w:cs="Arial"/>
          <w:sz w:val="24"/>
          <w:szCs w:val="24"/>
        </w:rPr>
        <w:t>.</w:t>
      </w:r>
    </w:p>
    <w:p w14:paraId="30D8AEDD" w14:textId="733FDCC7" w:rsidR="00872E76" w:rsidRDefault="00305F34" w:rsidP="007842F4">
      <w:pPr>
        <w:pStyle w:val="ListParagraph"/>
        <w:numPr>
          <w:ilvl w:val="0"/>
          <w:numId w:val="1"/>
        </w:numPr>
        <w:rPr>
          <w:rFonts w:ascii="Arial" w:hAnsi="Arial" w:cs="Arial"/>
          <w:sz w:val="24"/>
          <w:szCs w:val="24"/>
        </w:rPr>
      </w:pPr>
      <w:r w:rsidRPr="00370EDB">
        <w:rPr>
          <w:rFonts w:ascii="Arial" w:hAnsi="Arial" w:cs="Arial"/>
          <w:sz w:val="24"/>
          <w:szCs w:val="24"/>
        </w:rPr>
        <w:t>There appears to be considerable similarities among certain groups of species vectors,</w:t>
      </w:r>
      <w:r w:rsidR="0061648B">
        <w:rPr>
          <w:rFonts w:ascii="Arial" w:hAnsi="Arial" w:cs="Arial"/>
          <w:sz w:val="24"/>
          <w:szCs w:val="24"/>
        </w:rPr>
        <w:t xml:space="preserve"> in addition to some novel ones.</w:t>
      </w:r>
    </w:p>
    <w:p w14:paraId="3949DB5F" w14:textId="15F57A2F" w:rsidR="00F610CC" w:rsidRDefault="008C388B" w:rsidP="00F610CC">
      <w:pPr>
        <w:pStyle w:val="ListParagraph"/>
        <w:numPr>
          <w:ilvl w:val="1"/>
          <w:numId w:val="1"/>
        </w:numPr>
        <w:rPr>
          <w:rFonts w:ascii="Arial" w:hAnsi="Arial" w:cs="Arial"/>
          <w:sz w:val="24"/>
          <w:szCs w:val="24"/>
        </w:rPr>
      </w:pPr>
      <w:r>
        <w:rPr>
          <w:rFonts w:ascii="Arial" w:hAnsi="Arial" w:cs="Arial"/>
          <w:sz w:val="24"/>
          <w:szCs w:val="24"/>
        </w:rPr>
        <w:t xml:space="preserve">Some associations are predicted based on seed mix types and conceptual understanding of the system, such as A. triuncialis and E. caput-medusae, B. carinatus and E. glaucus; </w:t>
      </w:r>
      <w:r w:rsidR="00797F11">
        <w:rPr>
          <w:rFonts w:ascii="Arial" w:hAnsi="Arial" w:cs="Arial"/>
          <w:sz w:val="24"/>
          <w:szCs w:val="24"/>
        </w:rPr>
        <w:t>others less so, such as A. fatua and A. americanus.</w:t>
      </w:r>
    </w:p>
    <w:p w14:paraId="00D517B4" w14:textId="7495DA8A" w:rsidR="00F72CFC" w:rsidRPr="00F72CFC" w:rsidRDefault="00FC00D0" w:rsidP="00F72CFC">
      <w:pPr>
        <w:rPr>
          <w:rFonts w:ascii="Arial" w:hAnsi="Arial" w:cs="Arial"/>
          <w:b/>
          <w:sz w:val="24"/>
          <w:szCs w:val="24"/>
        </w:rPr>
      </w:pPr>
      <w:commentRangeStart w:id="20"/>
      <w:commentRangeEnd w:id="20"/>
      <w:r>
        <w:rPr>
          <w:rStyle w:val="CommentReference"/>
        </w:rPr>
        <w:commentReference w:id="20"/>
      </w:r>
      <w:r w:rsidR="00D51CE7" w:rsidRPr="00D51CE7">
        <w:rPr>
          <w:noProof/>
        </w:rPr>
        <w:t xml:space="preserve"> </w:t>
      </w:r>
      <w:r w:rsidR="00D51CE7">
        <w:rPr>
          <w:noProof/>
        </w:rPr>
        <w:drawing>
          <wp:inline distT="0" distB="0" distL="0" distR="0" wp14:anchorId="05C23F4D" wp14:editId="00901C23">
            <wp:extent cx="5943600" cy="3667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67760"/>
                    </a:xfrm>
                    <a:prstGeom prst="rect">
                      <a:avLst/>
                    </a:prstGeom>
                  </pic:spPr>
                </pic:pic>
              </a:graphicData>
            </a:graphic>
          </wp:inline>
        </w:drawing>
      </w:r>
    </w:p>
    <w:p w14:paraId="036499B4" w14:textId="77777777" w:rsidR="00157AE4" w:rsidRDefault="00157AE4">
      <w:pPr>
        <w:rPr>
          <w:rFonts w:ascii="Arial" w:hAnsi="Arial" w:cs="Arial"/>
          <w:b/>
          <w:sz w:val="24"/>
          <w:szCs w:val="24"/>
        </w:rPr>
      </w:pPr>
      <w:r>
        <w:rPr>
          <w:rFonts w:ascii="Arial" w:hAnsi="Arial" w:cs="Arial"/>
          <w:b/>
          <w:sz w:val="24"/>
          <w:szCs w:val="24"/>
        </w:rPr>
        <w:br w:type="page"/>
      </w:r>
    </w:p>
    <w:p w14:paraId="0B655546" w14:textId="37E319E6" w:rsidR="00480AD0" w:rsidRPr="00480AD0" w:rsidRDefault="000E7DF9" w:rsidP="00480AD0">
      <w:pPr>
        <w:pStyle w:val="ListParagraph"/>
        <w:numPr>
          <w:ilvl w:val="0"/>
          <w:numId w:val="8"/>
        </w:numPr>
        <w:rPr>
          <w:rFonts w:ascii="Arial" w:hAnsi="Arial" w:cs="Arial"/>
          <w:sz w:val="24"/>
          <w:szCs w:val="24"/>
        </w:rPr>
      </w:pPr>
      <w:r>
        <w:rPr>
          <w:rFonts w:ascii="Arial" w:hAnsi="Arial" w:cs="Arial"/>
          <w:b/>
          <w:sz w:val="24"/>
          <w:szCs w:val="24"/>
        </w:rPr>
        <w:lastRenderedPageBreak/>
        <w:t>Indicator species analysis table</w:t>
      </w:r>
    </w:p>
    <w:p w14:paraId="1E655A1C" w14:textId="2926A704" w:rsidR="00480AD0" w:rsidRPr="002525B6" w:rsidRDefault="00480AD0" w:rsidP="00B30C4D">
      <w:pPr>
        <w:pStyle w:val="ListParagraph"/>
        <w:numPr>
          <w:ilvl w:val="1"/>
          <w:numId w:val="8"/>
        </w:numPr>
        <w:rPr>
          <w:rFonts w:ascii="Arial" w:hAnsi="Arial" w:cs="Arial"/>
          <w:b/>
          <w:sz w:val="24"/>
          <w:szCs w:val="24"/>
        </w:rPr>
      </w:pPr>
      <w:r>
        <w:rPr>
          <w:rFonts w:ascii="Arial" w:hAnsi="Arial" w:cs="Arial"/>
          <w:sz w:val="24"/>
          <w:szCs w:val="24"/>
        </w:rPr>
        <w:t xml:space="preserve">Indicator species analysis of </w:t>
      </w:r>
      <w:r w:rsidR="00A273D1">
        <w:rPr>
          <w:rFonts w:ascii="Arial" w:hAnsi="Arial" w:cs="Arial"/>
          <w:sz w:val="24"/>
          <w:szCs w:val="24"/>
        </w:rPr>
        <w:t xml:space="preserve">cluster assignment revealed </w:t>
      </w:r>
      <w:r w:rsidR="00C97927">
        <w:rPr>
          <w:rFonts w:ascii="Arial" w:hAnsi="Arial" w:cs="Arial"/>
          <w:sz w:val="24"/>
          <w:szCs w:val="24"/>
        </w:rPr>
        <w:t>several species-</w:t>
      </w:r>
      <w:r w:rsidR="009826E7">
        <w:rPr>
          <w:rFonts w:ascii="Arial" w:hAnsi="Arial" w:cs="Arial"/>
          <w:sz w:val="24"/>
          <w:szCs w:val="24"/>
        </w:rPr>
        <w:t xml:space="preserve">cluster </w:t>
      </w:r>
      <w:r w:rsidR="00C97927">
        <w:rPr>
          <w:rFonts w:ascii="Arial" w:hAnsi="Arial" w:cs="Arial"/>
          <w:sz w:val="24"/>
          <w:szCs w:val="24"/>
        </w:rPr>
        <w:t>associations</w:t>
      </w:r>
      <w:r w:rsidR="009826E7">
        <w:rPr>
          <w:rFonts w:ascii="Arial" w:hAnsi="Arial" w:cs="Arial"/>
          <w:sz w:val="24"/>
          <w:szCs w:val="24"/>
        </w:rPr>
        <w:t xml:space="preserve">, three of which appear to </w:t>
      </w:r>
      <w:r w:rsidR="00743633">
        <w:rPr>
          <w:rFonts w:ascii="Arial" w:hAnsi="Arial" w:cs="Arial"/>
          <w:sz w:val="24"/>
          <w:szCs w:val="24"/>
        </w:rPr>
        <w:t xml:space="preserve">follow the general patterns of species provenance – Native species (cluster 1), naturalized annuals (cluster 2), and invasive species (cluster 3). </w:t>
      </w:r>
      <w:r w:rsidR="00B30C4D">
        <w:rPr>
          <w:rFonts w:ascii="Arial" w:hAnsi="Arial" w:cs="Arial"/>
          <w:sz w:val="24"/>
          <w:szCs w:val="24"/>
        </w:rPr>
        <w:t xml:space="preserve">However, </w:t>
      </w:r>
      <w:r w:rsidR="00CE6566" w:rsidRPr="00B30C4D">
        <w:rPr>
          <w:rFonts w:ascii="Arial" w:hAnsi="Arial" w:cs="Arial"/>
          <w:sz w:val="24"/>
          <w:szCs w:val="24"/>
        </w:rPr>
        <w:t xml:space="preserve">the fourth cluster assignment </w:t>
      </w:r>
      <w:r w:rsidR="00C133BD">
        <w:rPr>
          <w:rFonts w:ascii="Arial" w:hAnsi="Arial" w:cs="Arial"/>
          <w:sz w:val="24"/>
          <w:szCs w:val="24"/>
        </w:rPr>
        <w:t>is significantly correlated with a mixture of both naturalized and native species.</w:t>
      </w:r>
    </w:p>
    <w:p w14:paraId="4AE21AD8" w14:textId="73C8203F" w:rsidR="002525B6" w:rsidRPr="002B506D" w:rsidRDefault="002525B6" w:rsidP="00B30C4D">
      <w:pPr>
        <w:pStyle w:val="ListParagraph"/>
        <w:numPr>
          <w:ilvl w:val="1"/>
          <w:numId w:val="8"/>
        </w:numPr>
        <w:rPr>
          <w:rFonts w:ascii="Arial" w:hAnsi="Arial" w:cs="Arial"/>
          <w:b/>
          <w:color w:val="FF0000"/>
          <w:sz w:val="24"/>
          <w:szCs w:val="24"/>
        </w:rPr>
      </w:pPr>
      <w:r w:rsidRPr="002B506D">
        <w:rPr>
          <w:rFonts w:ascii="Arial" w:hAnsi="Arial" w:cs="Arial"/>
          <w:color w:val="FF0000"/>
          <w:sz w:val="24"/>
          <w:szCs w:val="24"/>
        </w:rPr>
        <w:t xml:space="preserve">Average percent cover of </w:t>
      </w:r>
      <w:r w:rsidR="00424D76" w:rsidRPr="002B506D">
        <w:rPr>
          <w:rFonts w:ascii="Arial" w:hAnsi="Arial" w:cs="Arial"/>
          <w:color w:val="FF0000"/>
          <w:sz w:val="24"/>
          <w:szCs w:val="24"/>
        </w:rPr>
        <w:t xml:space="preserve">two </w:t>
      </w:r>
      <w:r w:rsidRPr="002B506D">
        <w:rPr>
          <w:rFonts w:ascii="Arial" w:hAnsi="Arial" w:cs="Arial"/>
          <w:color w:val="FF0000"/>
          <w:sz w:val="24"/>
          <w:szCs w:val="24"/>
        </w:rPr>
        <w:t xml:space="preserve">strongest </w:t>
      </w:r>
      <w:r w:rsidR="00424D76" w:rsidRPr="002B506D">
        <w:rPr>
          <w:rFonts w:ascii="Arial" w:hAnsi="Arial" w:cs="Arial"/>
          <w:color w:val="FF0000"/>
          <w:sz w:val="24"/>
          <w:szCs w:val="24"/>
        </w:rPr>
        <w:t>indicator species in each group is presented in Appendix 3.</w:t>
      </w:r>
    </w:p>
    <w:p w14:paraId="61B3C1C6" w14:textId="17F2C65C" w:rsidR="00115CD7" w:rsidRPr="00B30C4D" w:rsidRDefault="00115CD7" w:rsidP="002525B6">
      <w:pPr>
        <w:pStyle w:val="ListParagraph"/>
        <w:ind w:left="1440"/>
        <w:rPr>
          <w:rFonts w:ascii="Arial" w:hAnsi="Arial" w:cs="Arial"/>
          <w:b/>
          <w:sz w:val="24"/>
          <w:szCs w:val="24"/>
        </w:rPr>
      </w:pPr>
    </w:p>
    <w:p w14:paraId="6963AF90" w14:textId="57B07FE0" w:rsidR="0004513B" w:rsidRDefault="00A576DF" w:rsidP="00F2360F">
      <w:pPr>
        <w:ind w:left="360"/>
        <w:rPr>
          <w:rFonts w:ascii="Arial" w:hAnsi="Arial" w:cs="Arial"/>
          <w:b/>
          <w:sz w:val="24"/>
          <w:szCs w:val="24"/>
        </w:rPr>
      </w:pPr>
      <w:r w:rsidRPr="00A576DF">
        <w:rPr>
          <w:noProof/>
        </w:rPr>
        <w:drawing>
          <wp:inline distT="0" distB="0" distL="0" distR="0" wp14:anchorId="00F01FA2" wp14:editId="782A8EDA">
            <wp:extent cx="3413125" cy="25895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13125" cy="2589530"/>
                    </a:xfrm>
                    <a:prstGeom prst="rect">
                      <a:avLst/>
                    </a:prstGeom>
                    <a:noFill/>
                    <a:ln>
                      <a:noFill/>
                    </a:ln>
                  </pic:spPr>
                </pic:pic>
              </a:graphicData>
            </a:graphic>
          </wp:inline>
        </w:drawing>
      </w:r>
    </w:p>
    <w:p w14:paraId="0D3AB605" w14:textId="77777777" w:rsidR="006927CF" w:rsidRDefault="006927CF">
      <w:pPr>
        <w:rPr>
          <w:rFonts w:ascii="Arial" w:hAnsi="Arial" w:cs="Arial"/>
          <w:b/>
          <w:sz w:val="24"/>
          <w:szCs w:val="24"/>
        </w:rPr>
      </w:pPr>
      <w:r>
        <w:rPr>
          <w:rFonts w:ascii="Arial" w:hAnsi="Arial" w:cs="Arial"/>
          <w:b/>
          <w:sz w:val="24"/>
          <w:szCs w:val="24"/>
        </w:rPr>
        <w:br w:type="page"/>
      </w:r>
    </w:p>
    <w:p w14:paraId="70DCEB12" w14:textId="04941AAC" w:rsidR="009F444F" w:rsidRDefault="009F444F" w:rsidP="007842F4">
      <w:pPr>
        <w:pStyle w:val="ListParagraph"/>
        <w:numPr>
          <w:ilvl w:val="0"/>
          <w:numId w:val="8"/>
        </w:numPr>
        <w:rPr>
          <w:rFonts w:ascii="Arial" w:hAnsi="Arial" w:cs="Arial"/>
          <w:b/>
          <w:sz w:val="24"/>
          <w:szCs w:val="24"/>
        </w:rPr>
      </w:pPr>
      <w:r>
        <w:rPr>
          <w:rFonts w:ascii="Arial" w:hAnsi="Arial" w:cs="Arial"/>
          <w:b/>
          <w:sz w:val="24"/>
          <w:szCs w:val="24"/>
        </w:rPr>
        <w:lastRenderedPageBreak/>
        <w:t xml:space="preserve">Cluster Assignment Frequency over Time </w:t>
      </w:r>
      <w:commentRangeStart w:id="21"/>
      <w:commentRangeStart w:id="22"/>
      <w:r w:rsidR="00823D28">
        <w:rPr>
          <w:rFonts w:ascii="Arial" w:hAnsi="Arial" w:cs="Arial"/>
          <w:b/>
          <w:sz w:val="24"/>
          <w:szCs w:val="24"/>
        </w:rPr>
        <w:t>plot</w:t>
      </w:r>
      <w:commentRangeEnd w:id="21"/>
      <w:r w:rsidR="00820FB0">
        <w:rPr>
          <w:rStyle w:val="CommentReference"/>
        </w:rPr>
        <w:commentReference w:id="21"/>
      </w:r>
      <w:commentRangeEnd w:id="22"/>
    </w:p>
    <w:p w14:paraId="6127BAF7" w14:textId="6472548A" w:rsidR="00FA21B0" w:rsidRDefault="0064255E" w:rsidP="009F444F">
      <w:pPr>
        <w:pStyle w:val="ListParagraph"/>
        <w:numPr>
          <w:ilvl w:val="0"/>
          <w:numId w:val="1"/>
        </w:numPr>
        <w:rPr>
          <w:rFonts w:ascii="Arial" w:hAnsi="Arial" w:cs="Arial"/>
          <w:sz w:val="24"/>
          <w:szCs w:val="24"/>
        </w:rPr>
      </w:pPr>
      <w:r>
        <w:rPr>
          <w:rStyle w:val="CommentReference"/>
        </w:rPr>
        <w:commentReference w:id="22"/>
      </w:r>
      <w:r w:rsidR="00383EC6">
        <w:rPr>
          <w:rFonts w:ascii="Arial" w:hAnsi="Arial" w:cs="Arial"/>
          <w:sz w:val="24"/>
          <w:szCs w:val="24"/>
        </w:rPr>
        <w:t xml:space="preserve">Tracking individual plot assignments over time demonstrates </w:t>
      </w:r>
      <w:r w:rsidR="00704751">
        <w:rPr>
          <w:rFonts w:ascii="Arial" w:hAnsi="Arial" w:cs="Arial"/>
          <w:sz w:val="24"/>
          <w:szCs w:val="24"/>
        </w:rPr>
        <w:t xml:space="preserve">clear differences in state assignment based on seeding composition and non-random </w:t>
      </w:r>
      <w:r w:rsidR="00915510">
        <w:rPr>
          <w:rFonts w:ascii="Arial" w:hAnsi="Arial" w:cs="Arial"/>
          <w:sz w:val="24"/>
          <w:szCs w:val="24"/>
        </w:rPr>
        <w:t>transition probabilities over time.</w:t>
      </w:r>
    </w:p>
    <w:p w14:paraId="11222095" w14:textId="64E772F1" w:rsidR="00915510" w:rsidRDefault="00915510" w:rsidP="009F444F">
      <w:pPr>
        <w:pStyle w:val="ListParagraph"/>
        <w:numPr>
          <w:ilvl w:val="0"/>
          <w:numId w:val="1"/>
        </w:numPr>
        <w:rPr>
          <w:rFonts w:ascii="Arial" w:hAnsi="Arial" w:cs="Arial"/>
          <w:sz w:val="24"/>
          <w:szCs w:val="24"/>
          <w:u w:val="single"/>
        </w:rPr>
      </w:pPr>
      <w:r w:rsidRPr="00915510">
        <w:rPr>
          <w:rFonts w:ascii="Arial" w:hAnsi="Arial" w:cs="Arial"/>
          <w:sz w:val="24"/>
          <w:szCs w:val="24"/>
          <w:u w:val="single"/>
        </w:rPr>
        <w:t>Initial assignments:</w:t>
      </w:r>
    </w:p>
    <w:p w14:paraId="1E318402" w14:textId="4BB87D6A" w:rsidR="00915510" w:rsidRDefault="00915510" w:rsidP="00915510">
      <w:pPr>
        <w:pStyle w:val="ListParagraph"/>
        <w:numPr>
          <w:ilvl w:val="1"/>
          <w:numId w:val="1"/>
        </w:numPr>
        <w:rPr>
          <w:rFonts w:ascii="Arial" w:hAnsi="Arial" w:cs="Arial"/>
          <w:sz w:val="24"/>
          <w:szCs w:val="24"/>
        </w:rPr>
      </w:pPr>
      <w:r w:rsidRPr="00915510">
        <w:rPr>
          <w:rFonts w:ascii="Arial" w:hAnsi="Arial" w:cs="Arial"/>
          <w:sz w:val="24"/>
          <w:szCs w:val="24"/>
        </w:rPr>
        <w:t>Consist</w:t>
      </w:r>
      <w:r>
        <w:rPr>
          <w:rFonts w:ascii="Arial" w:hAnsi="Arial" w:cs="Arial"/>
          <w:sz w:val="24"/>
          <w:szCs w:val="24"/>
        </w:rPr>
        <w:t xml:space="preserve">ent with </w:t>
      </w:r>
      <w:r w:rsidR="001A1D44">
        <w:rPr>
          <w:rFonts w:ascii="Arial" w:hAnsi="Arial" w:cs="Arial"/>
          <w:sz w:val="24"/>
          <w:szCs w:val="24"/>
        </w:rPr>
        <w:t xml:space="preserve">observed </w:t>
      </w:r>
      <w:r w:rsidR="00146C71">
        <w:rPr>
          <w:rFonts w:ascii="Arial" w:hAnsi="Arial" w:cs="Arial"/>
          <w:sz w:val="24"/>
          <w:szCs w:val="24"/>
        </w:rPr>
        <w:t xml:space="preserve">colonization ability of California vegetation types </w:t>
      </w:r>
      <w:r w:rsidR="00E854E6">
        <w:rPr>
          <w:rFonts w:ascii="Arial" w:hAnsi="Arial" w:cs="Arial"/>
          <w:sz w:val="24"/>
          <w:szCs w:val="24"/>
        </w:rPr>
        <w:t>(annual, native, invasive)</w:t>
      </w:r>
      <w:r w:rsidR="00BA49E7">
        <w:rPr>
          <w:rFonts w:ascii="Arial" w:hAnsi="Arial" w:cs="Arial"/>
          <w:sz w:val="24"/>
          <w:szCs w:val="24"/>
        </w:rPr>
        <w:t xml:space="preserve">, initial state assignments </w:t>
      </w:r>
      <w:r w:rsidR="00405083">
        <w:rPr>
          <w:rFonts w:ascii="Arial" w:hAnsi="Arial" w:cs="Arial"/>
          <w:sz w:val="24"/>
          <w:szCs w:val="24"/>
        </w:rPr>
        <w:t xml:space="preserve">produced </w:t>
      </w:r>
      <w:r w:rsidR="00902E39">
        <w:rPr>
          <w:rFonts w:ascii="Arial" w:hAnsi="Arial" w:cs="Arial"/>
          <w:sz w:val="24"/>
          <w:szCs w:val="24"/>
        </w:rPr>
        <w:t xml:space="preserve">a clear </w:t>
      </w:r>
      <w:r w:rsidR="00082277">
        <w:rPr>
          <w:rFonts w:ascii="Arial" w:hAnsi="Arial" w:cs="Arial"/>
          <w:sz w:val="24"/>
          <w:szCs w:val="24"/>
        </w:rPr>
        <w:t xml:space="preserve">pattern </w:t>
      </w:r>
      <w:r w:rsidR="00902E39">
        <w:rPr>
          <w:rFonts w:ascii="Arial" w:hAnsi="Arial" w:cs="Arial"/>
          <w:sz w:val="24"/>
          <w:szCs w:val="24"/>
        </w:rPr>
        <w:t xml:space="preserve">in </w:t>
      </w:r>
      <w:r w:rsidR="00092DAB">
        <w:rPr>
          <w:rFonts w:ascii="Arial" w:hAnsi="Arial" w:cs="Arial"/>
          <w:sz w:val="24"/>
          <w:szCs w:val="24"/>
        </w:rPr>
        <w:t xml:space="preserve">species relative abundances </w:t>
      </w:r>
      <w:r w:rsidR="00717633">
        <w:rPr>
          <w:rFonts w:ascii="Arial" w:hAnsi="Arial" w:cs="Arial"/>
          <w:sz w:val="24"/>
          <w:szCs w:val="24"/>
        </w:rPr>
        <w:t>following seeding.</w:t>
      </w:r>
    </w:p>
    <w:p w14:paraId="7FB038AD" w14:textId="5167F7AB" w:rsidR="00717633" w:rsidRDefault="00717633" w:rsidP="00915510">
      <w:pPr>
        <w:pStyle w:val="ListParagraph"/>
        <w:numPr>
          <w:ilvl w:val="1"/>
          <w:numId w:val="1"/>
        </w:numPr>
        <w:rPr>
          <w:rFonts w:ascii="Arial" w:hAnsi="Arial" w:cs="Arial"/>
          <w:sz w:val="24"/>
          <w:szCs w:val="24"/>
        </w:rPr>
      </w:pPr>
      <w:r>
        <w:rPr>
          <w:rFonts w:ascii="Arial" w:hAnsi="Arial" w:cs="Arial"/>
          <w:sz w:val="24"/>
          <w:szCs w:val="24"/>
        </w:rPr>
        <w:t xml:space="preserve">All plots receiving a seed mixture containing naturalized species (mixture 2, 4, 6, and 7) received the same assignment, characterized by annual grasses </w:t>
      </w:r>
      <w:r>
        <w:rPr>
          <w:rFonts w:ascii="Arial" w:hAnsi="Arial" w:cs="Arial"/>
          <w:i/>
          <w:sz w:val="24"/>
          <w:szCs w:val="24"/>
        </w:rPr>
        <w:t>F. perennis</w:t>
      </w:r>
      <w:r>
        <w:rPr>
          <w:rFonts w:ascii="Arial" w:hAnsi="Arial" w:cs="Arial"/>
          <w:sz w:val="24"/>
          <w:szCs w:val="24"/>
        </w:rPr>
        <w:t xml:space="preserve">, </w:t>
      </w:r>
      <w:r>
        <w:rPr>
          <w:rFonts w:ascii="Arial" w:hAnsi="Arial" w:cs="Arial"/>
          <w:i/>
          <w:sz w:val="24"/>
          <w:szCs w:val="24"/>
        </w:rPr>
        <w:t>B. hordeaceous</w:t>
      </w:r>
      <w:r>
        <w:rPr>
          <w:rFonts w:ascii="Arial" w:hAnsi="Arial" w:cs="Arial"/>
          <w:sz w:val="24"/>
          <w:szCs w:val="24"/>
        </w:rPr>
        <w:t xml:space="preserve">, and annual legume </w:t>
      </w:r>
      <w:r>
        <w:rPr>
          <w:rFonts w:ascii="Arial" w:hAnsi="Arial" w:cs="Arial"/>
          <w:i/>
          <w:sz w:val="24"/>
          <w:szCs w:val="24"/>
        </w:rPr>
        <w:t>T. subterreaneum</w:t>
      </w:r>
      <w:r>
        <w:rPr>
          <w:rFonts w:ascii="Arial" w:hAnsi="Arial" w:cs="Arial"/>
          <w:sz w:val="24"/>
          <w:szCs w:val="24"/>
        </w:rPr>
        <w:t>.</w:t>
      </w:r>
    </w:p>
    <w:p w14:paraId="1C954512" w14:textId="1A454322" w:rsidR="00717633" w:rsidRDefault="00565568" w:rsidP="00915510">
      <w:pPr>
        <w:pStyle w:val="ListParagraph"/>
        <w:numPr>
          <w:ilvl w:val="1"/>
          <w:numId w:val="1"/>
        </w:numPr>
        <w:rPr>
          <w:rFonts w:ascii="Arial" w:hAnsi="Arial" w:cs="Arial"/>
          <w:sz w:val="24"/>
          <w:szCs w:val="24"/>
        </w:rPr>
      </w:pPr>
      <w:r>
        <w:rPr>
          <w:rFonts w:ascii="Arial" w:hAnsi="Arial" w:cs="Arial"/>
          <w:sz w:val="24"/>
          <w:szCs w:val="24"/>
        </w:rPr>
        <w:t xml:space="preserve">Plots which received a seed mixture including invasive species in the absence of naturalized exotics </w:t>
      </w:r>
      <w:r w:rsidR="00BB253B">
        <w:rPr>
          <w:rFonts w:ascii="Arial" w:hAnsi="Arial" w:cs="Arial"/>
          <w:sz w:val="24"/>
          <w:szCs w:val="24"/>
        </w:rPr>
        <w:t xml:space="preserve">(mixtures 1, 3) </w:t>
      </w:r>
      <w:r w:rsidR="006D67DC">
        <w:rPr>
          <w:rFonts w:ascii="Arial" w:hAnsi="Arial" w:cs="Arial"/>
          <w:sz w:val="24"/>
          <w:szCs w:val="24"/>
        </w:rPr>
        <w:t xml:space="preserve">received the same </w:t>
      </w:r>
      <w:r w:rsidR="00BB253B">
        <w:rPr>
          <w:rFonts w:ascii="Arial" w:hAnsi="Arial" w:cs="Arial"/>
          <w:sz w:val="24"/>
          <w:szCs w:val="24"/>
        </w:rPr>
        <w:t>cluster assignment</w:t>
      </w:r>
      <w:r w:rsidR="006D67DC">
        <w:rPr>
          <w:rFonts w:ascii="Arial" w:hAnsi="Arial" w:cs="Arial"/>
          <w:sz w:val="24"/>
          <w:szCs w:val="24"/>
        </w:rPr>
        <w:t xml:space="preserve">, characterized by invasive grasses </w:t>
      </w:r>
      <w:r w:rsidR="006D67DC" w:rsidRPr="006D67DC">
        <w:rPr>
          <w:rFonts w:ascii="Arial" w:hAnsi="Arial" w:cs="Arial"/>
          <w:i/>
          <w:sz w:val="24"/>
          <w:szCs w:val="24"/>
        </w:rPr>
        <w:t>E. caput-medusae</w:t>
      </w:r>
      <w:r w:rsidR="006D67DC">
        <w:rPr>
          <w:rFonts w:ascii="Arial" w:hAnsi="Arial" w:cs="Arial"/>
          <w:sz w:val="24"/>
          <w:szCs w:val="24"/>
        </w:rPr>
        <w:t xml:space="preserve"> and </w:t>
      </w:r>
      <w:r w:rsidR="006D67DC" w:rsidRPr="006D67DC">
        <w:rPr>
          <w:rFonts w:ascii="Arial" w:hAnsi="Arial" w:cs="Arial"/>
          <w:i/>
          <w:sz w:val="24"/>
          <w:szCs w:val="24"/>
        </w:rPr>
        <w:t>A. triuncialis</w:t>
      </w:r>
      <w:r w:rsidR="00FF59E0">
        <w:rPr>
          <w:rFonts w:ascii="Arial" w:hAnsi="Arial" w:cs="Arial"/>
          <w:sz w:val="24"/>
          <w:szCs w:val="24"/>
        </w:rPr>
        <w:t>.</w:t>
      </w:r>
    </w:p>
    <w:p w14:paraId="6E2D1F4E" w14:textId="74A4ED57" w:rsidR="00395B2C" w:rsidRDefault="00395B2C" w:rsidP="00915510">
      <w:pPr>
        <w:pStyle w:val="ListParagraph"/>
        <w:numPr>
          <w:ilvl w:val="1"/>
          <w:numId w:val="1"/>
        </w:numPr>
        <w:rPr>
          <w:rFonts w:ascii="Arial" w:hAnsi="Arial" w:cs="Arial"/>
          <w:sz w:val="24"/>
          <w:szCs w:val="24"/>
        </w:rPr>
      </w:pPr>
      <w:r>
        <w:rPr>
          <w:rFonts w:ascii="Arial" w:hAnsi="Arial" w:cs="Arial"/>
          <w:sz w:val="24"/>
          <w:szCs w:val="24"/>
        </w:rPr>
        <w:t xml:space="preserve">Native dominated state assignments, on the other hand, were only present in seeding mixes that </w:t>
      </w:r>
      <w:r w:rsidR="00F84173">
        <w:rPr>
          <w:rFonts w:ascii="Arial" w:hAnsi="Arial" w:cs="Arial"/>
          <w:sz w:val="24"/>
          <w:szCs w:val="24"/>
        </w:rPr>
        <w:t xml:space="preserve">solely </w:t>
      </w:r>
      <w:r>
        <w:rPr>
          <w:rFonts w:ascii="Arial" w:hAnsi="Arial" w:cs="Arial"/>
          <w:sz w:val="24"/>
          <w:szCs w:val="24"/>
        </w:rPr>
        <w:t>contained native species (mixture 5).</w:t>
      </w:r>
    </w:p>
    <w:p w14:paraId="503EA016" w14:textId="443B39FB" w:rsidR="00DE6579" w:rsidRDefault="00DE6579" w:rsidP="00DE6579">
      <w:pPr>
        <w:pStyle w:val="ListParagraph"/>
        <w:numPr>
          <w:ilvl w:val="0"/>
          <w:numId w:val="1"/>
        </w:numPr>
        <w:rPr>
          <w:rFonts w:ascii="Arial" w:hAnsi="Arial" w:cs="Arial"/>
          <w:sz w:val="24"/>
          <w:szCs w:val="24"/>
          <w:u w:val="single"/>
        </w:rPr>
      </w:pPr>
      <w:r w:rsidRPr="00DE6579">
        <w:rPr>
          <w:rFonts w:ascii="Arial" w:hAnsi="Arial" w:cs="Arial"/>
          <w:sz w:val="24"/>
          <w:szCs w:val="24"/>
          <w:u w:val="single"/>
        </w:rPr>
        <w:t>Transitions</w:t>
      </w:r>
      <w:r>
        <w:rPr>
          <w:rFonts w:ascii="Arial" w:hAnsi="Arial" w:cs="Arial"/>
          <w:sz w:val="24"/>
          <w:szCs w:val="24"/>
          <w:u w:val="single"/>
        </w:rPr>
        <w:t>:</w:t>
      </w:r>
    </w:p>
    <w:p w14:paraId="2F2C1F70" w14:textId="6CF7595F" w:rsidR="00DE6579" w:rsidRPr="003F5DCE" w:rsidRDefault="00DE6579" w:rsidP="00DE6579">
      <w:pPr>
        <w:pStyle w:val="ListParagraph"/>
        <w:numPr>
          <w:ilvl w:val="1"/>
          <w:numId w:val="1"/>
        </w:numPr>
        <w:rPr>
          <w:rFonts w:ascii="Arial" w:hAnsi="Arial" w:cs="Arial"/>
          <w:sz w:val="24"/>
          <w:szCs w:val="24"/>
          <w:u w:val="single"/>
        </w:rPr>
      </w:pPr>
      <w:r>
        <w:rPr>
          <w:rFonts w:ascii="Arial" w:hAnsi="Arial" w:cs="Arial"/>
          <w:sz w:val="24"/>
          <w:szCs w:val="24"/>
        </w:rPr>
        <w:t xml:space="preserve">Communities demonstrated </w:t>
      </w:r>
      <w:r w:rsidR="00BE0979">
        <w:rPr>
          <w:rFonts w:ascii="Arial" w:hAnsi="Arial" w:cs="Arial"/>
          <w:sz w:val="24"/>
          <w:szCs w:val="24"/>
        </w:rPr>
        <w:t>little stability</w:t>
      </w:r>
      <w:r w:rsidR="00A760F8">
        <w:rPr>
          <w:rFonts w:ascii="Arial" w:hAnsi="Arial" w:cs="Arial"/>
          <w:sz w:val="24"/>
          <w:szCs w:val="24"/>
        </w:rPr>
        <w:t xml:space="preserve"> in state assignment</w:t>
      </w:r>
      <w:r w:rsidR="00BE0979">
        <w:rPr>
          <w:rFonts w:ascii="Arial" w:hAnsi="Arial" w:cs="Arial"/>
          <w:sz w:val="24"/>
          <w:szCs w:val="24"/>
        </w:rPr>
        <w:t xml:space="preserve"> over the course of observation</w:t>
      </w:r>
      <w:r w:rsidR="00CC51A5">
        <w:rPr>
          <w:rFonts w:ascii="Arial" w:hAnsi="Arial" w:cs="Arial"/>
          <w:sz w:val="24"/>
          <w:szCs w:val="24"/>
        </w:rPr>
        <w:t xml:space="preserve">, though plots appeared to differ substantially </w:t>
      </w:r>
      <w:r w:rsidR="00E94358">
        <w:rPr>
          <w:rFonts w:ascii="Arial" w:hAnsi="Arial" w:cs="Arial"/>
          <w:sz w:val="24"/>
          <w:szCs w:val="24"/>
        </w:rPr>
        <w:t xml:space="preserve">in their </w:t>
      </w:r>
      <w:r w:rsidR="00251884">
        <w:rPr>
          <w:rFonts w:ascii="Arial" w:hAnsi="Arial" w:cs="Arial"/>
          <w:sz w:val="24"/>
          <w:szCs w:val="24"/>
        </w:rPr>
        <w:t xml:space="preserve">transition direction and frequency </w:t>
      </w:r>
      <w:r w:rsidR="006933FC">
        <w:rPr>
          <w:rFonts w:ascii="Arial" w:hAnsi="Arial" w:cs="Arial"/>
          <w:sz w:val="24"/>
          <w:szCs w:val="24"/>
        </w:rPr>
        <w:t>based on seeding mixture and experiment duration.</w:t>
      </w:r>
    </w:p>
    <w:p w14:paraId="0D37699C" w14:textId="77777777" w:rsidR="008655EB" w:rsidRPr="008655EB" w:rsidRDefault="003F5DCE" w:rsidP="00691E79">
      <w:pPr>
        <w:pStyle w:val="ListParagraph"/>
        <w:numPr>
          <w:ilvl w:val="1"/>
          <w:numId w:val="1"/>
        </w:numPr>
        <w:rPr>
          <w:rFonts w:ascii="Arial" w:hAnsi="Arial" w:cs="Arial"/>
          <w:sz w:val="24"/>
          <w:szCs w:val="24"/>
          <w:u w:val="single"/>
        </w:rPr>
      </w:pPr>
      <w:r>
        <w:rPr>
          <w:rFonts w:ascii="Arial" w:hAnsi="Arial" w:cs="Arial"/>
          <w:sz w:val="24"/>
          <w:szCs w:val="24"/>
        </w:rPr>
        <w:t xml:space="preserve">In particular, </w:t>
      </w:r>
      <w:r w:rsidR="00416568">
        <w:rPr>
          <w:rFonts w:ascii="Arial" w:hAnsi="Arial" w:cs="Arial"/>
          <w:sz w:val="24"/>
          <w:szCs w:val="24"/>
        </w:rPr>
        <w:t xml:space="preserve">the frequency of </w:t>
      </w:r>
      <w:r>
        <w:rPr>
          <w:rFonts w:ascii="Arial" w:hAnsi="Arial" w:cs="Arial"/>
          <w:sz w:val="24"/>
          <w:szCs w:val="24"/>
        </w:rPr>
        <w:t>communities given a state 2 assignment (</w:t>
      </w:r>
      <w:r w:rsidRPr="003F5DCE">
        <w:rPr>
          <w:rFonts w:ascii="Arial" w:hAnsi="Arial" w:cs="Arial"/>
          <w:i/>
          <w:sz w:val="24"/>
          <w:szCs w:val="24"/>
        </w:rPr>
        <w:t>F. perennis – B. hordeaceous</w:t>
      </w:r>
      <w:r>
        <w:rPr>
          <w:rFonts w:ascii="Arial" w:hAnsi="Arial" w:cs="Arial"/>
          <w:sz w:val="24"/>
          <w:szCs w:val="24"/>
        </w:rPr>
        <w:t>)</w:t>
      </w:r>
      <w:r w:rsidR="00416568">
        <w:rPr>
          <w:rFonts w:ascii="Arial" w:hAnsi="Arial" w:cs="Arial"/>
          <w:sz w:val="24"/>
          <w:szCs w:val="24"/>
        </w:rPr>
        <w:t xml:space="preserve"> dropped precipitously following the first year, often transitioning to an invasive dominated assignment in </w:t>
      </w:r>
      <w:r w:rsidR="0067092F">
        <w:rPr>
          <w:rFonts w:ascii="Arial" w:hAnsi="Arial" w:cs="Arial"/>
          <w:sz w:val="24"/>
          <w:szCs w:val="24"/>
        </w:rPr>
        <w:t>the 2</w:t>
      </w:r>
      <w:r w:rsidR="0067092F" w:rsidRPr="0067092F">
        <w:rPr>
          <w:rFonts w:ascii="Arial" w:hAnsi="Arial" w:cs="Arial"/>
          <w:sz w:val="24"/>
          <w:szCs w:val="24"/>
          <w:vertAlign w:val="superscript"/>
        </w:rPr>
        <w:t>nd</w:t>
      </w:r>
      <w:r w:rsidR="0067092F">
        <w:rPr>
          <w:rFonts w:ascii="Arial" w:hAnsi="Arial" w:cs="Arial"/>
          <w:sz w:val="24"/>
          <w:szCs w:val="24"/>
        </w:rPr>
        <w:t xml:space="preserve"> through 5</w:t>
      </w:r>
      <w:r w:rsidR="0067092F" w:rsidRPr="0067092F">
        <w:rPr>
          <w:rFonts w:ascii="Arial" w:hAnsi="Arial" w:cs="Arial"/>
          <w:sz w:val="24"/>
          <w:szCs w:val="24"/>
          <w:vertAlign w:val="superscript"/>
        </w:rPr>
        <w:t>th</w:t>
      </w:r>
      <w:r w:rsidR="0067092F">
        <w:rPr>
          <w:rFonts w:ascii="Arial" w:hAnsi="Arial" w:cs="Arial"/>
          <w:sz w:val="24"/>
          <w:szCs w:val="24"/>
        </w:rPr>
        <w:t xml:space="preserve"> years of the study</w:t>
      </w:r>
      <w:r w:rsidR="00416568">
        <w:rPr>
          <w:rFonts w:ascii="Arial" w:hAnsi="Arial" w:cs="Arial"/>
          <w:sz w:val="24"/>
          <w:szCs w:val="24"/>
        </w:rPr>
        <w:t>, or a fourth assignment (</w:t>
      </w:r>
      <w:r w:rsidR="00416568" w:rsidRPr="00416568">
        <w:rPr>
          <w:rFonts w:ascii="Arial" w:hAnsi="Arial" w:cs="Arial"/>
          <w:i/>
          <w:sz w:val="24"/>
          <w:szCs w:val="24"/>
        </w:rPr>
        <w:t>A. fatua – B. diandrus</w:t>
      </w:r>
      <w:r w:rsidR="00416568">
        <w:rPr>
          <w:rFonts w:ascii="Arial" w:hAnsi="Arial" w:cs="Arial"/>
          <w:sz w:val="24"/>
          <w:szCs w:val="24"/>
        </w:rPr>
        <w:t>)</w:t>
      </w:r>
      <w:r w:rsidR="00416568">
        <w:rPr>
          <w:rFonts w:ascii="Arial" w:hAnsi="Arial" w:cs="Arial"/>
          <w:i/>
          <w:sz w:val="24"/>
          <w:szCs w:val="24"/>
        </w:rPr>
        <w:t xml:space="preserve"> </w:t>
      </w:r>
      <w:r w:rsidR="00416568">
        <w:rPr>
          <w:rFonts w:ascii="Arial" w:hAnsi="Arial" w:cs="Arial"/>
          <w:sz w:val="24"/>
          <w:szCs w:val="24"/>
        </w:rPr>
        <w:t>that became more common in the 7</w:t>
      </w:r>
      <w:r w:rsidR="00416568" w:rsidRPr="00416568">
        <w:rPr>
          <w:rFonts w:ascii="Arial" w:hAnsi="Arial" w:cs="Arial"/>
          <w:sz w:val="24"/>
          <w:szCs w:val="24"/>
          <w:vertAlign w:val="superscript"/>
        </w:rPr>
        <w:t>th</w:t>
      </w:r>
      <w:r w:rsidR="00416568">
        <w:rPr>
          <w:rFonts w:ascii="Arial" w:hAnsi="Arial" w:cs="Arial"/>
          <w:sz w:val="24"/>
          <w:szCs w:val="24"/>
        </w:rPr>
        <w:t xml:space="preserve"> and 8</w:t>
      </w:r>
      <w:r w:rsidR="00416568" w:rsidRPr="00416568">
        <w:rPr>
          <w:rFonts w:ascii="Arial" w:hAnsi="Arial" w:cs="Arial"/>
          <w:sz w:val="24"/>
          <w:szCs w:val="24"/>
          <w:vertAlign w:val="superscript"/>
        </w:rPr>
        <w:t>th</w:t>
      </w:r>
      <w:r w:rsidR="00416568">
        <w:rPr>
          <w:rFonts w:ascii="Arial" w:hAnsi="Arial" w:cs="Arial"/>
          <w:sz w:val="24"/>
          <w:szCs w:val="24"/>
        </w:rPr>
        <w:t xml:space="preserve"> years of observation.</w:t>
      </w:r>
      <w:r w:rsidR="00E1676A">
        <w:rPr>
          <w:rFonts w:ascii="Arial" w:hAnsi="Arial" w:cs="Arial"/>
          <w:sz w:val="24"/>
          <w:szCs w:val="24"/>
        </w:rPr>
        <w:t xml:space="preserve"> Given the presence of a moderate wet period (years 2-</w:t>
      </w:r>
      <w:r w:rsidR="00A132DE">
        <w:rPr>
          <w:rFonts w:ascii="Arial" w:hAnsi="Arial" w:cs="Arial"/>
          <w:sz w:val="24"/>
          <w:szCs w:val="24"/>
        </w:rPr>
        <w:t>3</w:t>
      </w:r>
      <w:r w:rsidR="00E1676A">
        <w:rPr>
          <w:rFonts w:ascii="Arial" w:hAnsi="Arial" w:cs="Arial"/>
          <w:sz w:val="24"/>
          <w:szCs w:val="24"/>
        </w:rPr>
        <w:t xml:space="preserve">) and a historic drought (years 4-8), changes in assignment frequency </w:t>
      </w:r>
      <w:r w:rsidR="00BE0A97">
        <w:rPr>
          <w:rFonts w:ascii="Arial" w:hAnsi="Arial" w:cs="Arial"/>
          <w:sz w:val="24"/>
          <w:szCs w:val="24"/>
        </w:rPr>
        <w:t>imply a relationship between community performance and environmental conditions.</w:t>
      </w:r>
    </w:p>
    <w:p w14:paraId="2CF990FA" w14:textId="77777777" w:rsidR="008655EB" w:rsidRDefault="008655EB" w:rsidP="008655EB">
      <w:pPr>
        <w:rPr>
          <w:rFonts w:ascii="Arial" w:hAnsi="Arial" w:cs="Arial"/>
          <w:sz w:val="24"/>
          <w:szCs w:val="24"/>
          <w:u w:val="single"/>
        </w:rPr>
      </w:pPr>
    </w:p>
    <w:p w14:paraId="1E88E84B" w14:textId="165BE8F1" w:rsidR="00E004B2" w:rsidRPr="008655EB" w:rsidRDefault="008655EB" w:rsidP="008655EB">
      <w:pPr>
        <w:rPr>
          <w:rFonts w:ascii="Arial" w:hAnsi="Arial" w:cs="Arial"/>
          <w:sz w:val="24"/>
          <w:szCs w:val="24"/>
          <w:u w:val="single"/>
        </w:rPr>
      </w:pPr>
      <w:r w:rsidRPr="008655EB">
        <w:rPr>
          <w:rFonts w:ascii="Arial" w:hAnsi="Arial" w:cs="Arial"/>
          <w:noProof/>
          <w:sz w:val="24"/>
          <w:szCs w:val="24"/>
        </w:rPr>
        <w:lastRenderedPageBreak/>
        <w:drawing>
          <wp:inline distT="0" distB="0" distL="0" distR="0" wp14:anchorId="66910827" wp14:editId="268D50A7">
            <wp:extent cx="5943600" cy="3386746"/>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386746"/>
                    </a:xfrm>
                    <a:prstGeom prst="rect">
                      <a:avLst/>
                    </a:prstGeom>
                    <a:noFill/>
                    <a:ln>
                      <a:noFill/>
                    </a:ln>
                  </pic:spPr>
                </pic:pic>
              </a:graphicData>
            </a:graphic>
          </wp:inline>
        </w:drawing>
      </w:r>
      <w:bookmarkStart w:id="23" w:name="_GoBack"/>
      <w:bookmarkEnd w:id="23"/>
    </w:p>
    <w:p w14:paraId="3AB7E5FC" w14:textId="77777777" w:rsidR="00892526" w:rsidRDefault="00892526" w:rsidP="00892526">
      <w:pPr>
        <w:pStyle w:val="ListParagraph"/>
        <w:rPr>
          <w:rFonts w:ascii="Arial" w:hAnsi="Arial" w:cs="Arial"/>
          <w:b/>
          <w:sz w:val="24"/>
          <w:szCs w:val="24"/>
        </w:rPr>
      </w:pPr>
    </w:p>
    <w:p w14:paraId="30072407" w14:textId="225F6414" w:rsidR="000E7DF9" w:rsidRDefault="000E7DF9" w:rsidP="007842F4">
      <w:pPr>
        <w:pStyle w:val="ListParagraph"/>
        <w:numPr>
          <w:ilvl w:val="0"/>
          <w:numId w:val="8"/>
        </w:numPr>
        <w:rPr>
          <w:rFonts w:ascii="Arial" w:hAnsi="Arial" w:cs="Arial"/>
          <w:b/>
          <w:sz w:val="24"/>
          <w:szCs w:val="24"/>
        </w:rPr>
      </w:pPr>
      <w:r>
        <w:rPr>
          <w:rFonts w:ascii="Arial" w:hAnsi="Arial" w:cs="Arial"/>
          <w:b/>
          <w:sz w:val="24"/>
          <w:szCs w:val="24"/>
        </w:rPr>
        <w:t>Transition assignments over time and transition frequency table</w:t>
      </w:r>
    </w:p>
    <w:p w14:paraId="408F149A" w14:textId="1BD20EB8" w:rsidR="003D183A" w:rsidRPr="003D183A" w:rsidRDefault="003D183A" w:rsidP="003D183A">
      <w:pPr>
        <w:pStyle w:val="ListParagraph"/>
        <w:numPr>
          <w:ilvl w:val="0"/>
          <w:numId w:val="1"/>
        </w:numPr>
        <w:rPr>
          <w:rFonts w:ascii="Arial" w:hAnsi="Arial" w:cs="Arial"/>
          <w:b/>
          <w:sz w:val="24"/>
          <w:szCs w:val="24"/>
        </w:rPr>
      </w:pPr>
      <w:r>
        <w:rPr>
          <w:rFonts w:ascii="Arial" w:hAnsi="Arial" w:cs="Arial"/>
          <w:sz w:val="24"/>
          <w:szCs w:val="24"/>
        </w:rPr>
        <w:t xml:space="preserve">To test associations between transition frequencies, </w:t>
      </w:r>
      <w:r w:rsidR="004A53EF">
        <w:rPr>
          <w:rFonts w:ascii="Arial" w:hAnsi="Arial" w:cs="Arial"/>
          <w:sz w:val="24"/>
          <w:szCs w:val="24"/>
        </w:rPr>
        <w:t>we fit Markov state models to cluster assignment data.</w:t>
      </w:r>
    </w:p>
    <w:p w14:paraId="2F2FB880" w14:textId="1D114E45" w:rsidR="003421AB" w:rsidRPr="003421AB" w:rsidRDefault="003421AB" w:rsidP="003421AB">
      <w:pPr>
        <w:pStyle w:val="ListParagraph"/>
        <w:numPr>
          <w:ilvl w:val="0"/>
          <w:numId w:val="1"/>
        </w:numPr>
        <w:rPr>
          <w:rFonts w:ascii="Arial" w:hAnsi="Arial" w:cs="Arial"/>
          <w:sz w:val="24"/>
          <w:szCs w:val="24"/>
        </w:rPr>
      </w:pPr>
      <w:r>
        <w:rPr>
          <w:rFonts w:ascii="Arial" w:hAnsi="Arial" w:cs="Arial"/>
          <w:sz w:val="24"/>
          <w:szCs w:val="24"/>
        </w:rPr>
        <w:t xml:space="preserve">The following </w:t>
      </w:r>
      <w:r w:rsidR="00C212BB">
        <w:rPr>
          <w:rFonts w:ascii="Arial" w:hAnsi="Arial" w:cs="Arial"/>
          <w:sz w:val="24"/>
          <w:szCs w:val="24"/>
        </w:rPr>
        <w:t>table shows the total number of transitions observed over the 10 years of sampling encompassed in this dataset (n = 554). Entries along the matrix diagonal represent communities which retained their previously identified state in a following year’s observation, while off-diagonal entries represent communities which have experienced a transition.</w:t>
      </w:r>
      <w:r w:rsidR="00BA75FD">
        <w:rPr>
          <w:rFonts w:ascii="Arial" w:hAnsi="Arial" w:cs="Arial"/>
          <w:sz w:val="24"/>
          <w:szCs w:val="24"/>
        </w:rPr>
        <w:t xml:space="preserve"> </w:t>
      </w:r>
      <w:r w:rsidR="00BA75FD" w:rsidRPr="00BA75FD">
        <w:rPr>
          <w:rFonts w:ascii="Arial" w:hAnsi="Arial" w:cs="Arial"/>
          <w:color w:val="FF0000"/>
          <w:sz w:val="24"/>
          <w:szCs w:val="24"/>
        </w:rPr>
        <w:t>This might be moved to the appendix?</w:t>
      </w:r>
      <w:r w:rsidR="00C212BB">
        <w:rPr>
          <w:rFonts w:ascii="Arial" w:hAnsi="Arial" w:cs="Arial"/>
          <w:sz w:val="24"/>
          <w:szCs w:val="24"/>
        </w:rPr>
        <w:t xml:space="preserve"> </w:t>
      </w:r>
    </w:p>
    <w:p w14:paraId="3BB23A8B" w14:textId="6F99D688" w:rsidR="002D13FF" w:rsidRDefault="00C212BB" w:rsidP="005F2923">
      <w:pPr>
        <w:pStyle w:val="ListParagraph"/>
        <w:numPr>
          <w:ilvl w:val="0"/>
          <w:numId w:val="1"/>
        </w:numPr>
        <w:rPr>
          <w:ins w:id="24" w:author="Valerie Eviner" w:date="2019-01-14T18:28:00Z"/>
          <w:rFonts w:ascii="Arial" w:hAnsi="Arial" w:cs="Arial"/>
          <w:sz w:val="24"/>
          <w:szCs w:val="24"/>
        </w:rPr>
      </w:pPr>
      <w:r>
        <w:rPr>
          <w:rFonts w:ascii="Arial" w:hAnsi="Arial" w:cs="Arial"/>
          <w:sz w:val="24"/>
          <w:szCs w:val="24"/>
        </w:rPr>
        <w:t>Interestingly, t</w:t>
      </w:r>
      <w:r w:rsidR="006568C6" w:rsidRPr="006568C6">
        <w:rPr>
          <w:rFonts w:ascii="Arial" w:hAnsi="Arial" w:cs="Arial"/>
          <w:sz w:val="24"/>
          <w:szCs w:val="24"/>
        </w:rPr>
        <w:t xml:space="preserve">ransitions </w:t>
      </w:r>
      <w:r w:rsidR="006568C6">
        <w:rPr>
          <w:rFonts w:ascii="Arial" w:hAnsi="Arial" w:cs="Arial"/>
          <w:sz w:val="24"/>
          <w:szCs w:val="24"/>
        </w:rPr>
        <w:t>appear to be frequent and widely distributed in this dataset</w:t>
      </w:r>
      <w:r w:rsidR="00B5271B">
        <w:rPr>
          <w:rFonts w:ascii="Arial" w:hAnsi="Arial" w:cs="Arial"/>
          <w:sz w:val="24"/>
          <w:szCs w:val="24"/>
        </w:rPr>
        <w:t xml:space="preserve">. </w:t>
      </w:r>
      <w:r w:rsidR="000764EA">
        <w:rPr>
          <w:rFonts w:ascii="Arial" w:hAnsi="Arial" w:cs="Arial"/>
          <w:sz w:val="24"/>
          <w:szCs w:val="24"/>
        </w:rPr>
        <w:t>All possible transitions occurred, but some appear more common than others</w:t>
      </w:r>
      <w:r w:rsidR="009453C4">
        <w:rPr>
          <w:rFonts w:ascii="Arial" w:hAnsi="Arial" w:cs="Arial"/>
          <w:sz w:val="24"/>
          <w:szCs w:val="24"/>
        </w:rPr>
        <w:t xml:space="preserve"> – natives</w:t>
      </w:r>
      <w:r>
        <w:rPr>
          <w:rFonts w:ascii="Arial" w:hAnsi="Arial" w:cs="Arial"/>
          <w:sz w:val="24"/>
          <w:szCs w:val="24"/>
        </w:rPr>
        <w:t xml:space="preserve"> (cluster 1)</w:t>
      </w:r>
      <w:r w:rsidR="009453C4">
        <w:rPr>
          <w:rFonts w:ascii="Arial" w:hAnsi="Arial" w:cs="Arial"/>
          <w:sz w:val="24"/>
          <w:szCs w:val="24"/>
        </w:rPr>
        <w:t xml:space="preserve"> appear to have rarely transitioned to </w:t>
      </w:r>
      <w:r>
        <w:rPr>
          <w:rFonts w:ascii="Arial" w:hAnsi="Arial" w:cs="Arial"/>
          <w:sz w:val="24"/>
          <w:szCs w:val="24"/>
        </w:rPr>
        <w:t xml:space="preserve">cluster </w:t>
      </w:r>
      <w:r w:rsidR="009453C4">
        <w:rPr>
          <w:rFonts w:ascii="Arial" w:hAnsi="Arial" w:cs="Arial"/>
          <w:sz w:val="24"/>
          <w:szCs w:val="24"/>
        </w:rPr>
        <w:t xml:space="preserve">2 </w:t>
      </w:r>
      <w:commentRangeStart w:id="25"/>
      <w:r w:rsidR="009453C4">
        <w:rPr>
          <w:rFonts w:ascii="Arial" w:hAnsi="Arial" w:cs="Arial"/>
          <w:sz w:val="24"/>
          <w:szCs w:val="24"/>
        </w:rPr>
        <w:t>or</w:t>
      </w:r>
      <w:commentRangeEnd w:id="25"/>
      <w:r w:rsidR="008E75F5">
        <w:rPr>
          <w:rStyle w:val="CommentReference"/>
        </w:rPr>
        <w:commentReference w:id="25"/>
      </w:r>
      <w:r w:rsidR="009453C4">
        <w:rPr>
          <w:rFonts w:ascii="Arial" w:hAnsi="Arial" w:cs="Arial"/>
          <w:sz w:val="24"/>
          <w:szCs w:val="24"/>
        </w:rPr>
        <w:t xml:space="preserve"> 3</w:t>
      </w:r>
      <w:r w:rsidR="005810C0">
        <w:rPr>
          <w:rFonts w:ascii="Arial" w:hAnsi="Arial" w:cs="Arial"/>
          <w:sz w:val="24"/>
          <w:szCs w:val="24"/>
        </w:rPr>
        <w:t xml:space="preserve">, for </w:t>
      </w:r>
      <w:commentRangeStart w:id="26"/>
      <w:commentRangeStart w:id="27"/>
      <w:r w:rsidR="005810C0">
        <w:rPr>
          <w:rFonts w:ascii="Arial" w:hAnsi="Arial" w:cs="Arial"/>
          <w:sz w:val="24"/>
          <w:szCs w:val="24"/>
        </w:rPr>
        <w:t>example</w:t>
      </w:r>
      <w:commentRangeEnd w:id="26"/>
      <w:r w:rsidR="00DF309F">
        <w:rPr>
          <w:rStyle w:val="CommentReference"/>
        </w:rPr>
        <w:commentReference w:id="26"/>
      </w:r>
      <w:commentRangeEnd w:id="27"/>
      <w:r w:rsidR="00C71577">
        <w:rPr>
          <w:rStyle w:val="CommentReference"/>
        </w:rPr>
        <w:commentReference w:id="27"/>
      </w:r>
      <w:r w:rsidR="005810C0">
        <w:rPr>
          <w:rFonts w:ascii="Arial" w:hAnsi="Arial" w:cs="Arial"/>
          <w:sz w:val="24"/>
          <w:szCs w:val="24"/>
        </w:rPr>
        <w:t>.</w:t>
      </w:r>
    </w:p>
    <w:p w14:paraId="7BC8163D" w14:textId="3D99A8EE" w:rsidR="00FB3CE5" w:rsidRPr="005F2923" w:rsidRDefault="00FB3CE5">
      <w:pPr>
        <w:pStyle w:val="ListParagraph"/>
        <w:numPr>
          <w:ilvl w:val="1"/>
          <w:numId w:val="1"/>
        </w:numPr>
        <w:rPr>
          <w:rFonts w:ascii="Arial" w:hAnsi="Arial" w:cs="Arial"/>
          <w:sz w:val="24"/>
          <w:szCs w:val="24"/>
        </w:rPr>
        <w:pPrChange w:id="28" w:author="Valerie Eviner" w:date="2019-01-14T18:28:00Z">
          <w:pPr>
            <w:pStyle w:val="ListParagraph"/>
            <w:numPr>
              <w:numId w:val="1"/>
            </w:numPr>
            <w:ind w:hanging="360"/>
          </w:pPr>
        </w:pPrChange>
      </w:pPr>
      <w:ins w:id="29" w:author="Valerie Eviner" w:date="2019-01-14T18:28:00Z">
        <w:r>
          <w:rPr>
            <w:rFonts w:ascii="Arial" w:hAnsi="Arial" w:cs="Arial"/>
            <w:sz w:val="24"/>
            <w:szCs w:val="24"/>
          </w:rPr>
          <w:t>Most transitioning happens from cluster 4 (with similar shift to all 3 other clusters)</w:t>
        </w:r>
      </w:ins>
    </w:p>
    <w:p w14:paraId="7BD17A71" w14:textId="4CC20125" w:rsidR="001C1EB9" w:rsidRDefault="001C1EB9" w:rsidP="00C629B6">
      <w:pPr>
        <w:pStyle w:val="ListParagraph"/>
        <w:rPr>
          <w:rFonts w:ascii="Arial" w:hAnsi="Arial" w:cs="Arial"/>
          <w:b/>
          <w:sz w:val="24"/>
          <w:szCs w:val="24"/>
        </w:rPr>
      </w:pPr>
    </w:p>
    <w:p w14:paraId="7B0A8A0B" w14:textId="6E83B7C8" w:rsidR="00535722" w:rsidRDefault="00EC1DF2" w:rsidP="00C629B6">
      <w:pPr>
        <w:pStyle w:val="ListParagraph"/>
        <w:rPr>
          <w:rFonts w:ascii="Arial" w:hAnsi="Arial" w:cs="Arial"/>
          <w:b/>
          <w:sz w:val="24"/>
          <w:szCs w:val="24"/>
        </w:rPr>
      </w:pPr>
      <w:r>
        <w:rPr>
          <w:rStyle w:val="CommentReference"/>
        </w:rPr>
        <w:lastRenderedPageBreak/>
        <w:commentReference w:id="30"/>
      </w:r>
      <w:r w:rsidR="00BE2528" w:rsidRPr="00BE2528">
        <w:rPr>
          <w:noProof/>
        </w:rPr>
        <w:drawing>
          <wp:inline distT="0" distB="0" distL="0" distR="0" wp14:anchorId="29C440CB" wp14:editId="7C629F3C">
            <wp:extent cx="3359150" cy="16389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9150" cy="1638935"/>
                    </a:xfrm>
                    <a:prstGeom prst="rect">
                      <a:avLst/>
                    </a:prstGeom>
                    <a:noFill/>
                    <a:ln>
                      <a:noFill/>
                    </a:ln>
                  </pic:spPr>
                </pic:pic>
              </a:graphicData>
            </a:graphic>
          </wp:inline>
        </w:drawing>
      </w:r>
    </w:p>
    <w:p w14:paraId="4E35CFDD" w14:textId="47695F1B" w:rsidR="00E20587" w:rsidRDefault="00F2746E" w:rsidP="00C629B6">
      <w:pPr>
        <w:pStyle w:val="ListParagraph"/>
        <w:rPr>
          <w:rFonts w:ascii="Arial" w:hAnsi="Arial" w:cs="Arial"/>
          <w:b/>
          <w:sz w:val="24"/>
          <w:szCs w:val="24"/>
        </w:rPr>
      </w:pPr>
      <w:r>
        <w:rPr>
          <w:rStyle w:val="CommentReference"/>
        </w:rPr>
        <w:commentReference w:id="31"/>
      </w:r>
    </w:p>
    <w:p w14:paraId="45211C76" w14:textId="102765C4" w:rsidR="00176F03" w:rsidRDefault="003030AD" w:rsidP="003030AD">
      <w:pPr>
        <w:pStyle w:val="ListParagraph"/>
        <w:numPr>
          <w:ilvl w:val="0"/>
          <w:numId w:val="8"/>
        </w:numPr>
        <w:rPr>
          <w:rFonts w:ascii="Arial" w:hAnsi="Arial" w:cs="Arial"/>
          <w:b/>
          <w:sz w:val="24"/>
          <w:szCs w:val="24"/>
        </w:rPr>
      </w:pPr>
      <w:r>
        <w:rPr>
          <w:rFonts w:ascii="Arial" w:hAnsi="Arial" w:cs="Arial"/>
          <w:b/>
          <w:sz w:val="24"/>
          <w:szCs w:val="24"/>
        </w:rPr>
        <w:t>Transition Probability Diagram</w:t>
      </w:r>
    </w:p>
    <w:p w14:paraId="5277DD3B" w14:textId="262D33A8" w:rsidR="003030AD" w:rsidRDefault="002E2913" w:rsidP="003030AD">
      <w:pPr>
        <w:pStyle w:val="ListParagraph"/>
        <w:rPr>
          <w:rFonts w:ascii="Arial" w:hAnsi="Arial" w:cs="Arial"/>
          <w:sz w:val="24"/>
          <w:szCs w:val="24"/>
        </w:rPr>
      </w:pPr>
      <w:r>
        <w:rPr>
          <w:rFonts w:ascii="Arial" w:hAnsi="Arial" w:cs="Arial"/>
          <w:sz w:val="24"/>
          <w:szCs w:val="24"/>
        </w:rPr>
        <w:t xml:space="preserve">Directed graph demonstrating average probability of an observation retaining its state assignment in the following year (values within circles) or transitioning to another state assignment (labelled arrows) across all observations from 2007 – 2018. State diameter and arrow width are scaled by the probability of stability, or transition, respectively. </w:t>
      </w:r>
    </w:p>
    <w:p w14:paraId="2F237F30" w14:textId="7FD30F07" w:rsidR="002E2913" w:rsidRPr="007B7774" w:rsidRDefault="002E2913" w:rsidP="003030AD">
      <w:pPr>
        <w:pStyle w:val="ListParagraph"/>
        <w:rPr>
          <w:rFonts w:ascii="Arial" w:hAnsi="Arial" w:cs="Arial"/>
          <w:color w:val="0070C0"/>
          <w:sz w:val="24"/>
          <w:szCs w:val="24"/>
        </w:rPr>
      </w:pPr>
    </w:p>
    <w:p w14:paraId="5EF48164" w14:textId="6E504766" w:rsidR="002E2913" w:rsidRPr="007B7774" w:rsidRDefault="002E2913" w:rsidP="003030AD">
      <w:pPr>
        <w:pStyle w:val="ListParagraph"/>
        <w:rPr>
          <w:rFonts w:ascii="Arial" w:hAnsi="Arial" w:cs="Arial"/>
          <w:i/>
          <w:color w:val="0070C0"/>
          <w:sz w:val="24"/>
          <w:szCs w:val="24"/>
        </w:rPr>
      </w:pPr>
      <w:r w:rsidRPr="007B7774">
        <w:rPr>
          <w:rFonts w:ascii="Arial" w:hAnsi="Arial" w:cs="Arial"/>
          <w:i/>
          <w:color w:val="0070C0"/>
          <w:sz w:val="24"/>
          <w:szCs w:val="24"/>
        </w:rPr>
        <w:t>I though this figure would do a better job demonstrating some evidence of the “flip-flopping” that was missing from other attempts to discuss these results. As a way to tell the story, I thought this figure would be a natural extension of the raw data on the relative frequency of different state assignments over time, that can be followed-up by an analysis of what causes these transitions, or whether they are purely random. The program I used to generate this directed graph distributes the circles somewhat randomly, so if any overlaps in labels make things difficult to follow (I see this in the middle), I can create a set of candidate figures and select the best one. Waited to do this until confirmation that other things about the figure do not need to be changed, however.</w:t>
      </w:r>
    </w:p>
    <w:p w14:paraId="18CFFF6E" w14:textId="7E86DDAC" w:rsidR="002E2913" w:rsidRDefault="002E2913" w:rsidP="003030AD">
      <w:pPr>
        <w:pStyle w:val="ListParagraph"/>
        <w:rPr>
          <w:rFonts w:ascii="Arial" w:hAnsi="Arial" w:cs="Arial"/>
          <w:i/>
          <w:sz w:val="24"/>
          <w:szCs w:val="24"/>
        </w:rPr>
      </w:pPr>
    </w:p>
    <w:p w14:paraId="16F310F7" w14:textId="17B8F2D4" w:rsidR="002E2913" w:rsidRDefault="00F2746E" w:rsidP="003030AD">
      <w:pPr>
        <w:pStyle w:val="ListParagraph"/>
        <w:rPr>
          <w:rFonts w:ascii="Arial" w:hAnsi="Arial" w:cs="Arial"/>
          <w:sz w:val="24"/>
          <w:szCs w:val="24"/>
        </w:rPr>
      </w:pPr>
      <w:r>
        <w:rPr>
          <w:rFonts w:ascii="Arial" w:hAnsi="Arial" w:cs="Arial"/>
          <w:sz w:val="24"/>
          <w:szCs w:val="24"/>
        </w:rPr>
        <w:t xml:space="preserve">This figure suggests </w:t>
      </w:r>
      <w:r w:rsidR="00D24647">
        <w:rPr>
          <w:rFonts w:ascii="Arial" w:hAnsi="Arial" w:cs="Arial"/>
          <w:sz w:val="24"/>
          <w:szCs w:val="24"/>
        </w:rPr>
        <w:t>that there is little evidence for convergence of plant communities to a single community type over the course of our observation, consistent with notions of non-equilibrium in this system. Three community types (E. glaucus – S. pulchra, E. caput-medusae – A. triuncialis, and A. fatua – B. diandrus) all exhibit relatively similar stability, while the fourth, F. perennis – B. hordeacous, was quicker to change its state assignment.</w:t>
      </w:r>
    </w:p>
    <w:p w14:paraId="57A1CD5F" w14:textId="7550A9CC" w:rsidR="00D24647" w:rsidRDefault="00D24647" w:rsidP="003030AD">
      <w:pPr>
        <w:pStyle w:val="ListParagraph"/>
        <w:rPr>
          <w:rFonts w:ascii="Arial" w:hAnsi="Arial" w:cs="Arial"/>
          <w:sz w:val="24"/>
          <w:szCs w:val="24"/>
        </w:rPr>
      </w:pPr>
    </w:p>
    <w:p w14:paraId="051A2BC6" w14:textId="307262BB" w:rsidR="00176F03" w:rsidRDefault="00D24647" w:rsidP="002A45F7">
      <w:pPr>
        <w:pStyle w:val="ListParagraph"/>
        <w:rPr>
          <w:rFonts w:ascii="Arial" w:hAnsi="Arial" w:cs="Arial"/>
          <w:sz w:val="24"/>
          <w:szCs w:val="24"/>
        </w:rPr>
      </w:pPr>
      <w:r>
        <w:rPr>
          <w:rFonts w:ascii="Arial" w:hAnsi="Arial" w:cs="Arial"/>
          <w:sz w:val="24"/>
          <w:szCs w:val="24"/>
        </w:rPr>
        <w:t xml:space="preserve">However, the </w:t>
      </w:r>
      <w:r w:rsidR="000C059D">
        <w:rPr>
          <w:rFonts w:ascii="Arial" w:hAnsi="Arial" w:cs="Arial"/>
          <w:sz w:val="24"/>
          <w:szCs w:val="24"/>
        </w:rPr>
        <w:t xml:space="preserve">magnitude of transition probabilities differed significantly based on the </w:t>
      </w:r>
      <w:r w:rsidR="002A45F7">
        <w:rPr>
          <w:rFonts w:ascii="Arial" w:hAnsi="Arial" w:cs="Arial"/>
          <w:sz w:val="24"/>
          <w:szCs w:val="24"/>
        </w:rPr>
        <w:t xml:space="preserve">direction of change. Some states, such as 2 and 4, appeared to “flip-flop” frequently between one another, while other pairs of states, such as 2 and 3, showed unidirectional patterns of change.  </w:t>
      </w:r>
    </w:p>
    <w:p w14:paraId="2F426432" w14:textId="2DB04905" w:rsidR="009C60A5" w:rsidRPr="002A45F7" w:rsidRDefault="0078722D" w:rsidP="002A45F7">
      <w:pPr>
        <w:pStyle w:val="ListParagraph"/>
        <w:rPr>
          <w:rFonts w:ascii="Arial" w:hAnsi="Arial" w:cs="Arial"/>
          <w:sz w:val="24"/>
          <w:szCs w:val="24"/>
        </w:rPr>
      </w:pPr>
      <w:r w:rsidRPr="0078722D">
        <w:rPr>
          <w:rFonts w:ascii="Arial" w:hAnsi="Arial" w:cs="Arial"/>
          <w:noProof/>
          <w:sz w:val="24"/>
          <w:szCs w:val="24"/>
        </w:rPr>
        <w:lastRenderedPageBreak/>
        <w:drawing>
          <wp:inline distT="0" distB="0" distL="0" distR="0" wp14:anchorId="7AABE59B" wp14:editId="2DA65BD1">
            <wp:extent cx="5705475" cy="65037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07380" cy="6505909"/>
                    </a:xfrm>
                    <a:prstGeom prst="rect">
                      <a:avLst/>
                    </a:prstGeom>
                    <a:noFill/>
                    <a:ln>
                      <a:noFill/>
                    </a:ln>
                  </pic:spPr>
                </pic:pic>
              </a:graphicData>
            </a:graphic>
          </wp:inline>
        </w:drawing>
      </w:r>
    </w:p>
    <w:p w14:paraId="2E5E1101" w14:textId="77777777" w:rsidR="00176F03" w:rsidRDefault="00176F03" w:rsidP="00C629B6">
      <w:pPr>
        <w:pStyle w:val="ListParagraph"/>
        <w:rPr>
          <w:rFonts w:ascii="Arial" w:hAnsi="Arial" w:cs="Arial"/>
          <w:b/>
          <w:sz w:val="24"/>
          <w:szCs w:val="24"/>
        </w:rPr>
      </w:pPr>
    </w:p>
    <w:p w14:paraId="65F74C77" w14:textId="5FDA0A65" w:rsidR="000E7DF9" w:rsidRDefault="000E7DF9" w:rsidP="007842F4">
      <w:pPr>
        <w:pStyle w:val="ListParagraph"/>
        <w:numPr>
          <w:ilvl w:val="0"/>
          <w:numId w:val="8"/>
        </w:numPr>
        <w:rPr>
          <w:rFonts w:ascii="Arial" w:hAnsi="Arial" w:cs="Arial"/>
          <w:b/>
          <w:sz w:val="24"/>
          <w:szCs w:val="24"/>
        </w:rPr>
      </w:pPr>
      <w:r>
        <w:rPr>
          <w:rFonts w:ascii="Arial" w:hAnsi="Arial" w:cs="Arial"/>
          <w:b/>
          <w:sz w:val="24"/>
          <w:szCs w:val="24"/>
        </w:rPr>
        <w:t>AIC model selection table</w:t>
      </w:r>
    </w:p>
    <w:p w14:paraId="4ACD9C0F" w14:textId="1F988E3A" w:rsidR="002A45F7" w:rsidRDefault="002A45F7" w:rsidP="00353E5E">
      <w:pPr>
        <w:pStyle w:val="ListParagraph"/>
        <w:numPr>
          <w:ilvl w:val="0"/>
          <w:numId w:val="1"/>
        </w:numPr>
        <w:rPr>
          <w:rFonts w:ascii="Arial" w:hAnsi="Arial" w:cs="Arial"/>
          <w:sz w:val="24"/>
          <w:szCs w:val="24"/>
        </w:rPr>
      </w:pPr>
      <w:r>
        <w:rPr>
          <w:rFonts w:ascii="Arial" w:hAnsi="Arial" w:cs="Arial"/>
          <w:sz w:val="24"/>
          <w:szCs w:val="24"/>
        </w:rPr>
        <w:t xml:space="preserve">To better understand drivers of change between state assignments, multi-state modeling was used to quantify the influence of </w:t>
      </w:r>
      <w:r w:rsidR="00353E5E">
        <w:rPr>
          <w:rFonts w:ascii="Arial" w:hAnsi="Arial" w:cs="Arial"/>
          <w:sz w:val="24"/>
          <w:szCs w:val="24"/>
        </w:rPr>
        <w:t>two hypothesized covariates – initial seeding composition and climatic variation.</w:t>
      </w:r>
    </w:p>
    <w:p w14:paraId="50944343" w14:textId="77777777" w:rsidR="00353E5E" w:rsidRDefault="00353E5E" w:rsidP="002A45F7">
      <w:pPr>
        <w:pStyle w:val="ListParagraph"/>
        <w:rPr>
          <w:rFonts w:ascii="Arial" w:hAnsi="Arial" w:cs="Arial"/>
          <w:sz w:val="24"/>
          <w:szCs w:val="24"/>
        </w:rPr>
      </w:pPr>
    </w:p>
    <w:p w14:paraId="2A76FB37" w14:textId="21A7E207" w:rsidR="00353E5E" w:rsidRPr="002A45F7" w:rsidRDefault="00353E5E" w:rsidP="00353E5E">
      <w:pPr>
        <w:pStyle w:val="ListParagraph"/>
        <w:numPr>
          <w:ilvl w:val="0"/>
          <w:numId w:val="1"/>
        </w:numPr>
        <w:rPr>
          <w:rFonts w:ascii="Arial" w:hAnsi="Arial" w:cs="Arial"/>
          <w:sz w:val="24"/>
          <w:szCs w:val="24"/>
        </w:rPr>
      </w:pPr>
      <w:r>
        <w:rPr>
          <w:rFonts w:ascii="Arial" w:hAnsi="Arial" w:cs="Arial"/>
          <w:sz w:val="24"/>
          <w:szCs w:val="24"/>
        </w:rPr>
        <w:t>The model selection</w:t>
      </w:r>
      <w:r w:rsidR="000459E8">
        <w:rPr>
          <w:rFonts w:ascii="Arial" w:hAnsi="Arial" w:cs="Arial"/>
          <w:sz w:val="24"/>
          <w:szCs w:val="24"/>
        </w:rPr>
        <w:t xml:space="preserve"> table below shows comparison between models fit using no covariates, models incorporating the influence of planting composition (whether a </w:t>
      </w:r>
      <w:r w:rsidR="000459E8">
        <w:rPr>
          <w:rFonts w:ascii="Arial" w:hAnsi="Arial" w:cs="Arial"/>
          <w:sz w:val="24"/>
          <w:szCs w:val="24"/>
        </w:rPr>
        <w:lastRenderedPageBreak/>
        <w:t>given state assignment was represented in the species mix used in planting), and climatic variation (SPEI).</w:t>
      </w:r>
    </w:p>
    <w:p w14:paraId="48E34CB0" w14:textId="29D26820" w:rsidR="007C19F0" w:rsidRDefault="000459E8" w:rsidP="00C212BB">
      <w:pPr>
        <w:pStyle w:val="ListParagraph"/>
        <w:numPr>
          <w:ilvl w:val="0"/>
          <w:numId w:val="1"/>
        </w:numPr>
        <w:rPr>
          <w:rFonts w:ascii="Arial" w:hAnsi="Arial" w:cs="Arial"/>
          <w:sz w:val="24"/>
          <w:szCs w:val="24"/>
        </w:rPr>
      </w:pPr>
      <w:r>
        <w:rPr>
          <w:rFonts w:ascii="Arial" w:hAnsi="Arial" w:cs="Arial"/>
          <w:sz w:val="24"/>
          <w:szCs w:val="24"/>
        </w:rPr>
        <w:t xml:space="preserve">This table shows </w:t>
      </w:r>
      <w:r w:rsidR="00ED0D06">
        <w:rPr>
          <w:rFonts w:ascii="Arial" w:hAnsi="Arial" w:cs="Arial"/>
          <w:sz w:val="24"/>
          <w:szCs w:val="24"/>
        </w:rPr>
        <w:t xml:space="preserve">that the best fit model in this case (lowest AIC score) </w:t>
      </w:r>
      <w:r w:rsidR="00A43601">
        <w:rPr>
          <w:rFonts w:ascii="Arial" w:hAnsi="Arial" w:cs="Arial"/>
          <w:sz w:val="24"/>
          <w:szCs w:val="24"/>
        </w:rPr>
        <w:t xml:space="preserve">is one that contains covariates related to planting composition and 1 year drought. The 3 year drought model is also an acceptable </w:t>
      </w:r>
      <w:r w:rsidR="009017BB">
        <w:rPr>
          <w:rFonts w:ascii="Arial" w:hAnsi="Arial" w:cs="Arial"/>
          <w:sz w:val="24"/>
          <w:szCs w:val="24"/>
        </w:rPr>
        <w:t>alternative, and the 2 year drought model isn’t a whole lot worse than the other two.</w:t>
      </w:r>
    </w:p>
    <w:p w14:paraId="07F15D82" w14:textId="77777777" w:rsidR="00AB16C0" w:rsidRPr="00C212BB" w:rsidRDefault="00AB16C0" w:rsidP="00AB16C0">
      <w:pPr>
        <w:pStyle w:val="ListParagraph"/>
        <w:rPr>
          <w:rFonts w:ascii="Arial" w:hAnsi="Arial" w:cs="Arial"/>
          <w:sz w:val="24"/>
          <w:szCs w:val="24"/>
        </w:rPr>
      </w:pPr>
    </w:p>
    <w:p w14:paraId="6BE7CE0B" w14:textId="5B20EBC3" w:rsidR="009B7791" w:rsidRDefault="00E67E46" w:rsidP="00AB2FD4">
      <w:pPr>
        <w:pStyle w:val="ListParagraph"/>
        <w:rPr>
          <w:rFonts w:ascii="Arial" w:hAnsi="Arial" w:cs="Arial"/>
          <w:b/>
          <w:sz w:val="24"/>
          <w:szCs w:val="24"/>
        </w:rPr>
      </w:pPr>
      <w:r w:rsidRPr="00E67E46">
        <w:rPr>
          <w:noProof/>
        </w:rPr>
        <w:drawing>
          <wp:inline distT="0" distB="0" distL="0" distR="0" wp14:anchorId="769BED84" wp14:editId="6A0AD7A8">
            <wp:extent cx="3512744" cy="28784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30244" cy="2892795"/>
                    </a:xfrm>
                    <a:prstGeom prst="rect">
                      <a:avLst/>
                    </a:prstGeom>
                    <a:noFill/>
                    <a:ln>
                      <a:noFill/>
                    </a:ln>
                  </pic:spPr>
                </pic:pic>
              </a:graphicData>
            </a:graphic>
          </wp:inline>
        </w:drawing>
      </w:r>
    </w:p>
    <w:p w14:paraId="27A07F0A" w14:textId="789468F9" w:rsidR="009B7791" w:rsidRDefault="00822B00" w:rsidP="00C212BB">
      <w:pPr>
        <w:rPr>
          <w:rFonts w:ascii="Arial" w:hAnsi="Arial" w:cs="Arial"/>
          <w:b/>
          <w:sz w:val="24"/>
          <w:szCs w:val="24"/>
        </w:rPr>
      </w:pPr>
      <w:r w:rsidRPr="00C212BB">
        <w:rPr>
          <w:rFonts w:ascii="Arial" w:hAnsi="Arial" w:cs="Arial"/>
          <w:b/>
          <w:sz w:val="24"/>
          <w:szCs w:val="24"/>
        </w:rPr>
        <w:br w:type="column"/>
      </w:r>
      <w:r w:rsidR="00C212BB">
        <w:rPr>
          <w:rFonts w:ascii="Arial" w:hAnsi="Arial" w:cs="Arial"/>
          <w:b/>
          <w:sz w:val="24"/>
          <w:szCs w:val="24"/>
        </w:rPr>
        <w:lastRenderedPageBreak/>
        <w:t xml:space="preserve">State </w:t>
      </w:r>
      <w:commentRangeStart w:id="32"/>
      <w:r w:rsidR="00C212BB">
        <w:rPr>
          <w:rFonts w:ascii="Arial" w:hAnsi="Arial" w:cs="Arial"/>
          <w:b/>
          <w:sz w:val="24"/>
          <w:szCs w:val="24"/>
        </w:rPr>
        <w:t>Resilience</w:t>
      </w:r>
      <w:commentRangeEnd w:id="32"/>
      <w:r w:rsidR="00F11691">
        <w:rPr>
          <w:rStyle w:val="CommentReference"/>
        </w:rPr>
        <w:commentReference w:id="32"/>
      </w:r>
    </w:p>
    <w:p w14:paraId="556022C7" w14:textId="77777777" w:rsidR="009C60A5" w:rsidRDefault="00BE2528" w:rsidP="007B7774">
      <w:pPr>
        <w:pStyle w:val="ListParagraph"/>
        <w:numPr>
          <w:ilvl w:val="0"/>
          <w:numId w:val="1"/>
        </w:numPr>
        <w:rPr>
          <w:rFonts w:ascii="Arial" w:hAnsi="Arial" w:cs="Arial"/>
          <w:sz w:val="24"/>
          <w:szCs w:val="24"/>
        </w:rPr>
      </w:pPr>
      <w:r>
        <w:rPr>
          <w:rFonts w:ascii="Arial" w:hAnsi="Arial" w:cs="Arial"/>
          <w:sz w:val="24"/>
          <w:szCs w:val="24"/>
        </w:rPr>
        <w:t xml:space="preserve">Given the </w:t>
      </w:r>
      <w:r w:rsidR="007E7414">
        <w:rPr>
          <w:rFonts w:ascii="Arial" w:hAnsi="Arial" w:cs="Arial"/>
          <w:sz w:val="24"/>
          <w:szCs w:val="24"/>
        </w:rPr>
        <w:t xml:space="preserve">observed influence of climatic variation and planting composition on </w:t>
      </w:r>
      <w:r w:rsidR="009C60A5">
        <w:rPr>
          <w:rFonts w:ascii="Arial" w:hAnsi="Arial" w:cs="Arial"/>
          <w:sz w:val="24"/>
          <w:szCs w:val="24"/>
        </w:rPr>
        <w:t xml:space="preserve">transition probabilities in multi-state modeling, subsequent inference about these parameters may shed insights into how state types are responding to these drivers. </w:t>
      </w:r>
    </w:p>
    <w:p w14:paraId="1DB4A99C" w14:textId="1D8A467C" w:rsidR="00AB45F1" w:rsidRPr="009C60A5" w:rsidRDefault="009C60A5" w:rsidP="009C60A5">
      <w:pPr>
        <w:pStyle w:val="ListParagraph"/>
        <w:numPr>
          <w:ilvl w:val="0"/>
          <w:numId w:val="1"/>
        </w:numPr>
        <w:rPr>
          <w:rFonts w:ascii="Arial" w:hAnsi="Arial" w:cs="Arial"/>
          <w:b/>
          <w:sz w:val="24"/>
          <w:szCs w:val="24"/>
        </w:rPr>
      </w:pPr>
      <w:r>
        <w:rPr>
          <w:rFonts w:ascii="Arial" w:hAnsi="Arial" w:cs="Arial"/>
          <w:sz w:val="24"/>
          <w:szCs w:val="24"/>
        </w:rPr>
        <w:t xml:space="preserve">This figure below focuses on stability -- </w:t>
      </w:r>
      <w:r w:rsidR="009B7791">
        <w:rPr>
          <w:rFonts w:ascii="Arial" w:hAnsi="Arial" w:cs="Arial"/>
          <w:sz w:val="24"/>
          <w:szCs w:val="24"/>
        </w:rPr>
        <w:t xml:space="preserve">the </w:t>
      </w:r>
      <w:r w:rsidR="00D60F28">
        <w:rPr>
          <w:rFonts w:ascii="Arial" w:hAnsi="Arial" w:cs="Arial"/>
          <w:sz w:val="24"/>
          <w:szCs w:val="24"/>
        </w:rPr>
        <w:t xml:space="preserve">probability that </w:t>
      </w:r>
      <w:r>
        <w:rPr>
          <w:rFonts w:ascii="Arial" w:hAnsi="Arial" w:cs="Arial"/>
          <w:sz w:val="24"/>
          <w:szCs w:val="24"/>
        </w:rPr>
        <w:t>an observed community retains its composition in subsequent sampling, relative to drought stress (SPEI) and contingency.</w:t>
      </w:r>
    </w:p>
    <w:p w14:paraId="1B8E2A32" w14:textId="734F49FC" w:rsidR="009C60A5" w:rsidRPr="009C60A5" w:rsidRDefault="00D609EB" w:rsidP="009B7791">
      <w:pPr>
        <w:pStyle w:val="ListParagraph"/>
        <w:numPr>
          <w:ilvl w:val="0"/>
          <w:numId w:val="1"/>
        </w:numPr>
        <w:rPr>
          <w:rFonts w:ascii="Arial" w:hAnsi="Arial" w:cs="Arial"/>
          <w:b/>
          <w:sz w:val="24"/>
          <w:szCs w:val="24"/>
        </w:rPr>
      </w:pPr>
      <w:r>
        <w:rPr>
          <w:rFonts w:ascii="Arial" w:hAnsi="Arial" w:cs="Arial"/>
          <w:sz w:val="24"/>
          <w:szCs w:val="24"/>
        </w:rPr>
        <w:t>Modelled</w:t>
      </w:r>
      <w:r w:rsidR="009C60A5">
        <w:rPr>
          <w:rFonts w:ascii="Arial" w:hAnsi="Arial" w:cs="Arial"/>
          <w:sz w:val="24"/>
          <w:szCs w:val="24"/>
        </w:rPr>
        <w:t xml:space="preserve"> responses indicate that:</w:t>
      </w:r>
    </w:p>
    <w:p w14:paraId="784A422A" w14:textId="30219E1F" w:rsidR="009C60A5" w:rsidRPr="00AB16C0" w:rsidRDefault="009C60A5" w:rsidP="009C60A5">
      <w:pPr>
        <w:pStyle w:val="ListParagraph"/>
        <w:numPr>
          <w:ilvl w:val="1"/>
          <w:numId w:val="1"/>
        </w:numPr>
        <w:rPr>
          <w:rFonts w:ascii="Arial" w:hAnsi="Arial" w:cs="Arial"/>
          <w:b/>
          <w:sz w:val="24"/>
          <w:szCs w:val="24"/>
        </w:rPr>
      </w:pPr>
      <w:r>
        <w:rPr>
          <w:rFonts w:ascii="Arial" w:hAnsi="Arial" w:cs="Arial"/>
          <w:sz w:val="24"/>
          <w:szCs w:val="24"/>
        </w:rPr>
        <w:t xml:space="preserve">Over the course of our experiment, species composition in planting reduced stability in state assignment, suggesting that arrival order may influence </w:t>
      </w:r>
      <w:r w:rsidR="00AB16C0">
        <w:rPr>
          <w:rFonts w:ascii="Arial" w:hAnsi="Arial" w:cs="Arial"/>
          <w:sz w:val="24"/>
          <w:szCs w:val="24"/>
        </w:rPr>
        <w:t>vegetation transitions over time. These effects may be the result of priority effects, in which established vegetation is able to pre-empt resources or alter the local environment; or barriers to seed arrival and recruitment.</w:t>
      </w:r>
    </w:p>
    <w:p w14:paraId="579BDA98" w14:textId="6F5B6A52" w:rsidR="003B2087" w:rsidRPr="007B4753" w:rsidRDefault="00AB16C0" w:rsidP="003B2087">
      <w:pPr>
        <w:pStyle w:val="ListParagraph"/>
        <w:numPr>
          <w:ilvl w:val="1"/>
          <w:numId w:val="1"/>
        </w:numPr>
        <w:rPr>
          <w:rFonts w:ascii="Arial" w:hAnsi="Arial" w:cs="Arial"/>
          <w:b/>
          <w:sz w:val="24"/>
          <w:szCs w:val="24"/>
        </w:rPr>
      </w:pPr>
      <w:r>
        <w:rPr>
          <w:rFonts w:ascii="Arial" w:hAnsi="Arial" w:cs="Arial"/>
          <w:sz w:val="24"/>
          <w:szCs w:val="24"/>
        </w:rPr>
        <w:t>The stability of two states, in particular, appeared strongly affected by drought. State 3</w:t>
      </w:r>
      <w:r w:rsidR="00CA1720">
        <w:rPr>
          <w:rFonts w:ascii="Arial" w:hAnsi="Arial" w:cs="Arial"/>
          <w:sz w:val="24"/>
          <w:szCs w:val="24"/>
        </w:rPr>
        <w:t>:</w:t>
      </w:r>
      <w:r>
        <w:rPr>
          <w:rFonts w:ascii="Arial" w:hAnsi="Arial" w:cs="Arial"/>
          <w:sz w:val="24"/>
          <w:szCs w:val="24"/>
        </w:rPr>
        <w:t xml:space="preserve"> “E. caput-medusae – A. triuncialis”, composed of invasive annual grasses, and State 4</w:t>
      </w:r>
      <w:r w:rsidR="00CA1720">
        <w:rPr>
          <w:rFonts w:ascii="Arial" w:hAnsi="Arial" w:cs="Arial"/>
          <w:sz w:val="24"/>
          <w:szCs w:val="24"/>
        </w:rPr>
        <w:t>:</w:t>
      </w:r>
      <w:r>
        <w:rPr>
          <w:rFonts w:ascii="Arial" w:hAnsi="Arial" w:cs="Arial"/>
          <w:sz w:val="24"/>
          <w:szCs w:val="24"/>
        </w:rPr>
        <w:t xml:space="preserve"> “A. fatua – B. diandrus”, composed primarily of naturalized exotic species, exhibited differing responses to SPEI. </w:t>
      </w:r>
      <w:r w:rsidR="00685BB2">
        <w:rPr>
          <w:rFonts w:ascii="Arial" w:hAnsi="Arial" w:cs="Arial"/>
          <w:sz w:val="24"/>
          <w:szCs w:val="24"/>
        </w:rPr>
        <w:t xml:space="preserve">Invasive grasses increased in stability as conditions grew more wet, while this group of annual exotic species appeared to prefer drought conditions, suggesting key differences in the </w:t>
      </w:r>
      <w:r w:rsidR="00D609EB">
        <w:rPr>
          <w:rFonts w:ascii="Arial" w:hAnsi="Arial" w:cs="Arial"/>
          <w:sz w:val="24"/>
          <w:szCs w:val="24"/>
        </w:rPr>
        <w:t>climatic adaptation of these species groups.</w:t>
      </w:r>
    </w:p>
    <w:p w14:paraId="7706EC49" w14:textId="77777777" w:rsidR="009D5BAC" w:rsidRDefault="009D5BAC">
      <w:pPr>
        <w:rPr>
          <w:noProof/>
        </w:rPr>
      </w:pPr>
    </w:p>
    <w:p w14:paraId="24BE8B9D" w14:textId="77777777" w:rsidR="009D5BAC" w:rsidRDefault="009D5BAC">
      <w:pPr>
        <w:rPr>
          <w:noProof/>
        </w:rPr>
      </w:pPr>
    </w:p>
    <w:p w14:paraId="135645CF" w14:textId="77777777" w:rsidR="009D5BAC" w:rsidRDefault="009D5BAC">
      <w:pPr>
        <w:rPr>
          <w:noProof/>
        </w:rPr>
      </w:pPr>
    </w:p>
    <w:p w14:paraId="250D7322" w14:textId="1BD4AEDE" w:rsidR="004F7797" w:rsidRDefault="0070765B">
      <w:pPr>
        <w:rPr>
          <w:rFonts w:ascii="Arial" w:hAnsi="Arial" w:cs="Arial"/>
          <w:b/>
          <w:sz w:val="24"/>
          <w:szCs w:val="24"/>
        </w:rPr>
      </w:pPr>
      <w:r>
        <w:rPr>
          <w:rStyle w:val="CommentReference"/>
        </w:rPr>
        <w:lastRenderedPageBreak/>
        <w:commentReference w:id="33"/>
      </w:r>
      <w:r w:rsidR="00A8283B" w:rsidRPr="00A8283B">
        <w:rPr>
          <w:rFonts w:ascii="Arial" w:hAnsi="Arial" w:cs="Arial"/>
          <w:b/>
          <w:noProof/>
          <w:sz w:val="24"/>
          <w:szCs w:val="24"/>
        </w:rPr>
        <w:drawing>
          <wp:inline distT="0" distB="0" distL="0" distR="0" wp14:anchorId="42776305" wp14:editId="118E35C5">
            <wp:extent cx="5943600" cy="3386254"/>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3386254"/>
                    </a:xfrm>
                    <a:prstGeom prst="rect">
                      <a:avLst/>
                    </a:prstGeom>
                    <a:noFill/>
                    <a:ln>
                      <a:noFill/>
                    </a:ln>
                  </pic:spPr>
                </pic:pic>
              </a:graphicData>
            </a:graphic>
          </wp:inline>
        </w:drawing>
      </w:r>
      <w:r w:rsidR="004F7797">
        <w:rPr>
          <w:rFonts w:ascii="Arial" w:hAnsi="Arial" w:cs="Arial"/>
          <w:b/>
          <w:sz w:val="24"/>
          <w:szCs w:val="24"/>
        </w:rPr>
        <w:br w:type="page"/>
      </w:r>
    </w:p>
    <w:p w14:paraId="57C2E327" w14:textId="135C3C82" w:rsidR="009D5BAC" w:rsidRDefault="009D5BAC" w:rsidP="009D5BAC">
      <w:pPr>
        <w:rPr>
          <w:rFonts w:ascii="Arial" w:hAnsi="Arial" w:cs="Arial"/>
          <w:b/>
          <w:sz w:val="24"/>
          <w:szCs w:val="24"/>
        </w:rPr>
      </w:pPr>
      <w:r w:rsidRPr="009D5BAC">
        <w:rPr>
          <w:rFonts w:ascii="Arial" w:hAnsi="Arial" w:cs="Arial"/>
          <w:sz w:val="24"/>
          <w:szCs w:val="24"/>
        </w:rPr>
        <w:lastRenderedPageBreak/>
        <w:t>Exploration of individual transition probabilities between state pairs provides further evidence for the influence of covariates on variation in vegetation composition.</w:t>
      </w:r>
    </w:p>
    <w:p w14:paraId="47614BBB" w14:textId="357B7F97" w:rsidR="001937C2" w:rsidRPr="009D5BAC" w:rsidRDefault="00946F7C" w:rsidP="009D5BAC">
      <w:pPr>
        <w:pStyle w:val="ListParagraph"/>
        <w:numPr>
          <w:ilvl w:val="0"/>
          <w:numId w:val="8"/>
        </w:numPr>
        <w:rPr>
          <w:rFonts w:ascii="Arial" w:hAnsi="Arial" w:cs="Arial"/>
          <w:b/>
          <w:sz w:val="24"/>
          <w:szCs w:val="24"/>
        </w:rPr>
      </w:pPr>
      <w:r w:rsidRPr="009D5BAC">
        <w:rPr>
          <w:rFonts w:ascii="Arial" w:hAnsi="Arial" w:cs="Arial"/>
          <w:b/>
          <w:sz w:val="24"/>
          <w:szCs w:val="24"/>
        </w:rPr>
        <w:t>Transition to native states strongly affected by seeding composition</w:t>
      </w:r>
    </w:p>
    <w:p w14:paraId="55276D96" w14:textId="15DF0266" w:rsidR="007B4753" w:rsidRPr="007B4753" w:rsidRDefault="007B4753" w:rsidP="001937C2">
      <w:pPr>
        <w:pStyle w:val="ListParagraph"/>
        <w:numPr>
          <w:ilvl w:val="0"/>
          <w:numId w:val="1"/>
        </w:numPr>
        <w:rPr>
          <w:rFonts w:ascii="Arial" w:hAnsi="Arial" w:cs="Arial"/>
          <w:b/>
          <w:sz w:val="24"/>
          <w:szCs w:val="24"/>
        </w:rPr>
      </w:pPr>
      <w:r>
        <w:rPr>
          <w:rFonts w:ascii="Arial" w:hAnsi="Arial" w:cs="Arial"/>
          <w:sz w:val="24"/>
          <w:szCs w:val="24"/>
        </w:rPr>
        <w:t xml:space="preserve">The following figures show the probabilities of transitioning to states 1, 3, and 4. </w:t>
      </w:r>
    </w:p>
    <w:p w14:paraId="276BC2D2" w14:textId="6195A76E" w:rsidR="007B4753" w:rsidRPr="007B4753" w:rsidRDefault="007B4753" w:rsidP="007B4753">
      <w:pPr>
        <w:pStyle w:val="ListParagraph"/>
        <w:numPr>
          <w:ilvl w:val="1"/>
          <w:numId w:val="1"/>
        </w:numPr>
        <w:rPr>
          <w:rFonts w:ascii="Arial" w:hAnsi="Arial" w:cs="Arial"/>
          <w:b/>
          <w:sz w:val="24"/>
          <w:szCs w:val="24"/>
        </w:rPr>
      </w:pPr>
      <w:r>
        <w:rPr>
          <w:rFonts w:ascii="Arial" w:hAnsi="Arial" w:cs="Arial"/>
          <w:sz w:val="24"/>
          <w:szCs w:val="24"/>
        </w:rPr>
        <w:t>Panels A, B:</w:t>
      </w:r>
    </w:p>
    <w:p w14:paraId="77A8407D" w14:textId="7E68F54D" w:rsidR="009306D3" w:rsidRPr="009306D3" w:rsidRDefault="007B4753" w:rsidP="009306D3">
      <w:pPr>
        <w:pStyle w:val="ListParagraph"/>
        <w:numPr>
          <w:ilvl w:val="2"/>
          <w:numId w:val="1"/>
        </w:numPr>
        <w:rPr>
          <w:rFonts w:ascii="Arial" w:hAnsi="Arial" w:cs="Arial"/>
          <w:b/>
          <w:sz w:val="24"/>
          <w:szCs w:val="24"/>
        </w:rPr>
      </w:pPr>
      <w:r>
        <w:rPr>
          <w:rFonts w:ascii="Arial" w:hAnsi="Arial" w:cs="Arial"/>
          <w:sz w:val="24"/>
          <w:szCs w:val="24"/>
        </w:rPr>
        <w:t>The probability of transitioning to a native dominated state</w:t>
      </w:r>
      <w:r w:rsidR="00487179">
        <w:rPr>
          <w:rFonts w:ascii="Arial" w:hAnsi="Arial" w:cs="Arial"/>
          <w:sz w:val="24"/>
          <w:szCs w:val="24"/>
        </w:rPr>
        <w:t xml:space="preserve"> was greatly increased when native species were represented in initial seeding mixes – this effect implies strong barriers to establishment in this species mixture.</w:t>
      </w:r>
    </w:p>
    <w:p w14:paraId="1B977F30" w14:textId="621D26E8" w:rsidR="009306D3" w:rsidRPr="0078722D" w:rsidRDefault="009306D3" w:rsidP="009306D3">
      <w:pPr>
        <w:pStyle w:val="ListParagraph"/>
        <w:numPr>
          <w:ilvl w:val="2"/>
          <w:numId w:val="1"/>
        </w:numPr>
        <w:rPr>
          <w:rFonts w:ascii="Arial" w:hAnsi="Arial" w:cs="Arial"/>
          <w:b/>
          <w:sz w:val="24"/>
          <w:szCs w:val="24"/>
        </w:rPr>
      </w:pPr>
      <w:r>
        <w:rPr>
          <w:rFonts w:ascii="Arial" w:hAnsi="Arial" w:cs="Arial"/>
          <w:sz w:val="24"/>
          <w:szCs w:val="24"/>
        </w:rPr>
        <w:t xml:space="preserve">Drought stress also affected modeled transition frequency, though this effect was most detectable when </w:t>
      </w:r>
      <w:r w:rsidR="00AC5139">
        <w:rPr>
          <w:rFonts w:ascii="Arial" w:hAnsi="Arial" w:cs="Arial"/>
          <w:sz w:val="24"/>
          <w:szCs w:val="24"/>
        </w:rPr>
        <w:t>native species were already represented in the seeding mixture</w:t>
      </w:r>
      <w:r>
        <w:rPr>
          <w:rFonts w:ascii="Arial" w:hAnsi="Arial" w:cs="Arial"/>
          <w:sz w:val="24"/>
          <w:szCs w:val="24"/>
        </w:rPr>
        <w:t>. Transition from state 3 to state 1 strongly increased with drought stress, while transition from state 4 to state 1 decreased with water availability.</w:t>
      </w:r>
    </w:p>
    <w:p w14:paraId="136A8526" w14:textId="3AD73401" w:rsidR="0078722D" w:rsidRDefault="0078722D" w:rsidP="0078722D">
      <w:pPr>
        <w:pStyle w:val="ListParagraph"/>
        <w:ind w:left="2160"/>
        <w:rPr>
          <w:rFonts w:ascii="Arial" w:hAnsi="Arial" w:cs="Arial"/>
          <w:b/>
          <w:sz w:val="24"/>
          <w:szCs w:val="24"/>
        </w:rPr>
      </w:pPr>
    </w:p>
    <w:p w14:paraId="6CF2EA1F" w14:textId="0B476D51" w:rsidR="0078722D" w:rsidRPr="009306D3" w:rsidRDefault="008655EB" w:rsidP="0078722D">
      <w:pPr>
        <w:pStyle w:val="ListParagraph"/>
        <w:ind w:left="0"/>
        <w:rPr>
          <w:rFonts w:ascii="Arial" w:hAnsi="Arial" w:cs="Arial"/>
          <w:b/>
          <w:sz w:val="24"/>
          <w:szCs w:val="24"/>
        </w:rPr>
      </w:pPr>
      <w:r w:rsidRPr="008655EB">
        <w:rPr>
          <w:rFonts w:ascii="Arial" w:hAnsi="Arial" w:cs="Arial"/>
          <w:b/>
          <w:noProof/>
          <w:sz w:val="24"/>
          <w:szCs w:val="24"/>
        </w:rPr>
        <w:drawing>
          <wp:inline distT="0" distB="0" distL="0" distR="0" wp14:anchorId="296E4629" wp14:editId="7DC1CED0">
            <wp:extent cx="5943600" cy="3386254"/>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3386254"/>
                    </a:xfrm>
                    <a:prstGeom prst="rect">
                      <a:avLst/>
                    </a:prstGeom>
                    <a:noFill/>
                    <a:ln>
                      <a:noFill/>
                    </a:ln>
                  </pic:spPr>
                </pic:pic>
              </a:graphicData>
            </a:graphic>
          </wp:inline>
        </w:drawing>
      </w:r>
    </w:p>
    <w:p w14:paraId="52180447" w14:textId="0CF9FECE" w:rsidR="009306D3" w:rsidRDefault="009D5BAC" w:rsidP="009D5BAC">
      <w:pPr>
        <w:pStyle w:val="ListParagraph"/>
        <w:numPr>
          <w:ilvl w:val="0"/>
          <w:numId w:val="8"/>
        </w:numPr>
        <w:rPr>
          <w:rFonts w:ascii="Arial" w:hAnsi="Arial" w:cs="Arial"/>
          <w:b/>
          <w:sz w:val="24"/>
          <w:szCs w:val="24"/>
        </w:rPr>
      </w:pPr>
      <w:r>
        <w:rPr>
          <w:rFonts w:ascii="Arial" w:hAnsi="Arial" w:cs="Arial"/>
          <w:b/>
          <w:sz w:val="24"/>
          <w:szCs w:val="24"/>
        </w:rPr>
        <w:t>Transition to naturalized annual and invasive species states depend</w:t>
      </w:r>
      <w:r w:rsidR="00724F55">
        <w:rPr>
          <w:rFonts w:ascii="Arial" w:hAnsi="Arial" w:cs="Arial"/>
          <w:b/>
          <w:sz w:val="24"/>
          <w:szCs w:val="24"/>
        </w:rPr>
        <w:t>s</w:t>
      </w:r>
      <w:r>
        <w:rPr>
          <w:rFonts w:ascii="Arial" w:hAnsi="Arial" w:cs="Arial"/>
          <w:b/>
          <w:sz w:val="24"/>
          <w:szCs w:val="24"/>
        </w:rPr>
        <w:t xml:space="preserve"> on climatic variation</w:t>
      </w:r>
    </w:p>
    <w:p w14:paraId="6DB0DBFB" w14:textId="796D1EB7" w:rsidR="00E34B40" w:rsidRPr="00E34B40" w:rsidRDefault="00E34B40" w:rsidP="00E34B40">
      <w:pPr>
        <w:ind w:left="720" w:hanging="720"/>
        <w:rPr>
          <w:rFonts w:ascii="Arial" w:hAnsi="Arial" w:cs="Arial"/>
          <w:sz w:val="24"/>
          <w:szCs w:val="24"/>
        </w:rPr>
      </w:pPr>
      <w:r>
        <w:rPr>
          <w:rFonts w:ascii="Arial" w:hAnsi="Arial" w:cs="Arial"/>
          <w:sz w:val="24"/>
          <w:szCs w:val="24"/>
        </w:rPr>
        <w:t xml:space="preserve">The following figure shows the probability to transition to </w:t>
      </w:r>
    </w:p>
    <w:p w14:paraId="2A999EF2" w14:textId="21C8F24D" w:rsidR="001937C2" w:rsidRDefault="00A8283B" w:rsidP="001937C2">
      <w:pPr>
        <w:rPr>
          <w:rFonts w:ascii="Arial" w:hAnsi="Arial" w:cs="Arial"/>
          <w:b/>
          <w:sz w:val="24"/>
          <w:szCs w:val="24"/>
        </w:rPr>
      </w:pPr>
      <w:r w:rsidRPr="00A8283B">
        <w:rPr>
          <w:rFonts w:ascii="Arial" w:hAnsi="Arial" w:cs="Arial"/>
          <w:b/>
          <w:noProof/>
          <w:sz w:val="24"/>
          <w:szCs w:val="24"/>
        </w:rPr>
        <w:lastRenderedPageBreak/>
        <w:drawing>
          <wp:inline distT="0" distB="0" distL="0" distR="0" wp14:anchorId="2607FA43" wp14:editId="29774D91">
            <wp:extent cx="6019741" cy="342963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043234" cy="3443020"/>
                    </a:xfrm>
                    <a:prstGeom prst="rect">
                      <a:avLst/>
                    </a:prstGeom>
                    <a:noFill/>
                    <a:ln>
                      <a:noFill/>
                    </a:ln>
                  </pic:spPr>
                </pic:pic>
              </a:graphicData>
            </a:graphic>
          </wp:inline>
        </w:drawing>
      </w:r>
    </w:p>
    <w:p w14:paraId="093AA3F1" w14:textId="702B9157" w:rsidR="00E34B40" w:rsidRPr="001937C2" w:rsidRDefault="00E34B40" w:rsidP="001937C2">
      <w:pPr>
        <w:rPr>
          <w:rFonts w:ascii="Arial" w:hAnsi="Arial" w:cs="Arial"/>
          <w:b/>
          <w:sz w:val="24"/>
          <w:szCs w:val="24"/>
        </w:rPr>
      </w:pPr>
    </w:p>
    <w:p w14:paraId="1CB7F858" w14:textId="54EA1389" w:rsidR="00115D81" w:rsidRDefault="00583B1B" w:rsidP="00115D81">
      <w:pPr>
        <w:pStyle w:val="ListParagraph"/>
        <w:numPr>
          <w:ilvl w:val="0"/>
          <w:numId w:val="5"/>
        </w:numPr>
        <w:rPr>
          <w:rFonts w:ascii="Arial" w:hAnsi="Arial" w:cs="Arial"/>
          <w:sz w:val="24"/>
          <w:szCs w:val="24"/>
        </w:rPr>
      </w:pPr>
      <w:r w:rsidRPr="00115D81">
        <w:rPr>
          <w:rFonts w:ascii="Arial" w:hAnsi="Arial" w:cs="Arial"/>
          <w:sz w:val="24"/>
          <w:szCs w:val="24"/>
        </w:rPr>
        <w:t>The following figure shows the probability that a community in a given state transitions to a focal state in the next year. In this case</w:t>
      </w:r>
      <w:r w:rsidR="00015ECA" w:rsidRPr="00115D81">
        <w:rPr>
          <w:rFonts w:ascii="Arial" w:hAnsi="Arial" w:cs="Arial"/>
          <w:sz w:val="24"/>
          <w:szCs w:val="24"/>
        </w:rPr>
        <w:t xml:space="preserve">, </w:t>
      </w:r>
      <w:r w:rsidR="00852A32" w:rsidRPr="00115D81">
        <w:rPr>
          <w:rFonts w:ascii="Arial" w:hAnsi="Arial" w:cs="Arial"/>
          <w:sz w:val="24"/>
          <w:szCs w:val="24"/>
        </w:rPr>
        <w:t xml:space="preserve">we </w:t>
      </w:r>
      <w:r w:rsidR="00E13425" w:rsidRPr="00115D81">
        <w:rPr>
          <w:rFonts w:ascii="Arial" w:hAnsi="Arial" w:cs="Arial"/>
          <w:sz w:val="24"/>
          <w:szCs w:val="24"/>
        </w:rPr>
        <w:t xml:space="preserve">have </w:t>
      </w:r>
      <w:r w:rsidR="001E0387" w:rsidRPr="00115D81">
        <w:rPr>
          <w:rFonts w:ascii="Arial" w:hAnsi="Arial" w:cs="Arial"/>
          <w:sz w:val="24"/>
          <w:szCs w:val="24"/>
        </w:rPr>
        <w:t xml:space="preserve">the focal </w:t>
      </w:r>
      <w:commentRangeStart w:id="34"/>
      <w:r w:rsidR="001E0387" w:rsidRPr="00115D81">
        <w:rPr>
          <w:rFonts w:ascii="Arial" w:hAnsi="Arial" w:cs="Arial"/>
          <w:sz w:val="24"/>
          <w:szCs w:val="24"/>
        </w:rPr>
        <w:t xml:space="preserve">states as rows, with </w:t>
      </w:r>
      <w:r w:rsidR="00B3010C" w:rsidRPr="00115D81">
        <w:rPr>
          <w:rFonts w:ascii="Arial" w:hAnsi="Arial" w:cs="Arial"/>
          <w:sz w:val="24"/>
          <w:szCs w:val="24"/>
        </w:rPr>
        <w:t xml:space="preserve">odds of transition from </w:t>
      </w:r>
      <w:r w:rsidR="001E0387" w:rsidRPr="00115D81">
        <w:rPr>
          <w:rFonts w:ascii="Arial" w:hAnsi="Arial" w:cs="Arial"/>
          <w:sz w:val="24"/>
          <w:szCs w:val="24"/>
        </w:rPr>
        <w:t xml:space="preserve">previous states as </w:t>
      </w:r>
      <w:r w:rsidR="00B3010C" w:rsidRPr="00115D81">
        <w:rPr>
          <w:rFonts w:ascii="Arial" w:hAnsi="Arial" w:cs="Arial"/>
          <w:sz w:val="24"/>
          <w:szCs w:val="24"/>
        </w:rPr>
        <w:t xml:space="preserve">colored </w:t>
      </w:r>
      <w:r w:rsidR="001E0387" w:rsidRPr="00115D81">
        <w:rPr>
          <w:rFonts w:ascii="Arial" w:hAnsi="Arial" w:cs="Arial"/>
          <w:sz w:val="24"/>
          <w:szCs w:val="24"/>
        </w:rPr>
        <w:t>lines</w:t>
      </w:r>
      <w:r w:rsidR="00B3010C" w:rsidRPr="00115D81">
        <w:rPr>
          <w:rFonts w:ascii="Arial" w:hAnsi="Arial" w:cs="Arial"/>
          <w:sz w:val="24"/>
          <w:szCs w:val="24"/>
        </w:rPr>
        <w:t xml:space="preserve">. </w:t>
      </w:r>
      <w:commentRangeEnd w:id="34"/>
      <w:r w:rsidR="00740718">
        <w:rPr>
          <w:rStyle w:val="CommentReference"/>
        </w:rPr>
        <w:commentReference w:id="34"/>
      </w:r>
      <w:r w:rsidR="00B3010C" w:rsidRPr="00115D81">
        <w:rPr>
          <w:rFonts w:ascii="Arial" w:hAnsi="Arial" w:cs="Arial"/>
          <w:sz w:val="24"/>
          <w:szCs w:val="24"/>
        </w:rPr>
        <w:t>The columns show a split between whether that focal state was or was not represented in the initial planting.</w:t>
      </w:r>
      <w:r w:rsidR="00115D81">
        <w:rPr>
          <w:rFonts w:ascii="Arial" w:hAnsi="Arial" w:cs="Arial"/>
          <w:sz w:val="24"/>
          <w:szCs w:val="24"/>
        </w:rPr>
        <w:t xml:space="preserve"> The states, in order, are natives, high priority, invasives, and drought tolerators.</w:t>
      </w:r>
    </w:p>
    <w:p w14:paraId="328CEB3E" w14:textId="5574FA98" w:rsidR="00115D81" w:rsidRDefault="00115D81" w:rsidP="00115D81">
      <w:pPr>
        <w:pStyle w:val="ListParagraph"/>
        <w:numPr>
          <w:ilvl w:val="0"/>
          <w:numId w:val="5"/>
        </w:numPr>
        <w:rPr>
          <w:rFonts w:ascii="Arial" w:hAnsi="Arial" w:cs="Arial"/>
          <w:sz w:val="24"/>
          <w:szCs w:val="24"/>
        </w:rPr>
      </w:pPr>
      <w:r>
        <w:rPr>
          <w:rFonts w:ascii="Arial" w:hAnsi="Arial" w:cs="Arial"/>
          <w:sz w:val="24"/>
          <w:szCs w:val="24"/>
        </w:rPr>
        <w:t>I think there are a few ways to clean up this figure to make it easier to interpret. I’d like to label each row with “Probability of Transition to Natives”, “Probability of Transition to Invasives”, etc.</w:t>
      </w:r>
    </w:p>
    <w:p w14:paraId="1C1F9CEF" w14:textId="7C550EDE" w:rsidR="001466BF" w:rsidRPr="001466BF" w:rsidRDefault="00921DA9" w:rsidP="001466BF">
      <w:pPr>
        <w:pStyle w:val="ListParagraph"/>
        <w:numPr>
          <w:ilvl w:val="1"/>
          <w:numId w:val="5"/>
        </w:numPr>
        <w:rPr>
          <w:rFonts w:ascii="Arial" w:hAnsi="Arial" w:cs="Arial"/>
          <w:sz w:val="24"/>
          <w:szCs w:val="24"/>
        </w:rPr>
      </w:pPr>
      <w:r>
        <w:rPr>
          <w:rFonts w:ascii="Arial" w:hAnsi="Arial" w:cs="Arial"/>
          <w:sz w:val="24"/>
          <w:szCs w:val="24"/>
        </w:rPr>
        <w:t xml:space="preserve">Stein et al. split this same figure up into </w:t>
      </w:r>
      <w:r w:rsidR="005C31CC">
        <w:rPr>
          <w:rFonts w:ascii="Arial" w:hAnsi="Arial" w:cs="Arial"/>
          <w:sz w:val="24"/>
          <w:szCs w:val="24"/>
        </w:rPr>
        <w:t>12 separate graphs, with pairwise transitions between two states shown. However, this can be quite messy depending on the number of parameters in the model (they had just 1 quantitative variable, RDM).</w:t>
      </w:r>
    </w:p>
    <w:p w14:paraId="1F12639D" w14:textId="6138A73F" w:rsidR="00921DA9" w:rsidRPr="00921DA9" w:rsidRDefault="00115D81" w:rsidP="00921DA9">
      <w:pPr>
        <w:pStyle w:val="ListParagraph"/>
        <w:numPr>
          <w:ilvl w:val="1"/>
          <w:numId w:val="5"/>
        </w:numPr>
        <w:rPr>
          <w:rFonts w:ascii="Arial" w:hAnsi="Arial" w:cs="Arial"/>
          <w:sz w:val="24"/>
          <w:szCs w:val="24"/>
        </w:rPr>
      </w:pPr>
      <w:r>
        <w:rPr>
          <w:rFonts w:ascii="Arial" w:hAnsi="Arial" w:cs="Arial"/>
          <w:sz w:val="24"/>
          <w:szCs w:val="24"/>
        </w:rPr>
        <w:t>Any other thoughts?</w:t>
      </w:r>
    </w:p>
    <w:p w14:paraId="038FE753" w14:textId="5E36F54A" w:rsidR="007F5473" w:rsidRDefault="007F5473" w:rsidP="007F5473">
      <w:pPr>
        <w:pStyle w:val="ListParagraph"/>
        <w:numPr>
          <w:ilvl w:val="0"/>
          <w:numId w:val="5"/>
        </w:numPr>
        <w:rPr>
          <w:rFonts w:ascii="Arial" w:hAnsi="Arial" w:cs="Arial"/>
          <w:sz w:val="24"/>
          <w:szCs w:val="24"/>
        </w:rPr>
      </w:pPr>
      <w:r>
        <w:rPr>
          <w:rFonts w:ascii="Arial" w:hAnsi="Arial" w:cs="Arial"/>
          <w:sz w:val="24"/>
          <w:szCs w:val="24"/>
        </w:rPr>
        <w:t>My key takeaways:</w:t>
      </w:r>
    </w:p>
    <w:p w14:paraId="7D6CF04B" w14:textId="6641C1A3" w:rsidR="007F5473" w:rsidRDefault="007F5473" w:rsidP="007F5473">
      <w:pPr>
        <w:pStyle w:val="ListParagraph"/>
        <w:numPr>
          <w:ilvl w:val="1"/>
          <w:numId w:val="5"/>
        </w:numPr>
        <w:rPr>
          <w:rFonts w:ascii="Arial" w:hAnsi="Arial" w:cs="Arial"/>
          <w:sz w:val="24"/>
          <w:szCs w:val="24"/>
        </w:rPr>
      </w:pPr>
      <w:r>
        <w:rPr>
          <w:rFonts w:ascii="Arial" w:hAnsi="Arial" w:cs="Arial"/>
          <w:sz w:val="24"/>
          <w:szCs w:val="24"/>
        </w:rPr>
        <w:t>Transitioning to native states is possible for all communities at some point, but only if they were able to colonize early on.</w:t>
      </w:r>
    </w:p>
    <w:p w14:paraId="03AE77D7" w14:textId="4A3BB584" w:rsidR="007F5473" w:rsidRDefault="007F5473" w:rsidP="007F5473">
      <w:pPr>
        <w:pStyle w:val="ListParagraph"/>
        <w:numPr>
          <w:ilvl w:val="1"/>
          <w:numId w:val="5"/>
        </w:numPr>
        <w:rPr>
          <w:rFonts w:ascii="Arial" w:hAnsi="Arial" w:cs="Arial"/>
          <w:sz w:val="24"/>
          <w:szCs w:val="24"/>
        </w:rPr>
      </w:pPr>
      <w:r>
        <w:rPr>
          <w:rFonts w:ascii="Arial" w:hAnsi="Arial" w:cs="Arial"/>
          <w:sz w:val="24"/>
          <w:szCs w:val="24"/>
        </w:rPr>
        <w:t xml:space="preserve">As before, communities often transition to WAPS when it’s wet, Drought tolerators </w:t>
      </w:r>
      <w:r w:rsidR="00AA2F11">
        <w:rPr>
          <w:rFonts w:ascii="Arial" w:hAnsi="Arial" w:cs="Arial"/>
          <w:sz w:val="24"/>
          <w:szCs w:val="24"/>
        </w:rPr>
        <w:t>when its dry</w:t>
      </w:r>
      <w:r>
        <w:rPr>
          <w:rFonts w:ascii="Arial" w:hAnsi="Arial" w:cs="Arial"/>
          <w:sz w:val="24"/>
          <w:szCs w:val="24"/>
        </w:rPr>
        <w:t>.</w:t>
      </w:r>
    </w:p>
    <w:p w14:paraId="170EFB97" w14:textId="6DFDC981" w:rsidR="00F313FD" w:rsidRPr="00F313FD" w:rsidRDefault="00892526" w:rsidP="00F313FD">
      <w:pPr>
        <w:rPr>
          <w:rFonts w:ascii="Arial" w:hAnsi="Arial" w:cs="Arial"/>
          <w:b/>
          <w:sz w:val="24"/>
          <w:szCs w:val="24"/>
        </w:rPr>
      </w:pPr>
      <w:r>
        <w:rPr>
          <w:rStyle w:val="CommentReference"/>
        </w:rPr>
        <w:commentReference w:id="35"/>
      </w:r>
    </w:p>
    <w:p w14:paraId="1AB12852" w14:textId="727D34BE" w:rsidR="00EA2F10" w:rsidRDefault="006D7C56" w:rsidP="001859A5">
      <w:pPr>
        <w:rPr>
          <w:rFonts w:ascii="Arial" w:hAnsi="Arial" w:cs="Arial"/>
          <w:b/>
          <w:sz w:val="24"/>
          <w:szCs w:val="24"/>
        </w:rPr>
      </w:pPr>
      <w:r>
        <w:rPr>
          <w:rFonts w:ascii="Arial" w:hAnsi="Arial" w:cs="Arial"/>
          <w:b/>
          <w:sz w:val="24"/>
          <w:szCs w:val="24"/>
        </w:rPr>
        <w:lastRenderedPageBreak/>
        <w:t>Discussion</w:t>
      </w:r>
    </w:p>
    <w:p w14:paraId="3D5053F7" w14:textId="77777777" w:rsidR="005D124D" w:rsidRPr="00F610CC" w:rsidRDefault="005D124D" w:rsidP="005D124D">
      <w:pPr>
        <w:pStyle w:val="ListParagraph"/>
        <w:numPr>
          <w:ilvl w:val="0"/>
          <w:numId w:val="1"/>
        </w:numPr>
        <w:rPr>
          <w:rFonts w:ascii="Arial" w:hAnsi="Arial" w:cs="Arial"/>
          <w:sz w:val="24"/>
          <w:szCs w:val="24"/>
        </w:rPr>
      </w:pPr>
      <w:r>
        <w:rPr>
          <w:rFonts w:ascii="Arial" w:hAnsi="Arial" w:cs="Arial"/>
          <w:sz w:val="24"/>
          <w:szCs w:val="24"/>
        </w:rPr>
        <w:t>Given the study’s context within a historic drought, it is important to consider that this range of community variation we see may not be representative of the full scope.</w:t>
      </w:r>
    </w:p>
    <w:p w14:paraId="485D45EC" w14:textId="77777777" w:rsidR="005D124D" w:rsidRDefault="005D124D" w:rsidP="001859A5">
      <w:pPr>
        <w:rPr>
          <w:rFonts w:ascii="Arial" w:hAnsi="Arial" w:cs="Arial"/>
          <w:b/>
          <w:sz w:val="24"/>
          <w:szCs w:val="24"/>
        </w:rPr>
      </w:pPr>
    </w:p>
    <w:p w14:paraId="3F67A093" w14:textId="1DAA9F16" w:rsidR="00F02D16" w:rsidRPr="00F02D16" w:rsidRDefault="00F02D16" w:rsidP="001859A5">
      <w:pPr>
        <w:rPr>
          <w:rFonts w:ascii="Arial" w:hAnsi="Arial" w:cs="Arial"/>
          <w:i/>
          <w:sz w:val="24"/>
          <w:szCs w:val="24"/>
          <w:u w:val="single"/>
        </w:rPr>
      </w:pPr>
      <w:r w:rsidRPr="00F02D16">
        <w:rPr>
          <w:rFonts w:ascii="Arial" w:hAnsi="Arial" w:cs="Arial"/>
          <w:i/>
          <w:sz w:val="24"/>
          <w:szCs w:val="24"/>
          <w:u w:val="single"/>
        </w:rPr>
        <w:t>Revisiting previous questions:</w:t>
      </w:r>
    </w:p>
    <w:p w14:paraId="1EC7D9B2" w14:textId="4B1E1E31" w:rsidR="00502088" w:rsidRDefault="00F02D16" w:rsidP="00502088">
      <w:pPr>
        <w:pStyle w:val="ListParagraph"/>
        <w:numPr>
          <w:ilvl w:val="0"/>
          <w:numId w:val="6"/>
        </w:numPr>
        <w:rPr>
          <w:rFonts w:ascii="Arial" w:hAnsi="Arial" w:cs="Arial"/>
          <w:sz w:val="24"/>
          <w:szCs w:val="24"/>
        </w:rPr>
      </w:pPr>
      <w:r>
        <w:rPr>
          <w:rFonts w:ascii="Arial" w:hAnsi="Arial" w:cs="Arial"/>
          <w:sz w:val="24"/>
          <w:szCs w:val="24"/>
        </w:rPr>
        <w:t>What states best partition observed variance in plant community composition? What species define these states</w:t>
      </w:r>
      <w:r w:rsidR="00502088">
        <w:rPr>
          <w:rFonts w:ascii="Arial" w:hAnsi="Arial" w:cs="Arial"/>
          <w:sz w:val="24"/>
          <w:szCs w:val="24"/>
        </w:rPr>
        <w:t>?</w:t>
      </w:r>
    </w:p>
    <w:p w14:paraId="515A19DC" w14:textId="77777777" w:rsidR="004212D9" w:rsidRDefault="00337DF1" w:rsidP="00502088">
      <w:pPr>
        <w:pStyle w:val="ListParagraph"/>
        <w:numPr>
          <w:ilvl w:val="1"/>
          <w:numId w:val="6"/>
        </w:numPr>
        <w:rPr>
          <w:rFonts w:ascii="Arial" w:hAnsi="Arial" w:cs="Arial"/>
          <w:sz w:val="24"/>
          <w:szCs w:val="24"/>
        </w:rPr>
      </w:pPr>
      <w:r>
        <w:rPr>
          <w:rFonts w:ascii="Arial" w:hAnsi="Arial" w:cs="Arial"/>
          <w:sz w:val="24"/>
          <w:szCs w:val="24"/>
        </w:rPr>
        <w:t xml:space="preserve">3 of 4 state assignments roughly follow the general </w:t>
      </w:r>
      <w:r w:rsidR="00154AD5">
        <w:rPr>
          <w:rFonts w:ascii="Arial" w:hAnsi="Arial" w:cs="Arial"/>
          <w:sz w:val="24"/>
          <w:szCs w:val="24"/>
        </w:rPr>
        <w:t xml:space="preserve">notion of divisions between native, exotic, and invasive annual grasses. </w:t>
      </w:r>
      <w:r w:rsidR="006820E1">
        <w:rPr>
          <w:rFonts w:ascii="Arial" w:hAnsi="Arial" w:cs="Arial"/>
          <w:sz w:val="24"/>
          <w:szCs w:val="24"/>
        </w:rPr>
        <w:t xml:space="preserve">However, a fourth distinct state appears to have emerged post the onset of </w:t>
      </w:r>
      <w:r w:rsidR="00491F4C">
        <w:rPr>
          <w:rFonts w:ascii="Arial" w:hAnsi="Arial" w:cs="Arial"/>
          <w:sz w:val="24"/>
          <w:szCs w:val="24"/>
        </w:rPr>
        <w:t xml:space="preserve">a </w:t>
      </w:r>
      <w:r w:rsidR="006820E1">
        <w:rPr>
          <w:rFonts w:ascii="Arial" w:hAnsi="Arial" w:cs="Arial"/>
          <w:sz w:val="24"/>
          <w:szCs w:val="24"/>
        </w:rPr>
        <w:t>historic drought in 2012-2015</w:t>
      </w:r>
      <w:r w:rsidR="00BE77E4">
        <w:rPr>
          <w:rFonts w:ascii="Arial" w:hAnsi="Arial" w:cs="Arial"/>
          <w:sz w:val="24"/>
          <w:szCs w:val="24"/>
        </w:rPr>
        <w:t xml:space="preserve">. </w:t>
      </w:r>
      <w:r w:rsidR="00A231AF">
        <w:rPr>
          <w:rFonts w:ascii="Arial" w:hAnsi="Arial" w:cs="Arial"/>
          <w:sz w:val="24"/>
          <w:szCs w:val="24"/>
        </w:rPr>
        <w:t xml:space="preserve">While other clusters are characterized by </w:t>
      </w:r>
      <w:r w:rsidR="005D31CF">
        <w:rPr>
          <w:rFonts w:ascii="Arial" w:hAnsi="Arial" w:cs="Arial"/>
          <w:sz w:val="24"/>
          <w:szCs w:val="24"/>
        </w:rPr>
        <w:t>species that follow rough</w:t>
      </w:r>
      <w:r w:rsidR="00B87A6B">
        <w:rPr>
          <w:rFonts w:ascii="Arial" w:hAnsi="Arial" w:cs="Arial"/>
          <w:sz w:val="24"/>
          <w:szCs w:val="24"/>
        </w:rPr>
        <w:t xml:space="preserve"> notions of pre-existing associations within the system, this new assemblage arising during the drought period is identified by both naturalized and native grasses that appear able to capitalize on the unique conditions produced by this event.</w:t>
      </w:r>
    </w:p>
    <w:p w14:paraId="08990E36" w14:textId="4F61914B" w:rsidR="00C1222D" w:rsidRDefault="004212D9" w:rsidP="0058135F">
      <w:pPr>
        <w:pStyle w:val="ListParagraph"/>
        <w:numPr>
          <w:ilvl w:val="2"/>
          <w:numId w:val="6"/>
        </w:numPr>
        <w:rPr>
          <w:rFonts w:ascii="Arial" w:hAnsi="Arial" w:cs="Arial"/>
          <w:sz w:val="24"/>
          <w:szCs w:val="24"/>
        </w:rPr>
      </w:pPr>
      <w:r>
        <w:rPr>
          <w:rFonts w:ascii="Arial" w:hAnsi="Arial" w:cs="Arial"/>
          <w:sz w:val="24"/>
          <w:szCs w:val="24"/>
        </w:rPr>
        <w:t xml:space="preserve">This finding illustrates the power of partitioning methods to identify </w:t>
      </w:r>
      <w:r w:rsidR="00890EAC">
        <w:rPr>
          <w:rFonts w:ascii="Arial" w:hAnsi="Arial" w:cs="Arial"/>
          <w:sz w:val="24"/>
          <w:szCs w:val="24"/>
        </w:rPr>
        <w:t xml:space="preserve">discrete </w:t>
      </w:r>
      <w:r>
        <w:rPr>
          <w:rFonts w:ascii="Arial" w:hAnsi="Arial" w:cs="Arial"/>
          <w:sz w:val="24"/>
          <w:szCs w:val="24"/>
        </w:rPr>
        <w:t>vegetation types</w:t>
      </w:r>
      <w:r w:rsidR="00890EAC">
        <w:rPr>
          <w:rFonts w:ascii="Arial" w:hAnsi="Arial" w:cs="Arial"/>
          <w:sz w:val="24"/>
          <w:szCs w:val="24"/>
        </w:rPr>
        <w:t xml:space="preserve"> that may arise under novel circumstances</w:t>
      </w:r>
      <w:r w:rsidR="00A5133D">
        <w:rPr>
          <w:rFonts w:ascii="Arial" w:hAnsi="Arial" w:cs="Arial"/>
          <w:sz w:val="24"/>
          <w:szCs w:val="24"/>
        </w:rPr>
        <w:t xml:space="preserve"> in a given system. </w:t>
      </w:r>
      <w:r w:rsidR="00C1222D">
        <w:rPr>
          <w:rFonts w:ascii="Arial" w:hAnsi="Arial" w:cs="Arial"/>
          <w:sz w:val="24"/>
          <w:szCs w:val="24"/>
        </w:rPr>
        <w:t xml:space="preserve">Conceptual notions of species “groups” which exhibit correlated fluctuations in abundance often form the basis for exploratory </w:t>
      </w:r>
      <w:r w:rsidR="00C01962">
        <w:rPr>
          <w:rFonts w:ascii="Arial" w:hAnsi="Arial" w:cs="Arial"/>
          <w:sz w:val="24"/>
          <w:szCs w:val="24"/>
        </w:rPr>
        <w:t>analysis and management action</w:t>
      </w:r>
      <w:r w:rsidR="005C5B94">
        <w:rPr>
          <w:rFonts w:ascii="Arial" w:hAnsi="Arial" w:cs="Arial"/>
          <w:sz w:val="24"/>
          <w:szCs w:val="24"/>
        </w:rPr>
        <w:t>. While keen observers may be able to identify key vegetation types</w:t>
      </w:r>
      <w:r w:rsidR="0082700F">
        <w:rPr>
          <w:rFonts w:ascii="Arial" w:hAnsi="Arial" w:cs="Arial"/>
          <w:sz w:val="24"/>
          <w:szCs w:val="24"/>
        </w:rPr>
        <w:t xml:space="preserve"> over the long-term</w:t>
      </w:r>
      <w:r w:rsidR="00906A1E">
        <w:rPr>
          <w:rFonts w:ascii="Arial" w:hAnsi="Arial" w:cs="Arial"/>
          <w:sz w:val="24"/>
          <w:szCs w:val="24"/>
        </w:rPr>
        <w:t>,</w:t>
      </w:r>
      <w:r w:rsidR="00B05281">
        <w:rPr>
          <w:rFonts w:ascii="Arial" w:hAnsi="Arial" w:cs="Arial"/>
          <w:sz w:val="24"/>
          <w:szCs w:val="24"/>
        </w:rPr>
        <w:t xml:space="preserve"> </w:t>
      </w:r>
      <w:r w:rsidR="00EC20A7">
        <w:rPr>
          <w:rFonts w:ascii="Arial" w:hAnsi="Arial" w:cs="Arial"/>
          <w:sz w:val="24"/>
          <w:szCs w:val="24"/>
        </w:rPr>
        <w:t xml:space="preserve">more sensitive quantitative approaches are better predisposed to </w:t>
      </w:r>
      <w:r w:rsidR="002545E8">
        <w:rPr>
          <w:rFonts w:ascii="Arial" w:hAnsi="Arial" w:cs="Arial"/>
          <w:sz w:val="24"/>
          <w:szCs w:val="24"/>
        </w:rPr>
        <w:t xml:space="preserve">capture </w:t>
      </w:r>
      <w:r w:rsidR="00A807DC">
        <w:rPr>
          <w:rFonts w:ascii="Arial" w:hAnsi="Arial" w:cs="Arial"/>
          <w:sz w:val="24"/>
          <w:szCs w:val="24"/>
        </w:rPr>
        <w:t xml:space="preserve">these correlations </w:t>
      </w:r>
      <w:r w:rsidR="00EA1411">
        <w:rPr>
          <w:rFonts w:ascii="Arial" w:hAnsi="Arial" w:cs="Arial"/>
          <w:sz w:val="24"/>
          <w:szCs w:val="24"/>
        </w:rPr>
        <w:t>when deviating from historical norms.</w:t>
      </w:r>
    </w:p>
    <w:p w14:paraId="4E2AD1B0" w14:textId="33166FA6" w:rsidR="00910BB8" w:rsidRDefault="00C0296F" w:rsidP="00411AD7">
      <w:pPr>
        <w:pStyle w:val="ListParagraph"/>
        <w:numPr>
          <w:ilvl w:val="2"/>
          <w:numId w:val="6"/>
        </w:numPr>
        <w:rPr>
          <w:rFonts w:ascii="Arial" w:hAnsi="Arial" w:cs="Arial"/>
          <w:sz w:val="24"/>
          <w:szCs w:val="24"/>
        </w:rPr>
      </w:pPr>
      <w:r>
        <w:rPr>
          <w:rFonts w:ascii="Arial" w:hAnsi="Arial" w:cs="Arial"/>
          <w:sz w:val="24"/>
          <w:szCs w:val="24"/>
        </w:rPr>
        <w:t xml:space="preserve">However, </w:t>
      </w:r>
      <w:r w:rsidR="00D24193">
        <w:rPr>
          <w:rFonts w:ascii="Arial" w:hAnsi="Arial" w:cs="Arial"/>
          <w:sz w:val="24"/>
          <w:szCs w:val="24"/>
        </w:rPr>
        <w:t xml:space="preserve">we encourage caution in the interpretation of </w:t>
      </w:r>
      <w:r>
        <w:rPr>
          <w:rFonts w:ascii="Arial" w:hAnsi="Arial" w:cs="Arial"/>
          <w:sz w:val="24"/>
          <w:szCs w:val="24"/>
        </w:rPr>
        <w:t>these approache</w:t>
      </w:r>
      <w:r w:rsidR="00D24193">
        <w:rPr>
          <w:rFonts w:ascii="Arial" w:hAnsi="Arial" w:cs="Arial"/>
          <w:sz w:val="24"/>
          <w:szCs w:val="24"/>
        </w:rPr>
        <w:t xml:space="preserve">s, which </w:t>
      </w:r>
      <w:r>
        <w:rPr>
          <w:rFonts w:ascii="Arial" w:hAnsi="Arial" w:cs="Arial"/>
          <w:sz w:val="24"/>
          <w:szCs w:val="24"/>
        </w:rPr>
        <w:t>may be biased by the scale and duration of sampling</w:t>
      </w:r>
      <w:r w:rsidR="002C2BCC">
        <w:rPr>
          <w:rFonts w:ascii="Arial" w:hAnsi="Arial" w:cs="Arial"/>
          <w:sz w:val="24"/>
          <w:szCs w:val="24"/>
        </w:rPr>
        <w:t xml:space="preserve">; </w:t>
      </w:r>
      <w:r w:rsidR="00411AD7">
        <w:rPr>
          <w:rFonts w:ascii="Arial" w:hAnsi="Arial" w:cs="Arial"/>
          <w:sz w:val="24"/>
          <w:szCs w:val="24"/>
        </w:rPr>
        <w:t xml:space="preserve">our study, characterized by a historic drought, is not likely to represent the full scope of environmental variation experienced within this system, and should serve to complement, not replace, traditional state-transition frameworks. </w:t>
      </w:r>
    </w:p>
    <w:p w14:paraId="4292ED9C" w14:textId="0C68E1DE" w:rsidR="00F02D16" w:rsidRDefault="00F02D16" w:rsidP="00F02D16">
      <w:pPr>
        <w:pStyle w:val="ListParagraph"/>
        <w:numPr>
          <w:ilvl w:val="0"/>
          <w:numId w:val="6"/>
        </w:numPr>
        <w:spacing w:after="160" w:line="259" w:lineRule="auto"/>
        <w:rPr>
          <w:rFonts w:ascii="Arial" w:hAnsi="Arial" w:cs="Arial"/>
          <w:sz w:val="24"/>
          <w:szCs w:val="24"/>
        </w:rPr>
      </w:pPr>
      <w:r>
        <w:rPr>
          <w:rFonts w:ascii="Arial" w:hAnsi="Arial" w:cs="Arial"/>
          <w:sz w:val="24"/>
          <w:szCs w:val="24"/>
        </w:rPr>
        <w:t xml:space="preserve">Are transitions between states characterized by continuous, reversible changes or non-reversible changes? </w:t>
      </w:r>
    </w:p>
    <w:p w14:paraId="2EADAD09" w14:textId="69A45E76" w:rsidR="00A93F32" w:rsidRDefault="00374CDA" w:rsidP="00A93F32">
      <w:pPr>
        <w:pStyle w:val="ListParagraph"/>
        <w:numPr>
          <w:ilvl w:val="1"/>
          <w:numId w:val="6"/>
        </w:numPr>
        <w:spacing w:after="160" w:line="259" w:lineRule="auto"/>
        <w:rPr>
          <w:rFonts w:ascii="Arial" w:hAnsi="Arial" w:cs="Arial"/>
          <w:sz w:val="24"/>
          <w:szCs w:val="24"/>
        </w:rPr>
      </w:pPr>
      <w:r>
        <w:rPr>
          <w:rFonts w:ascii="Arial" w:hAnsi="Arial" w:cs="Arial"/>
          <w:sz w:val="24"/>
          <w:szCs w:val="24"/>
        </w:rPr>
        <w:t xml:space="preserve">As may be expected in a system characterized by non-equilibrium dynamics, </w:t>
      </w:r>
      <w:r w:rsidR="006C5BF0">
        <w:rPr>
          <w:rFonts w:ascii="Arial" w:hAnsi="Arial" w:cs="Arial"/>
          <w:sz w:val="24"/>
          <w:szCs w:val="24"/>
        </w:rPr>
        <w:t xml:space="preserve">transitions between vegetation clusters occurred frequently during the duration of sampling without clear convergence to a </w:t>
      </w:r>
      <w:r w:rsidR="0018650F">
        <w:rPr>
          <w:rFonts w:ascii="Arial" w:hAnsi="Arial" w:cs="Arial"/>
          <w:sz w:val="24"/>
          <w:szCs w:val="24"/>
        </w:rPr>
        <w:t>single</w:t>
      </w:r>
      <w:r w:rsidR="006C5BF0">
        <w:rPr>
          <w:rFonts w:ascii="Arial" w:hAnsi="Arial" w:cs="Arial"/>
          <w:sz w:val="24"/>
          <w:szCs w:val="24"/>
        </w:rPr>
        <w:t xml:space="preserve"> community type.</w:t>
      </w:r>
    </w:p>
    <w:p w14:paraId="6F9296F3" w14:textId="33BA0269" w:rsidR="00A93F32" w:rsidRDefault="00CB2A9A" w:rsidP="00A93F32">
      <w:pPr>
        <w:pStyle w:val="ListParagraph"/>
        <w:numPr>
          <w:ilvl w:val="1"/>
          <w:numId w:val="6"/>
        </w:numPr>
        <w:spacing w:after="160" w:line="259" w:lineRule="auto"/>
        <w:rPr>
          <w:rFonts w:ascii="Arial" w:hAnsi="Arial" w:cs="Arial"/>
          <w:sz w:val="24"/>
          <w:szCs w:val="24"/>
        </w:rPr>
      </w:pPr>
      <w:r>
        <w:rPr>
          <w:rFonts w:ascii="Arial" w:hAnsi="Arial" w:cs="Arial"/>
          <w:sz w:val="24"/>
          <w:szCs w:val="24"/>
        </w:rPr>
        <w:t xml:space="preserve">However, </w:t>
      </w:r>
      <w:r w:rsidR="00876BBC">
        <w:rPr>
          <w:rFonts w:ascii="Arial" w:hAnsi="Arial" w:cs="Arial"/>
          <w:sz w:val="24"/>
          <w:szCs w:val="24"/>
        </w:rPr>
        <w:t>transition frequencies</w:t>
      </w:r>
      <w:r w:rsidR="00F60019">
        <w:rPr>
          <w:rFonts w:ascii="Arial" w:hAnsi="Arial" w:cs="Arial"/>
          <w:sz w:val="24"/>
          <w:szCs w:val="24"/>
        </w:rPr>
        <w:t xml:space="preserve"> were not </w:t>
      </w:r>
      <w:r w:rsidR="00876BBC">
        <w:rPr>
          <w:rFonts w:ascii="Arial" w:hAnsi="Arial" w:cs="Arial"/>
          <w:sz w:val="24"/>
          <w:szCs w:val="24"/>
        </w:rPr>
        <w:t>uniform across all groups, instead varying as a function of priority effects, environmental variation, and state assignment.</w:t>
      </w:r>
      <w:r w:rsidR="00565461">
        <w:rPr>
          <w:rFonts w:ascii="Arial" w:hAnsi="Arial" w:cs="Arial"/>
          <w:sz w:val="24"/>
          <w:szCs w:val="24"/>
        </w:rPr>
        <w:t xml:space="preserve"> In particular, these trends appear to </w:t>
      </w:r>
      <w:r w:rsidR="000A7B67">
        <w:rPr>
          <w:rFonts w:ascii="Arial" w:hAnsi="Arial" w:cs="Arial"/>
          <w:sz w:val="24"/>
          <w:szCs w:val="24"/>
        </w:rPr>
        <w:t xml:space="preserve">broadly </w:t>
      </w:r>
      <w:r w:rsidR="00565461">
        <w:rPr>
          <w:rFonts w:ascii="Arial" w:hAnsi="Arial" w:cs="Arial"/>
          <w:sz w:val="24"/>
          <w:szCs w:val="24"/>
        </w:rPr>
        <w:t xml:space="preserve">reflect established </w:t>
      </w:r>
      <w:r w:rsidR="00D57758">
        <w:rPr>
          <w:rFonts w:ascii="Arial" w:hAnsi="Arial" w:cs="Arial"/>
          <w:sz w:val="24"/>
          <w:szCs w:val="24"/>
        </w:rPr>
        <w:lastRenderedPageBreak/>
        <w:t xml:space="preserve">patterns of colonization ability, invasion resistance, and environmental </w:t>
      </w:r>
      <w:r w:rsidR="007C4007">
        <w:rPr>
          <w:rFonts w:ascii="Arial" w:hAnsi="Arial" w:cs="Arial"/>
          <w:sz w:val="24"/>
          <w:szCs w:val="24"/>
        </w:rPr>
        <w:t xml:space="preserve">affinity </w:t>
      </w:r>
      <w:r w:rsidR="00E67534">
        <w:rPr>
          <w:rFonts w:ascii="Arial" w:hAnsi="Arial" w:cs="Arial"/>
          <w:sz w:val="24"/>
          <w:szCs w:val="24"/>
        </w:rPr>
        <w:t xml:space="preserve">in constituent </w:t>
      </w:r>
      <w:r w:rsidR="00861098">
        <w:rPr>
          <w:rFonts w:ascii="Arial" w:hAnsi="Arial" w:cs="Arial"/>
          <w:sz w:val="24"/>
          <w:szCs w:val="24"/>
        </w:rPr>
        <w:t>species.</w:t>
      </w:r>
    </w:p>
    <w:p w14:paraId="6D0F8730" w14:textId="68F9BB44" w:rsidR="00D5474C" w:rsidRDefault="008428CC" w:rsidP="00D5474C">
      <w:pPr>
        <w:pStyle w:val="ListParagraph"/>
        <w:numPr>
          <w:ilvl w:val="2"/>
          <w:numId w:val="6"/>
        </w:numPr>
        <w:spacing w:after="160" w:line="259" w:lineRule="auto"/>
        <w:rPr>
          <w:rFonts w:ascii="Arial" w:hAnsi="Arial" w:cs="Arial"/>
          <w:sz w:val="24"/>
          <w:szCs w:val="24"/>
        </w:rPr>
      </w:pPr>
      <w:r>
        <w:rPr>
          <w:rFonts w:ascii="Arial" w:hAnsi="Arial" w:cs="Arial"/>
          <w:sz w:val="24"/>
          <w:szCs w:val="24"/>
        </w:rPr>
        <w:t>Exotic annual grasses which dominate cluster 1, for example</w:t>
      </w:r>
      <w:r w:rsidR="00A50563">
        <w:rPr>
          <w:rFonts w:ascii="Arial" w:hAnsi="Arial" w:cs="Arial"/>
          <w:sz w:val="24"/>
          <w:szCs w:val="24"/>
        </w:rPr>
        <w:t>, were able to quickly dominate communities when represented in seeding mixes.</w:t>
      </w:r>
      <w:r w:rsidR="00CB5FEC">
        <w:rPr>
          <w:rFonts w:ascii="Arial" w:hAnsi="Arial" w:cs="Arial"/>
          <w:sz w:val="24"/>
          <w:szCs w:val="24"/>
        </w:rPr>
        <w:t xml:space="preserve"> </w:t>
      </w:r>
      <w:r w:rsidR="00C6465D">
        <w:rPr>
          <w:rFonts w:ascii="Arial" w:hAnsi="Arial" w:cs="Arial"/>
          <w:sz w:val="24"/>
          <w:szCs w:val="24"/>
        </w:rPr>
        <w:t xml:space="preserve">Despite initial colonization, cluster 1 assignments </w:t>
      </w:r>
      <w:r w:rsidR="002F2248">
        <w:rPr>
          <w:rFonts w:ascii="Arial" w:hAnsi="Arial" w:cs="Arial"/>
          <w:sz w:val="24"/>
          <w:szCs w:val="24"/>
        </w:rPr>
        <w:t xml:space="preserve">were characterized by low stability and </w:t>
      </w:r>
      <w:r w:rsidR="00C6465D">
        <w:rPr>
          <w:rFonts w:ascii="Arial" w:hAnsi="Arial" w:cs="Arial"/>
          <w:sz w:val="24"/>
          <w:szCs w:val="24"/>
        </w:rPr>
        <w:t>quickly transitioned, often to cluster 2 (invasive species)</w:t>
      </w:r>
      <w:r w:rsidR="002F2248">
        <w:rPr>
          <w:rFonts w:ascii="Arial" w:hAnsi="Arial" w:cs="Arial"/>
          <w:sz w:val="24"/>
          <w:szCs w:val="24"/>
        </w:rPr>
        <w:t>.</w:t>
      </w:r>
    </w:p>
    <w:p w14:paraId="4F91FD5D" w14:textId="3C584DBB" w:rsidR="002F2248" w:rsidRPr="00D5474C" w:rsidRDefault="002F2248" w:rsidP="00D5474C">
      <w:pPr>
        <w:pStyle w:val="ListParagraph"/>
        <w:numPr>
          <w:ilvl w:val="2"/>
          <w:numId w:val="6"/>
        </w:numPr>
        <w:spacing w:after="160" w:line="259" w:lineRule="auto"/>
        <w:rPr>
          <w:rFonts w:ascii="Arial" w:hAnsi="Arial" w:cs="Arial"/>
          <w:sz w:val="24"/>
          <w:szCs w:val="24"/>
        </w:rPr>
      </w:pPr>
      <w:r>
        <w:rPr>
          <w:rFonts w:ascii="Arial" w:hAnsi="Arial" w:cs="Arial"/>
          <w:sz w:val="24"/>
          <w:szCs w:val="24"/>
        </w:rPr>
        <w:t xml:space="preserve">This is in contrast two cluster 1, native perennial grasses, which </w:t>
      </w:r>
      <w:r w:rsidR="002F5CC0">
        <w:rPr>
          <w:rFonts w:ascii="Arial" w:hAnsi="Arial" w:cs="Arial"/>
          <w:sz w:val="24"/>
          <w:szCs w:val="24"/>
        </w:rPr>
        <w:t xml:space="preserve">were characterized by high stability across a variety of climatic conditions, </w:t>
      </w:r>
      <w:r w:rsidR="00713404">
        <w:rPr>
          <w:rFonts w:ascii="Arial" w:hAnsi="Arial" w:cs="Arial"/>
          <w:sz w:val="24"/>
          <w:szCs w:val="24"/>
        </w:rPr>
        <w:t xml:space="preserve">but largely unable to </w:t>
      </w:r>
      <w:r w:rsidR="009F1681">
        <w:rPr>
          <w:rFonts w:ascii="Arial" w:hAnsi="Arial" w:cs="Arial"/>
          <w:sz w:val="24"/>
          <w:szCs w:val="24"/>
        </w:rPr>
        <w:t>compose a significant proportion of communities where they were not represented in initial seeding.</w:t>
      </w:r>
    </w:p>
    <w:p w14:paraId="0FC77A99" w14:textId="72B6F0F5" w:rsidR="00A93F32" w:rsidRDefault="00A93F32" w:rsidP="00A93F32">
      <w:pPr>
        <w:spacing w:after="160" w:line="259" w:lineRule="auto"/>
        <w:rPr>
          <w:rFonts w:ascii="Arial" w:hAnsi="Arial" w:cs="Arial"/>
          <w:sz w:val="24"/>
          <w:szCs w:val="24"/>
        </w:rPr>
      </w:pPr>
    </w:p>
    <w:p w14:paraId="6F46DBBD" w14:textId="77777777" w:rsidR="00A93F32" w:rsidRPr="00A93F32" w:rsidRDefault="00A93F32" w:rsidP="00A93F32">
      <w:pPr>
        <w:spacing w:after="160" w:line="259" w:lineRule="auto"/>
        <w:rPr>
          <w:rFonts w:ascii="Arial" w:hAnsi="Arial" w:cs="Arial"/>
          <w:sz w:val="24"/>
          <w:szCs w:val="24"/>
        </w:rPr>
      </w:pPr>
    </w:p>
    <w:p w14:paraId="1B9F42BE" w14:textId="5EB6B95F" w:rsidR="00821C9A" w:rsidRPr="0050366E" w:rsidRDefault="00B21CD8" w:rsidP="00821C9A">
      <w:pPr>
        <w:pStyle w:val="ListParagraph"/>
        <w:numPr>
          <w:ilvl w:val="1"/>
          <w:numId w:val="6"/>
        </w:numPr>
        <w:spacing w:after="160" w:line="259" w:lineRule="auto"/>
        <w:rPr>
          <w:rFonts w:ascii="Arial" w:hAnsi="Arial" w:cs="Arial"/>
          <w:sz w:val="24"/>
          <w:szCs w:val="24"/>
        </w:rPr>
      </w:pPr>
      <w:r>
        <w:rPr>
          <w:rFonts w:ascii="Arial" w:hAnsi="Arial" w:cs="Arial"/>
          <w:sz w:val="24"/>
          <w:szCs w:val="24"/>
        </w:rPr>
        <w:t xml:space="preserve">We find that many transitions </w:t>
      </w:r>
      <w:commentRangeStart w:id="36"/>
      <w:r>
        <w:rPr>
          <w:rFonts w:ascii="Arial" w:hAnsi="Arial" w:cs="Arial"/>
          <w:sz w:val="24"/>
          <w:szCs w:val="24"/>
        </w:rPr>
        <w:t>between communities are reversible and highly frequent, corresponding with ou</w:t>
      </w:r>
      <w:commentRangeEnd w:id="36"/>
      <w:r w:rsidR="004C7D11">
        <w:rPr>
          <w:rStyle w:val="CommentReference"/>
        </w:rPr>
        <w:commentReference w:id="36"/>
      </w:r>
      <w:r>
        <w:rPr>
          <w:rFonts w:ascii="Arial" w:hAnsi="Arial" w:cs="Arial"/>
          <w:sz w:val="24"/>
          <w:szCs w:val="24"/>
        </w:rPr>
        <w:t>r notion of these communities as being dominated by non-equilibrium dynamics.</w:t>
      </w:r>
    </w:p>
    <w:p w14:paraId="22F25CF6" w14:textId="1C1BB1C5" w:rsidR="0050366E" w:rsidRDefault="0050366E" w:rsidP="00821C9A">
      <w:pPr>
        <w:pStyle w:val="ListParagraph"/>
        <w:numPr>
          <w:ilvl w:val="1"/>
          <w:numId w:val="6"/>
        </w:numPr>
        <w:spacing w:after="160" w:line="259" w:lineRule="auto"/>
        <w:rPr>
          <w:rFonts w:ascii="Arial" w:hAnsi="Arial" w:cs="Arial"/>
          <w:sz w:val="24"/>
          <w:szCs w:val="24"/>
        </w:rPr>
      </w:pPr>
      <w:r>
        <w:rPr>
          <w:rFonts w:ascii="Arial" w:hAnsi="Arial" w:cs="Arial"/>
          <w:sz w:val="24"/>
          <w:szCs w:val="24"/>
        </w:rPr>
        <w:t xml:space="preserve">However, over the course of our experiment, we also found that </w:t>
      </w:r>
      <w:r w:rsidR="00ED5218">
        <w:rPr>
          <w:rFonts w:ascii="Arial" w:hAnsi="Arial" w:cs="Arial"/>
          <w:sz w:val="24"/>
          <w:szCs w:val="24"/>
        </w:rPr>
        <w:t>certain states varied considerably in their resilience and transition direction.</w:t>
      </w:r>
      <w:r w:rsidR="003C50A8">
        <w:rPr>
          <w:rFonts w:ascii="Arial" w:hAnsi="Arial" w:cs="Arial"/>
          <w:sz w:val="24"/>
          <w:szCs w:val="24"/>
        </w:rPr>
        <w:t xml:space="preserve"> Native states appeared to be particul</w:t>
      </w:r>
      <w:commentRangeStart w:id="37"/>
      <w:r w:rsidR="003C50A8">
        <w:rPr>
          <w:rFonts w:ascii="Arial" w:hAnsi="Arial" w:cs="Arial"/>
          <w:sz w:val="24"/>
          <w:szCs w:val="24"/>
        </w:rPr>
        <w:t>arly stable, while others, such as high priority annual grasses, dominated many planting compositions early on</w:t>
      </w:r>
      <w:r w:rsidR="00CC433E">
        <w:rPr>
          <w:rFonts w:ascii="Arial" w:hAnsi="Arial" w:cs="Arial"/>
          <w:sz w:val="24"/>
          <w:szCs w:val="24"/>
        </w:rPr>
        <w:t xml:space="preserve">, but were </w:t>
      </w:r>
      <w:r w:rsidR="00DE4383">
        <w:rPr>
          <w:rFonts w:ascii="Arial" w:hAnsi="Arial" w:cs="Arial"/>
          <w:sz w:val="24"/>
          <w:szCs w:val="24"/>
        </w:rPr>
        <w:t>not particularly stable.</w:t>
      </w:r>
      <w:commentRangeEnd w:id="37"/>
      <w:r w:rsidR="00135EBB">
        <w:rPr>
          <w:rStyle w:val="CommentReference"/>
        </w:rPr>
        <w:commentReference w:id="37"/>
      </w:r>
    </w:p>
    <w:p w14:paraId="19B24581" w14:textId="77777777" w:rsidR="00F02D16" w:rsidRDefault="00F02D16" w:rsidP="00F02D16">
      <w:pPr>
        <w:pStyle w:val="ListParagraph"/>
        <w:numPr>
          <w:ilvl w:val="0"/>
          <w:numId w:val="6"/>
        </w:numPr>
        <w:rPr>
          <w:rFonts w:ascii="Arial" w:hAnsi="Arial" w:cs="Arial"/>
          <w:sz w:val="24"/>
          <w:szCs w:val="24"/>
        </w:rPr>
      </w:pPr>
      <w:r>
        <w:rPr>
          <w:rFonts w:ascii="Arial" w:hAnsi="Arial" w:cs="Arial"/>
          <w:sz w:val="24"/>
          <w:szCs w:val="24"/>
        </w:rPr>
        <w:t>How do key drivers of community composition (assembly order and climate) govern transitions between states?</w:t>
      </w:r>
    </w:p>
    <w:p w14:paraId="7DEEA199" w14:textId="77777777" w:rsidR="00D10B00" w:rsidRDefault="00D10B00" w:rsidP="00D10B00">
      <w:pPr>
        <w:pStyle w:val="ListParagraph"/>
        <w:numPr>
          <w:ilvl w:val="1"/>
          <w:numId w:val="6"/>
        </w:numPr>
        <w:spacing w:after="160" w:line="259" w:lineRule="auto"/>
        <w:rPr>
          <w:rFonts w:ascii="Arial" w:hAnsi="Arial" w:cs="Arial"/>
          <w:sz w:val="24"/>
          <w:szCs w:val="24"/>
        </w:rPr>
      </w:pPr>
      <w:r>
        <w:rPr>
          <w:rFonts w:ascii="Arial" w:hAnsi="Arial" w:cs="Arial"/>
          <w:sz w:val="24"/>
          <w:szCs w:val="24"/>
        </w:rPr>
        <w:t>Consistent with reported invasions of exotic annual grasses, transitions between annual dominated states and invasive species are frequent, particularly in wet years.</w:t>
      </w:r>
    </w:p>
    <w:p w14:paraId="37A485EA" w14:textId="77777777" w:rsidR="00196E01" w:rsidRDefault="00D10B00" w:rsidP="00D10B00">
      <w:pPr>
        <w:pStyle w:val="ListParagraph"/>
        <w:numPr>
          <w:ilvl w:val="1"/>
          <w:numId w:val="6"/>
        </w:numPr>
        <w:spacing w:after="160" w:line="259" w:lineRule="auto"/>
        <w:rPr>
          <w:rFonts w:ascii="Arial" w:hAnsi="Arial" w:cs="Arial"/>
          <w:sz w:val="24"/>
          <w:szCs w:val="24"/>
        </w:rPr>
      </w:pPr>
      <w:r>
        <w:rPr>
          <w:rFonts w:ascii="Arial" w:hAnsi="Arial" w:cs="Arial"/>
          <w:sz w:val="24"/>
          <w:szCs w:val="24"/>
        </w:rPr>
        <w:t xml:space="preserve">However, severe drought appears to have dramatic effects on both the stability and persistence of different states. </w:t>
      </w:r>
      <w:r w:rsidR="00493A29">
        <w:rPr>
          <w:rFonts w:ascii="Arial" w:hAnsi="Arial" w:cs="Arial"/>
          <w:sz w:val="24"/>
          <w:szCs w:val="24"/>
        </w:rPr>
        <w:t xml:space="preserve">States </w:t>
      </w:r>
      <w:commentRangeStart w:id="38"/>
      <w:r w:rsidR="00493A29">
        <w:rPr>
          <w:rFonts w:ascii="Arial" w:hAnsi="Arial" w:cs="Arial"/>
          <w:sz w:val="24"/>
          <w:szCs w:val="24"/>
        </w:rPr>
        <w:t>dominated by i</w:t>
      </w:r>
      <w:r>
        <w:rPr>
          <w:rFonts w:ascii="Arial" w:hAnsi="Arial" w:cs="Arial"/>
          <w:sz w:val="24"/>
          <w:szCs w:val="24"/>
        </w:rPr>
        <w:t xml:space="preserve">nvasive species, which exhibit later phenology, were likely to shift </w:t>
      </w:r>
      <w:r w:rsidR="00493A29">
        <w:rPr>
          <w:rFonts w:ascii="Arial" w:hAnsi="Arial" w:cs="Arial"/>
          <w:sz w:val="24"/>
          <w:szCs w:val="24"/>
        </w:rPr>
        <w:t xml:space="preserve">to </w:t>
      </w:r>
      <w:r w:rsidR="007C6F1D">
        <w:rPr>
          <w:rFonts w:ascii="Arial" w:hAnsi="Arial" w:cs="Arial"/>
          <w:sz w:val="24"/>
          <w:szCs w:val="24"/>
        </w:rPr>
        <w:t>a more drought-tolerant state when</w:t>
      </w:r>
      <w:r w:rsidR="00D97031">
        <w:rPr>
          <w:rFonts w:ascii="Arial" w:hAnsi="Arial" w:cs="Arial"/>
          <w:sz w:val="24"/>
          <w:szCs w:val="24"/>
        </w:rPr>
        <w:t xml:space="preserve"> </w:t>
      </w:r>
      <w:r w:rsidR="00C50630">
        <w:rPr>
          <w:rFonts w:ascii="Arial" w:hAnsi="Arial" w:cs="Arial"/>
          <w:sz w:val="24"/>
          <w:szCs w:val="24"/>
        </w:rPr>
        <w:t>during the historic drought from 2014 – 2016.</w:t>
      </w:r>
      <w:commentRangeEnd w:id="38"/>
      <w:r w:rsidR="00DF405F">
        <w:rPr>
          <w:rStyle w:val="CommentReference"/>
        </w:rPr>
        <w:commentReference w:id="38"/>
      </w:r>
    </w:p>
    <w:p w14:paraId="46BA6AEF" w14:textId="49861814" w:rsidR="00D10B00" w:rsidRDefault="00196E01" w:rsidP="00D10B00">
      <w:pPr>
        <w:pStyle w:val="ListParagraph"/>
        <w:numPr>
          <w:ilvl w:val="1"/>
          <w:numId w:val="6"/>
        </w:numPr>
        <w:spacing w:after="160" w:line="259" w:lineRule="auto"/>
        <w:rPr>
          <w:rFonts w:ascii="Arial" w:hAnsi="Arial" w:cs="Arial"/>
          <w:sz w:val="24"/>
          <w:szCs w:val="24"/>
        </w:rPr>
      </w:pPr>
      <w:r>
        <w:rPr>
          <w:rFonts w:ascii="Arial" w:hAnsi="Arial" w:cs="Arial"/>
          <w:sz w:val="24"/>
          <w:szCs w:val="24"/>
        </w:rPr>
        <w:t>Assembly</w:t>
      </w:r>
      <w:r w:rsidR="00C50630">
        <w:rPr>
          <w:rFonts w:ascii="Arial" w:hAnsi="Arial" w:cs="Arial"/>
          <w:sz w:val="24"/>
          <w:szCs w:val="24"/>
        </w:rPr>
        <w:t xml:space="preserve"> </w:t>
      </w:r>
      <w:r>
        <w:rPr>
          <w:rFonts w:ascii="Arial" w:hAnsi="Arial" w:cs="Arial"/>
          <w:sz w:val="24"/>
          <w:szCs w:val="24"/>
        </w:rPr>
        <w:t xml:space="preserve">order continued to have large effects on patterns </w:t>
      </w:r>
      <w:r w:rsidR="00125D07">
        <w:rPr>
          <w:rFonts w:ascii="Arial" w:hAnsi="Arial" w:cs="Arial"/>
          <w:sz w:val="24"/>
          <w:szCs w:val="24"/>
        </w:rPr>
        <w:t>of community turnover, years after planting.</w:t>
      </w:r>
    </w:p>
    <w:p w14:paraId="4C5549EF" w14:textId="77777777" w:rsidR="004B0AC8" w:rsidRDefault="00125D07" w:rsidP="00125D07">
      <w:pPr>
        <w:pStyle w:val="ListParagraph"/>
        <w:numPr>
          <w:ilvl w:val="2"/>
          <w:numId w:val="6"/>
        </w:numPr>
        <w:spacing w:after="160" w:line="259" w:lineRule="auto"/>
        <w:rPr>
          <w:rFonts w:ascii="Arial" w:hAnsi="Arial" w:cs="Arial"/>
          <w:sz w:val="24"/>
          <w:szCs w:val="24"/>
        </w:rPr>
      </w:pPr>
      <w:r>
        <w:rPr>
          <w:rFonts w:ascii="Arial" w:hAnsi="Arial" w:cs="Arial"/>
          <w:sz w:val="24"/>
          <w:szCs w:val="24"/>
        </w:rPr>
        <w:t xml:space="preserve">This effect was most pronounced in “native” states – even when native species were not dominant early on, planting compositions that contained native species were </w:t>
      </w:r>
      <w:r w:rsidR="00595B0A">
        <w:rPr>
          <w:rFonts w:ascii="Arial" w:hAnsi="Arial" w:cs="Arial"/>
          <w:sz w:val="24"/>
          <w:szCs w:val="24"/>
        </w:rPr>
        <w:t xml:space="preserve">more likely to </w:t>
      </w:r>
      <w:r w:rsidR="00C650C0">
        <w:rPr>
          <w:rFonts w:ascii="Arial" w:hAnsi="Arial" w:cs="Arial"/>
          <w:sz w:val="24"/>
          <w:szCs w:val="24"/>
        </w:rPr>
        <w:t>transition to a native state later on. Conversely, communities that did not receive any native seed</w:t>
      </w:r>
      <w:r w:rsidR="00F20236">
        <w:rPr>
          <w:rFonts w:ascii="Arial" w:hAnsi="Arial" w:cs="Arial"/>
          <w:sz w:val="24"/>
          <w:szCs w:val="24"/>
        </w:rPr>
        <w:t xml:space="preserve"> </w:t>
      </w:r>
      <w:r w:rsidR="004B0AC8">
        <w:rPr>
          <w:rFonts w:ascii="Arial" w:hAnsi="Arial" w:cs="Arial"/>
          <w:sz w:val="24"/>
          <w:szCs w:val="24"/>
        </w:rPr>
        <w:t>very rarely experienced a state transitio</w:t>
      </w:r>
      <w:commentRangeStart w:id="39"/>
      <w:r w:rsidR="004B0AC8">
        <w:rPr>
          <w:rFonts w:ascii="Arial" w:hAnsi="Arial" w:cs="Arial"/>
          <w:sz w:val="24"/>
          <w:szCs w:val="24"/>
        </w:rPr>
        <w:t>n.</w:t>
      </w:r>
      <w:commentRangeEnd w:id="39"/>
      <w:r w:rsidR="009D30C2">
        <w:rPr>
          <w:rStyle w:val="CommentReference"/>
        </w:rPr>
        <w:commentReference w:id="39"/>
      </w:r>
    </w:p>
    <w:p w14:paraId="3856A436" w14:textId="2EF5CA10" w:rsidR="00125D07" w:rsidRDefault="004B0AC8" w:rsidP="004B0AC8">
      <w:pPr>
        <w:pStyle w:val="ListParagraph"/>
        <w:numPr>
          <w:ilvl w:val="3"/>
          <w:numId w:val="6"/>
        </w:numPr>
        <w:spacing w:after="160" w:line="259" w:lineRule="auto"/>
        <w:rPr>
          <w:rFonts w:ascii="Arial" w:hAnsi="Arial" w:cs="Arial"/>
          <w:sz w:val="24"/>
          <w:szCs w:val="24"/>
        </w:rPr>
      </w:pPr>
      <w:r>
        <w:rPr>
          <w:rFonts w:ascii="Arial" w:hAnsi="Arial" w:cs="Arial"/>
          <w:sz w:val="24"/>
          <w:szCs w:val="24"/>
        </w:rPr>
        <w:t xml:space="preserve">Important for restoration; native species may appear </w:t>
      </w:r>
      <w:r w:rsidR="004679E9">
        <w:rPr>
          <w:rFonts w:ascii="Arial" w:hAnsi="Arial" w:cs="Arial"/>
          <w:sz w:val="24"/>
          <w:szCs w:val="24"/>
        </w:rPr>
        <w:t>when conditions are favorable, even if not abundant early on. Consistent with notions of spatial storage effects in perennial grasslands.</w:t>
      </w:r>
      <w:r>
        <w:rPr>
          <w:rFonts w:ascii="Arial" w:hAnsi="Arial" w:cs="Arial"/>
          <w:sz w:val="24"/>
          <w:szCs w:val="24"/>
        </w:rPr>
        <w:t xml:space="preserve"> </w:t>
      </w:r>
    </w:p>
    <w:p w14:paraId="26558A20" w14:textId="547AA23E" w:rsidR="00C576A7" w:rsidRDefault="00C576A7" w:rsidP="00C576A7">
      <w:pPr>
        <w:pStyle w:val="ListParagraph"/>
        <w:numPr>
          <w:ilvl w:val="0"/>
          <w:numId w:val="6"/>
        </w:numPr>
        <w:spacing w:after="160" w:line="259" w:lineRule="auto"/>
        <w:rPr>
          <w:rFonts w:ascii="Arial" w:hAnsi="Arial" w:cs="Arial"/>
          <w:sz w:val="24"/>
          <w:szCs w:val="24"/>
        </w:rPr>
      </w:pPr>
      <w:r>
        <w:rPr>
          <w:rFonts w:ascii="Arial" w:hAnsi="Arial" w:cs="Arial"/>
          <w:sz w:val="24"/>
          <w:szCs w:val="24"/>
        </w:rPr>
        <w:lastRenderedPageBreak/>
        <w:t>Some important caveats</w:t>
      </w:r>
    </w:p>
    <w:p w14:paraId="7FAF16C9" w14:textId="3008CF62" w:rsidR="00C576A7" w:rsidRDefault="00C576A7" w:rsidP="00C576A7">
      <w:pPr>
        <w:pStyle w:val="ListParagraph"/>
        <w:numPr>
          <w:ilvl w:val="1"/>
          <w:numId w:val="6"/>
        </w:numPr>
        <w:spacing w:after="160" w:line="259" w:lineRule="auto"/>
        <w:rPr>
          <w:rFonts w:ascii="Arial" w:hAnsi="Arial" w:cs="Arial"/>
          <w:sz w:val="24"/>
          <w:szCs w:val="24"/>
        </w:rPr>
      </w:pPr>
      <w:r>
        <w:rPr>
          <w:rFonts w:ascii="Arial" w:hAnsi="Arial" w:cs="Arial"/>
          <w:sz w:val="24"/>
          <w:szCs w:val="24"/>
        </w:rPr>
        <w:t xml:space="preserve">State-transition approaches are great </w:t>
      </w:r>
      <w:r w:rsidR="009B176D">
        <w:rPr>
          <w:rFonts w:ascii="Arial" w:hAnsi="Arial" w:cs="Arial"/>
          <w:sz w:val="24"/>
          <w:szCs w:val="24"/>
        </w:rPr>
        <w:t xml:space="preserve">at distilling down temporal community dynamics into </w:t>
      </w:r>
      <w:r w:rsidR="002F5F04">
        <w:rPr>
          <w:rFonts w:ascii="Arial" w:hAnsi="Arial" w:cs="Arial"/>
          <w:sz w:val="24"/>
          <w:szCs w:val="24"/>
        </w:rPr>
        <w:t>groups of species that have similar patterns of abundance</w:t>
      </w:r>
      <w:r w:rsidR="00F83235">
        <w:rPr>
          <w:rFonts w:ascii="Arial" w:hAnsi="Arial" w:cs="Arial"/>
          <w:sz w:val="24"/>
          <w:szCs w:val="24"/>
        </w:rPr>
        <w:t xml:space="preserve">, but may not yield </w:t>
      </w:r>
      <w:r w:rsidR="0090149A">
        <w:rPr>
          <w:rFonts w:ascii="Arial" w:hAnsi="Arial" w:cs="Arial"/>
          <w:sz w:val="24"/>
          <w:szCs w:val="24"/>
        </w:rPr>
        <w:t>particularly</w:t>
      </w:r>
      <w:r w:rsidR="00F83235">
        <w:rPr>
          <w:rFonts w:ascii="Arial" w:hAnsi="Arial" w:cs="Arial"/>
          <w:sz w:val="24"/>
          <w:szCs w:val="24"/>
        </w:rPr>
        <w:t xml:space="preserve"> nuanced insights</w:t>
      </w:r>
      <w:r w:rsidR="002F5F04">
        <w:rPr>
          <w:rFonts w:ascii="Arial" w:hAnsi="Arial" w:cs="Arial"/>
          <w:sz w:val="24"/>
          <w:szCs w:val="24"/>
        </w:rPr>
        <w:t>.</w:t>
      </w:r>
    </w:p>
    <w:p w14:paraId="50B977B5" w14:textId="464FE59B" w:rsidR="002F5F04" w:rsidRDefault="002F5F04" w:rsidP="002F5F04">
      <w:pPr>
        <w:pStyle w:val="ListParagraph"/>
        <w:numPr>
          <w:ilvl w:val="2"/>
          <w:numId w:val="6"/>
        </w:numPr>
        <w:spacing w:after="160" w:line="259" w:lineRule="auto"/>
        <w:rPr>
          <w:rFonts w:ascii="Arial" w:hAnsi="Arial" w:cs="Arial"/>
          <w:sz w:val="24"/>
          <w:szCs w:val="24"/>
        </w:rPr>
      </w:pPr>
      <w:r>
        <w:rPr>
          <w:rFonts w:ascii="Arial" w:hAnsi="Arial" w:cs="Arial"/>
          <w:sz w:val="24"/>
          <w:szCs w:val="24"/>
        </w:rPr>
        <w:t>While interpretation of state-transition models can be informed by other studies of individual species dynamics,</w:t>
      </w:r>
      <w:r w:rsidR="00907D5C">
        <w:rPr>
          <w:rFonts w:ascii="Arial" w:hAnsi="Arial" w:cs="Arial"/>
          <w:sz w:val="24"/>
          <w:szCs w:val="24"/>
        </w:rPr>
        <w:t xml:space="preserve"> </w:t>
      </w:r>
      <w:r w:rsidR="0090149A">
        <w:rPr>
          <w:rFonts w:ascii="Arial" w:hAnsi="Arial" w:cs="Arial"/>
          <w:sz w:val="24"/>
          <w:szCs w:val="24"/>
        </w:rPr>
        <w:t xml:space="preserve">it’s difficult to determine </w:t>
      </w:r>
      <w:r w:rsidR="000C12A5">
        <w:rPr>
          <w:rFonts w:ascii="Arial" w:hAnsi="Arial" w:cs="Arial"/>
          <w:sz w:val="24"/>
          <w:szCs w:val="24"/>
        </w:rPr>
        <w:t xml:space="preserve">within-state differences in species abundance in state change models. In our case, this may be an inability to </w:t>
      </w:r>
      <w:commentRangeStart w:id="40"/>
      <w:r w:rsidR="000C12A5">
        <w:rPr>
          <w:rFonts w:ascii="Arial" w:hAnsi="Arial" w:cs="Arial"/>
          <w:sz w:val="24"/>
          <w:szCs w:val="24"/>
        </w:rPr>
        <w:t xml:space="preserve">determine whether </w:t>
      </w:r>
      <w:r w:rsidR="00857D55">
        <w:rPr>
          <w:rFonts w:ascii="Arial" w:hAnsi="Arial" w:cs="Arial"/>
          <w:sz w:val="24"/>
          <w:szCs w:val="24"/>
        </w:rPr>
        <w:t>species are responding to drought, or immediately afterword.</w:t>
      </w:r>
      <w:commentRangeEnd w:id="40"/>
      <w:r w:rsidR="00487C92">
        <w:rPr>
          <w:rStyle w:val="CommentReference"/>
        </w:rPr>
        <w:commentReference w:id="40"/>
      </w:r>
    </w:p>
    <w:p w14:paraId="02284514" w14:textId="50528588" w:rsidR="00857D55" w:rsidRDefault="00857D55" w:rsidP="00857D55">
      <w:pPr>
        <w:pStyle w:val="ListParagraph"/>
        <w:numPr>
          <w:ilvl w:val="1"/>
          <w:numId w:val="6"/>
        </w:numPr>
        <w:spacing w:after="160" w:line="259" w:lineRule="auto"/>
        <w:rPr>
          <w:rFonts w:ascii="Arial" w:hAnsi="Arial" w:cs="Arial"/>
          <w:sz w:val="24"/>
          <w:szCs w:val="24"/>
        </w:rPr>
      </w:pPr>
      <w:r>
        <w:rPr>
          <w:rFonts w:ascii="Arial" w:hAnsi="Arial" w:cs="Arial"/>
          <w:sz w:val="24"/>
          <w:szCs w:val="24"/>
        </w:rPr>
        <w:t xml:space="preserve">This </w:t>
      </w:r>
      <w:commentRangeStart w:id="41"/>
      <w:r>
        <w:rPr>
          <w:rFonts w:ascii="Arial" w:hAnsi="Arial" w:cs="Arial"/>
          <w:sz w:val="24"/>
          <w:szCs w:val="24"/>
        </w:rPr>
        <w:t>sort</w:t>
      </w:r>
      <w:commentRangeEnd w:id="41"/>
      <w:r w:rsidR="00AA4AF2">
        <w:rPr>
          <w:rStyle w:val="CommentReference"/>
        </w:rPr>
        <w:commentReference w:id="41"/>
      </w:r>
      <w:r>
        <w:rPr>
          <w:rFonts w:ascii="Arial" w:hAnsi="Arial" w:cs="Arial"/>
          <w:sz w:val="24"/>
          <w:szCs w:val="24"/>
        </w:rPr>
        <w:t xml:space="preserve"> of analysis is limited to the scope of total community variation observed within a given time series of observations – quantitative analysis can be used to complement and test predictions made by expert models, not necessarily to create new models from scratch.</w:t>
      </w:r>
    </w:p>
    <w:p w14:paraId="08D98774" w14:textId="35319604" w:rsidR="003818D5" w:rsidRDefault="000B3A9A" w:rsidP="003818D5">
      <w:pPr>
        <w:pStyle w:val="ListParagraph"/>
        <w:numPr>
          <w:ilvl w:val="2"/>
          <w:numId w:val="6"/>
        </w:numPr>
        <w:spacing w:after="160" w:line="259" w:lineRule="auto"/>
        <w:rPr>
          <w:rFonts w:ascii="Arial" w:hAnsi="Arial" w:cs="Arial"/>
          <w:sz w:val="24"/>
          <w:szCs w:val="24"/>
        </w:rPr>
      </w:pPr>
      <w:r>
        <w:rPr>
          <w:rFonts w:ascii="Arial" w:hAnsi="Arial" w:cs="Arial"/>
          <w:sz w:val="24"/>
          <w:szCs w:val="24"/>
        </w:rPr>
        <w:t>Detection of environmental parameter effects depends on variation observed (what will happen with drought recovery, for example?)</w:t>
      </w:r>
    </w:p>
    <w:p w14:paraId="4A54F4BD" w14:textId="79BE3495" w:rsidR="000B3A9A" w:rsidRDefault="000B3A9A" w:rsidP="003818D5">
      <w:pPr>
        <w:pStyle w:val="ListParagraph"/>
        <w:numPr>
          <w:ilvl w:val="2"/>
          <w:numId w:val="6"/>
        </w:numPr>
        <w:spacing w:after="160" w:line="259" w:lineRule="auto"/>
        <w:rPr>
          <w:rFonts w:ascii="Arial" w:hAnsi="Arial" w:cs="Arial"/>
          <w:sz w:val="24"/>
          <w:szCs w:val="24"/>
        </w:rPr>
      </w:pPr>
      <w:r>
        <w:rPr>
          <w:rFonts w:ascii="Arial" w:hAnsi="Arial" w:cs="Arial"/>
          <w:sz w:val="24"/>
          <w:szCs w:val="24"/>
        </w:rPr>
        <w:t xml:space="preserve">Limited to the species pool present in a given site. </w:t>
      </w:r>
      <w:r w:rsidR="00431CBC">
        <w:rPr>
          <w:rFonts w:ascii="Arial" w:hAnsi="Arial" w:cs="Arial"/>
          <w:sz w:val="24"/>
          <w:szCs w:val="24"/>
        </w:rPr>
        <w:t>If state-transition models are meant to describe the phases and states that may appear within a given soil type or management context, these all need to be present to be tested</w:t>
      </w:r>
      <w:r w:rsidR="003D2A17">
        <w:rPr>
          <w:rFonts w:ascii="Arial" w:hAnsi="Arial" w:cs="Arial"/>
          <w:sz w:val="24"/>
          <w:szCs w:val="24"/>
        </w:rPr>
        <w:t xml:space="preserve"> in a quantitative </w:t>
      </w:r>
      <w:commentRangeStart w:id="42"/>
      <w:r w:rsidR="003D2A17">
        <w:rPr>
          <w:rFonts w:ascii="Arial" w:hAnsi="Arial" w:cs="Arial"/>
          <w:sz w:val="24"/>
          <w:szCs w:val="24"/>
        </w:rPr>
        <w:t>fashion</w:t>
      </w:r>
      <w:commentRangeEnd w:id="42"/>
      <w:r w:rsidR="00131B3C">
        <w:rPr>
          <w:rStyle w:val="CommentReference"/>
        </w:rPr>
        <w:commentReference w:id="42"/>
      </w:r>
      <w:r w:rsidR="00431CBC">
        <w:rPr>
          <w:rFonts w:ascii="Arial" w:hAnsi="Arial" w:cs="Arial"/>
          <w:sz w:val="24"/>
          <w:szCs w:val="24"/>
        </w:rPr>
        <w:t>.</w:t>
      </w:r>
    </w:p>
    <w:p w14:paraId="51CF5A14" w14:textId="77777777" w:rsidR="00F02D16" w:rsidRDefault="00F02D16" w:rsidP="001859A5">
      <w:pPr>
        <w:rPr>
          <w:rFonts w:ascii="Arial" w:hAnsi="Arial" w:cs="Arial"/>
          <w:b/>
          <w:sz w:val="24"/>
          <w:szCs w:val="24"/>
        </w:rPr>
      </w:pPr>
    </w:p>
    <w:p w14:paraId="43E8A7AD" w14:textId="77777777" w:rsidR="00E6125C" w:rsidRDefault="00E6125C" w:rsidP="001859A5">
      <w:pPr>
        <w:rPr>
          <w:rFonts w:ascii="Arial" w:hAnsi="Arial" w:cs="Arial"/>
          <w:b/>
          <w:sz w:val="24"/>
          <w:szCs w:val="24"/>
        </w:rPr>
      </w:pPr>
    </w:p>
    <w:p w14:paraId="2BBB6225" w14:textId="587D0BD3" w:rsidR="007D1652" w:rsidRDefault="003B2087" w:rsidP="009D7C90">
      <w:pPr>
        <w:pStyle w:val="ListParagraph"/>
        <w:ind w:left="1440"/>
        <w:rPr>
          <w:rFonts w:ascii="Arial" w:hAnsi="Arial" w:cs="Arial"/>
          <w:b/>
          <w:sz w:val="24"/>
          <w:szCs w:val="24"/>
        </w:rPr>
      </w:pPr>
      <w:r>
        <w:rPr>
          <w:rFonts w:ascii="Arial" w:hAnsi="Arial" w:cs="Arial"/>
          <w:b/>
          <w:sz w:val="24"/>
          <w:szCs w:val="24"/>
        </w:rPr>
        <w:br w:type="page"/>
      </w:r>
    </w:p>
    <w:p w14:paraId="5BAEC79A" w14:textId="6E76D117" w:rsidR="003B2087" w:rsidRDefault="003B2087">
      <w:pPr>
        <w:rPr>
          <w:rFonts w:ascii="Arial" w:hAnsi="Arial" w:cs="Arial"/>
          <w:b/>
          <w:sz w:val="24"/>
          <w:szCs w:val="24"/>
        </w:rPr>
      </w:pPr>
      <w:r>
        <w:rPr>
          <w:rFonts w:ascii="Arial" w:hAnsi="Arial" w:cs="Arial"/>
          <w:b/>
          <w:sz w:val="24"/>
          <w:szCs w:val="24"/>
        </w:rPr>
        <w:lastRenderedPageBreak/>
        <w:t>References</w:t>
      </w:r>
    </w:p>
    <w:p w14:paraId="3536E67F"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Allen-Diaz, B., &amp; Bartolome, J. W. (1998). Sagebrush – Grass Vegetation Dynamics : Comparing Classical and State-Transition Models. </w:t>
      </w:r>
      <w:r w:rsidRPr="00377411">
        <w:rPr>
          <w:rFonts w:ascii="Times New Roman" w:eastAsia="Times New Roman" w:hAnsi="Times New Roman" w:cs="Times New Roman"/>
          <w:i/>
          <w:iCs/>
          <w:sz w:val="24"/>
          <w:szCs w:val="24"/>
        </w:rPr>
        <w:t>Ecological Applications</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8</w:t>
      </w:r>
      <w:r w:rsidRPr="00377411">
        <w:rPr>
          <w:rFonts w:ascii="Times New Roman" w:eastAsia="Times New Roman" w:hAnsi="Times New Roman" w:cs="Times New Roman"/>
          <w:sz w:val="24"/>
          <w:szCs w:val="24"/>
        </w:rPr>
        <w:t>(3), 795–804.</w:t>
      </w:r>
    </w:p>
    <w:p w14:paraId="163577C5"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Bagchi, S., Briske, D. D., Wu, X. B., McClaran, M. P., Bestelmeyer, B. T., &amp; Fernández-Giménez, M. E. (2012). Empirical assessment of state-and-transition models with a long-term vegetation record from the Sonoran Desert. </w:t>
      </w:r>
      <w:r w:rsidRPr="00377411">
        <w:rPr>
          <w:rFonts w:ascii="Times New Roman" w:eastAsia="Times New Roman" w:hAnsi="Times New Roman" w:cs="Times New Roman"/>
          <w:i/>
          <w:iCs/>
          <w:sz w:val="24"/>
          <w:szCs w:val="24"/>
        </w:rPr>
        <w:t>Ecological Applications</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22</w:t>
      </w:r>
      <w:r w:rsidRPr="00377411">
        <w:rPr>
          <w:rFonts w:ascii="Times New Roman" w:eastAsia="Times New Roman" w:hAnsi="Times New Roman" w:cs="Times New Roman"/>
          <w:sz w:val="24"/>
          <w:szCs w:val="24"/>
        </w:rPr>
        <w:t>(2), 400–411. https://doi.org/10.1890/11-0704.1</w:t>
      </w:r>
    </w:p>
    <w:p w14:paraId="1C408E0B"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Briske, D. D., Fuhlendorf, S. D., &amp; Smeins, F. E. (2005). Society for Range Management State-and-Transition Models , Thresholds , and Rangeland Health : A Synthesis of Ecological Concepts and Perspectives Author ( s ): D . D . Briske , S . D . Fuhlendorf and F . E . Smeins Published by : Society for Range Manage. </w:t>
      </w:r>
      <w:r w:rsidRPr="00377411">
        <w:rPr>
          <w:rFonts w:ascii="Times New Roman" w:eastAsia="Times New Roman" w:hAnsi="Times New Roman" w:cs="Times New Roman"/>
          <w:i/>
          <w:iCs/>
          <w:sz w:val="24"/>
          <w:szCs w:val="24"/>
        </w:rPr>
        <w:t>Rangeland Ecology &amp; Management</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58</w:t>
      </w:r>
      <w:r w:rsidRPr="00377411">
        <w:rPr>
          <w:rFonts w:ascii="Times New Roman" w:eastAsia="Times New Roman" w:hAnsi="Times New Roman" w:cs="Times New Roman"/>
          <w:sz w:val="24"/>
          <w:szCs w:val="24"/>
        </w:rPr>
        <w:t>(1), 1–10. https://doi.org/10.2111/1551-5028(2005)58&lt;1</w:t>
      </w:r>
    </w:p>
    <w:p w14:paraId="73960ECA"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Briske, D. D., Bestelmeyer, B. T., Stringham, T. K., &amp; Shaver, P. L. (2008). Recommendations for development of resilience-based state-and-transition models. </w:t>
      </w:r>
      <w:r w:rsidRPr="00377411">
        <w:rPr>
          <w:rFonts w:ascii="Times New Roman" w:eastAsia="Times New Roman" w:hAnsi="Times New Roman" w:cs="Times New Roman"/>
          <w:i/>
          <w:iCs/>
          <w:sz w:val="24"/>
          <w:szCs w:val="24"/>
        </w:rPr>
        <w:t>Rangeland Ecology and Management</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61</w:t>
      </w:r>
      <w:r w:rsidRPr="00377411">
        <w:rPr>
          <w:rFonts w:ascii="Times New Roman" w:eastAsia="Times New Roman" w:hAnsi="Times New Roman" w:cs="Times New Roman"/>
          <w:sz w:val="24"/>
          <w:szCs w:val="24"/>
        </w:rPr>
        <w:t>(4), 359–367. https://doi.org/10.2111/07-051.1</w:t>
      </w:r>
    </w:p>
    <w:p w14:paraId="5EC25092"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Briske, D. D., Fuhlendorf, S. D., &amp; Smeins, F. E. (2003). Vegetation dynamics on rangelands: A critique of the current paradigms. </w:t>
      </w:r>
      <w:r w:rsidRPr="00377411">
        <w:rPr>
          <w:rFonts w:ascii="Times New Roman" w:eastAsia="Times New Roman" w:hAnsi="Times New Roman" w:cs="Times New Roman"/>
          <w:i/>
          <w:iCs/>
          <w:sz w:val="24"/>
          <w:szCs w:val="24"/>
        </w:rPr>
        <w:t>Journal of Applied Ecology</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40</w:t>
      </w:r>
      <w:r w:rsidRPr="00377411">
        <w:rPr>
          <w:rFonts w:ascii="Times New Roman" w:eastAsia="Times New Roman" w:hAnsi="Times New Roman" w:cs="Times New Roman"/>
          <w:sz w:val="24"/>
          <w:szCs w:val="24"/>
        </w:rPr>
        <w:t>(4), 601–614. https://doi.org/10.1046/j.1365-2664.2003.00837.x</w:t>
      </w:r>
    </w:p>
    <w:p w14:paraId="2A8765B9"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Clary, J. (2008). Rainfall seasonality determines annual/perennial grass balance in vegetation of Mediterranean Iberian. </w:t>
      </w:r>
      <w:r w:rsidRPr="00377411">
        <w:rPr>
          <w:rFonts w:ascii="Times New Roman" w:eastAsia="Times New Roman" w:hAnsi="Times New Roman" w:cs="Times New Roman"/>
          <w:i/>
          <w:iCs/>
          <w:sz w:val="24"/>
          <w:szCs w:val="24"/>
        </w:rPr>
        <w:t>Plant Ecology</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195</w:t>
      </w:r>
      <w:r w:rsidRPr="00377411">
        <w:rPr>
          <w:rFonts w:ascii="Times New Roman" w:eastAsia="Times New Roman" w:hAnsi="Times New Roman" w:cs="Times New Roman"/>
          <w:sz w:val="24"/>
          <w:szCs w:val="24"/>
        </w:rPr>
        <w:t>(1), 13–20. https://doi.org/10.1007/s11258-007-9294-9</w:t>
      </w:r>
    </w:p>
    <w:p w14:paraId="275627BA"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Corbin, J. D., &amp; D’Antonio, C. M. (2010). Not novel, just better: Competition between native and non-native plants in California grasslands that share species traits. </w:t>
      </w:r>
      <w:r w:rsidRPr="00377411">
        <w:rPr>
          <w:rFonts w:ascii="Times New Roman" w:eastAsia="Times New Roman" w:hAnsi="Times New Roman" w:cs="Times New Roman"/>
          <w:i/>
          <w:iCs/>
          <w:sz w:val="24"/>
          <w:szCs w:val="24"/>
        </w:rPr>
        <w:t>Plant Ecology</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209</w:t>
      </w:r>
      <w:r w:rsidRPr="00377411">
        <w:rPr>
          <w:rFonts w:ascii="Times New Roman" w:eastAsia="Times New Roman" w:hAnsi="Times New Roman" w:cs="Times New Roman"/>
          <w:sz w:val="24"/>
          <w:szCs w:val="24"/>
        </w:rPr>
        <w:t>(1), 71–81. https://doi.org/10.1007/s11258-010-9722-0</w:t>
      </w:r>
    </w:p>
    <w:p w14:paraId="2F3EC2EB"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Crawford, J. A., Olson, R. A., West, N. E., Mosley, J. C., Michael, A., Whitson, T. D., … Boyd, C. S. (2018). Society for Range Management Ecology and Management of Sage-Grouse and Sage-Grouse Habitat Published by : Society for Range Management Stable URL : http://www.jstor.org/stable/4003949 Linked references are available on JSTOR for this article : Synthesis P, </w:t>
      </w:r>
      <w:r w:rsidRPr="00377411">
        <w:rPr>
          <w:rFonts w:ascii="Times New Roman" w:eastAsia="Times New Roman" w:hAnsi="Times New Roman" w:cs="Times New Roman"/>
          <w:i/>
          <w:iCs/>
          <w:sz w:val="24"/>
          <w:szCs w:val="24"/>
        </w:rPr>
        <w:t>57</w:t>
      </w:r>
      <w:r w:rsidRPr="00377411">
        <w:rPr>
          <w:rFonts w:ascii="Times New Roman" w:eastAsia="Times New Roman" w:hAnsi="Times New Roman" w:cs="Times New Roman"/>
          <w:sz w:val="24"/>
          <w:szCs w:val="24"/>
        </w:rPr>
        <w:t>(1), 2–19.</w:t>
      </w:r>
    </w:p>
    <w:p w14:paraId="15C87BA1"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Elmendorf, S. C., &amp; Harrison, S. P. (2009). Temporal variability and nestedness in California grassland species composition. </w:t>
      </w:r>
      <w:r w:rsidRPr="00377411">
        <w:rPr>
          <w:rFonts w:ascii="Times New Roman" w:eastAsia="Times New Roman" w:hAnsi="Times New Roman" w:cs="Times New Roman"/>
          <w:i/>
          <w:iCs/>
          <w:sz w:val="24"/>
          <w:szCs w:val="24"/>
        </w:rPr>
        <w:t>Ecology</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90</w:t>
      </w:r>
      <w:r w:rsidRPr="00377411">
        <w:rPr>
          <w:rFonts w:ascii="Times New Roman" w:eastAsia="Times New Roman" w:hAnsi="Times New Roman" w:cs="Times New Roman"/>
          <w:sz w:val="24"/>
          <w:szCs w:val="24"/>
        </w:rPr>
        <w:t>(6), 1492–1497. https://doi.org/10.1890/08-1677.1</w:t>
      </w:r>
    </w:p>
    <w:p w14:paraId="473B8330"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Everard, K., Seabloom, E. W., Harpole, W. S., &amp; de Mazancourt, C. (2010). Plant Water Use Affects Competition for Nitrogen: Why Drought Favors Invasive Species in California. </w:t>
      </w:r>
      <w:r w:rsidRPr="00377411">
        <w:rPr>
          <w:rFonts w:ascii="Times New Roman" w:eastAsia="Times New Roman" w:hAnsi="Times New Roman" w:cs="Times New Roman"/>
          <w:i/>
          <w:iCs/>
          <w:sz w:val="24"/>
          <w:szCs w:val="24"/>
        </w:rPr>
        <w:t>The American Naturalist</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175</w:t>
      </w:r>
      <w:r w:rsidRPr="00377411">
        <w:rPr>
          <w:rFonts w:ascii="Times New Roman" w:eastAsia="Times New Roman" w:hAnsi="Times New Roman" w:cs="Times New Roman"/>
          <w:sz w:val="24"/>
          <w:szCs w:val="24"/>
        </w:rPr>
        <w:t>(1), 85–97. https://doi.org/10.1086/648557</w:t>
      </w:r>
    </w:p>
    <w:p w14:paraId="5124AF03"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lastRenderedPageBreak/>
        <w:t xml:space="preserve">Gea-Izquierdo, G., Gennet, S., &amp; Bartolome, J. W. (2007). Assessing plant-nutrient relationships in highly invaded Californian grasslands using non-normal probability distributions. </w:t>
      </w:r>
      <w:r w:rsidRPr="00377411">
        <w:rPr>
          <w:rFonts w:ascii="Times New Roman" w:eastAsia="Times New Roman" w:hAnsi="Times New Roman" w:cs="Times New Roman"/>
          <w:i/>
          <w:iCs/>
          <w:sz w:val="24"/>
          <w:szCs w:val="24"/>
        </w:rPr>
        <w:t>Applied Vegetation Science</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10</w:t>
      </w:r>
      <w:r w:rsidRPr="00377411">
        <w:rPr>
          <w:rFonts w:ascii="Times New Roman" w:eastAsia="Times New Roman" w:hAnsi="Times New Roman" w:cs="Times New Roman"/>
          <w:sz w:val="24"/>
          <w:szCs w:val="24"/>
        </w:rPr>
        <w:t>(3), 343–350. https://doi.org/10.1111/j.1654-109X.2007.tb00433.x</w:t>
      </w:r>
    </w:p>
    <w:p w14:paraId="4821B308"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Harpole, W. S., Potts, D. L., &amp; Suding, K. N. (2007). Ecosystem responses to water and nitrogen amendment in a California grassland. </w:t>
      </w:r>
      <w:r w:rsidRPr="00377411">
        <w:rPr>
          <w:rFonts w:ascii="Times New Roman" w:eastAsia="Times New Roman" w:hAnsi="Times New Roman" w:cs="Times New Roman"/>
          <w:i/>
          <w:iCs/>
          <w:sz w:val="24"/>
          <w:szCs w:val="24"/>
        </w:rPr>
        <w:t>Global Change Biology</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13</w:t>
      </w:r>
      <w:r w:rsidRPr="00377411">
        <w:rPr>
          <w:rFonts w:ascii="Times New Roman" w:eastAsia="Times New Roman" w:hAnsi="Times New Roman" w:cs="Times New Roman"/>
          <w:sz w:val="24"/>
          <w:szCs w:val="24"/>
        </w:rPr>
        <w:t>(11), 2341–2348. https://doi.org/10.1111/j.1365-2486.2007.01447.x</w:t>
      </w:r>
    </w:p>
    <w:p w14:paraId="4FDE2175"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Henneman, C., Seavy, N. E., &amp; Gardali, T. (2014). Restoring Native Perennial Grasses by Changing Grazing Practices in Central Coastal California. </w:t>
      </w:r>
      <w:r w:rsidRPr="00377411">
        <w:rPr>
          <w:rFonts w:ascii="Times New Roman" w:eastAsia="Times New Roman" w:hAnsi="Times New Roman" w:cs="Times New Roman"/>
          <w:i/>
          <w:iCs/>
          <w:sz w:val="24"/>
          <w:szCs w:val="24"/>
        </w:rPr>
        <w:t>Ecological Restoration</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32</w:t>
      </w:r>
      <w:r w:rsidRPr="00377411">
        <w:rPr>
          <w:rFonts w:ascii="Times New Roman" w:eastAsia="Times New Roman" w:hAnsi="Times New Roman" w:cs="Times New Roman"/>
          <w:sz w:val="24"/>
          <w:szCs w:val="24"/>
        </w:rPr>
        <w:t>(4), 352–354. https://doi.org/10.3368/er.32.4.352</w:t>
      </w:r>
    </w:p>
    <w:p w14:paraId="4A9CC2D4"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Jackson, R. D., &amp; Bartolome, J. W. (2002). A state-transition approach to understanding nonequilibrium plant community dynamics in Californian grasslands. </w:t>
      </w:r>
      <w:r w:rsidRPr="00377411">
        <w:rPr>
          <w:rFonts w:ascii="Times New Roman" w:eastAsia="Times New Roman" w:hAnsi="Times New Roman" w:cs="Times New Roman"/>
          <w:i/>
          <w:iCs/>
          <w:sz w:val="24"/>
          <w:szCs w:val="24"/>
        </w:rPr>
        <w:t>Plant Ecology</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162</w:t>
      </w:r>
      <w:r w:rsidRPr="00377411">
        <w:rPr>
          <w:rFonts w:ascii="Times New Roman" w:eastAsia="Times New Roman" w:hAnsi="Times New Roman" w:cs="Times New Roman"/>
          <w:sz w:val="24"/>
          <w:szCs w:val="24"/>
        </w:rPr>
        <w:t>(1), 49–65. https://doi.org/10.1023/A:1020363603900</w:t>
      </w:r>
    </w:p>
    <w:p w14:paraId="2AEE3B29"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Prugh, L. R., Deguines, N., Grinath, J. B., Suding, K. N., Bean, W. T., Stafford, R., &amp; Brashares, J. S. (2018). Ecological winners and losers of extreme drought in California. </w:t>
      </w:r>
      <w:r w:rsidRPr="00377411">
        <w:rPr>
          <w:rFonts w:ascii="Times New Roman" w:eastAsia="Times New Roman" w:hAnsi="Times New Roman" w:cs="Times New Roman"/>
          <w:i/>
          <w:iCs/>
          <w:sz w:val="24"/>
          <w:szCs w:val="24"/>
        </w:rPr>
        <w:t>Nature Climate Change</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8</w:t>
      </w:r>
      <w:r w:rsidRPr="00377411">
        <w:rPr>
          <w:rFonts w:ascii="Times New Roman" w:eastAsia="Times New Roman" w:hAnsi="Times New Roman" w:cs="Times New Roman"/>
          <w:sz w:val="24"/>
          <w:szCs w:val="24"/>
        </w:rPr>
        <w:t>(9), 819–824. https://doi.org/10.1038/s41558-018-0255-1</w:t>
      </w:r>
    </w:p>
    <w:p w14:paraId="106054DC"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Seabloom, E. W., Harpole, W. S., Reichman, O. J., &amp; Tilman, D. (2003). Invasion, competitive dominance, and resource use by exotic and native California grassland species. </w:t>
      </w:r>
      <w:r w:rsidRPr="00377411">
        <w:rPr>
          <w:rFonts w:ascii="Times New Roman" w:eastAsia="Times New Roman" w:hAnsi="Times New Roman" w:cs="Times New Roman"/>
          <w:i/>
          <w:iCs/>
          <w:sz w:val="24"/>
          <w:szCs w:val="24"/>
        </w:rPr>
        <w:t>Proceedings of the National Academy of Sciences of the United States of America</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100</w:t>
      </w:r>
      <w:r w:rsidRPr="00377411">
        <w:rPr>
          <w:rFonts w:ascii="Times New Roman" w:eastAsia="Times New Roman" w:hAnsi="Times New Roman" w:cs="Times New Roman"/>
          <w:sz w:val="24"/>
          <w:szCs w:val="24"/>
        </w:rPr>
        <w:t>(23), 13384–9. https://doi.org/10.1073/pnas.1835728100</w:t>
      </w:r>
    </w:p>
    <w:p w14:paraId="5AA441E7"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Stein, C., Harpole, W. S., &amp; Suding, K. N. (2016). Transitions and invasion along a grazing gradient in experimental California grasslands. </w:t>
      </w:r>
      <w:r w:rsidRPr="00377411">
        <w:rPr>
          <w:rFonts w:ascii="Times New Roman" w:eastAsia="Times New Roman" w:hAnsi="Times New Roman" w:cs="Times New Roman"/>
          <w:i/>
          <w:iCs/>
          <w:sz w:val="24"/>
          <w:szCs w:val="24"/>
        </w:rPr>
        <w:t>Ecology</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97</w:t>
      </w:r>
      <w:r w:rsidRPr="00377411">
        <w:rPr>
          <w:rFonts w:ascii="Times New Roman" w:eastAsia="Times New Roman" w:hAnsi="Times New Roman" w:cs="Times New Roman"/>
          <w:sz w:val="24"/>
          <w:szCs w:val="24"/>
        </w:rPr>
        <w:t>(9), 2319–2330. https://doi.org/10.1002/ecy.1478</w:t>
      </w:r>
    </w:p>
    <w:p w14:paraId="2F111265" w14:textId="77777777" w:rsidR="0040577A" w:rsidRDefault="0040577A">
      <w:pPr>
        <w:rPr>
          <w:rFonts w:ascii="Arial" w:hAnsi="Arial" w:cs="Arial"/>
          <w:b/>
          <w:sz w:val="24"/>
          <w:szCs w:val="24"/>
        </w:rPr>
      </w:pPr>
    </w:p>
    <w:p w14:paraId="17CB7DA2" w14:textId="66D73C0D" w:rsidR="00D33E68" w:rsidRDefault="00D33E68">
      <w:pPr>
        <w:rPr>
          <w:rFonts w:ascii="Arial" w:hAnsi="Arial" w:cs="Arial"/>
          <w:b/>
          <w:sz w:val="24"/>
          <w:szCs w:val="24"/>
        </w:rPr>
      </w:pPr>
      <w:r>
        <w:rPr>
          <w:rFonts w:ascii="Arial" w:hAnsi="Arial" w:cs="Arial"/>
          <w:b/>
          <w:sz w:val="24"/>
          <w:szCs w:val="24"/>
        </w:rPr>
        <w:br w:type="page"/>
      </w:r>
    </w:p>
    <w:p w14:paraId="6A2799C2" w14:textId="77777777" w:rsidR="003059CC" w:rsidRDefault="003059CC">
      <w:pPr>
        <w:rPr>
          <w:rFonts w:ascii="Arial" w:hAnsi="Arial" w:cs="Arial"/>
          <w:b/>
          <w:sz w:val="24"/>
          <w:szCs w:val="24"/>
        </w:rPr>
      </w:pPr>
    </w:p>
    <w:p w14:paraId="25F11F24" w14:textId="2E4476FB" w:rsidR="00E406E7" w:rsidRDefault="00EA2F10" w:rsidP="001859A5">
      <w:pPr>
        <w:rPr>
          <w:rFonts w:ascii="Arial" w:hAnsi="Arial" w:cs="Arial"/>
          <w:b/>
          <w:sz w:val="24"/>
          <w:szCs w:val="24"/>
        </w:rPr>
      </w:pPr>
      <w:r>
        <w:rPr>
          <w:rFonts w:ascii="Arial" w:hAnsi="Arial" w:cs="Arial"/>
          <w:b/>
          <w:sz w:val="24"/>
          <w:szCs w:val="24"/>
        </w:rPr>
        <w:t>Supplemental Information</w:t>
      </w:r>
    </w:p>
    <w:p w14:paraId="4FF2C72E" w14:textId="2704FE31" w:rsidR="0032573A" w:rsidRDefault="0032573A" w:rsidP="001978E4">
      <w:pPr>
        <w:pStyle w:val="ListParagraph"/>
        <w:numPr>
          <w:ilvl w:val="0"/>
          <w:numId w:val="3"/>
        </w:numPr>
        <w:rPr>
          <w:rFonts w:ascii="Arial" w:hAnsi="Arial" w:cs="Arial"/>
          <w:b/>
          <w:sz w:val="24"/>
          <w:szCs w:val="24"/>
        </w:rPr>
      </w:pPr>
      <w:r>
        <w:rPr>
          <w:rFonts w:ascii="Arial" w:hAnsi="Arial" w:cs="Arial"/>
          <w:b/>
          <w:sz w:val="24"/>
          <w:szCs w:val="24"/>
        </w:rPr>
        <w:t>NBClust k selection test output</w:t>
      </w:r>
    </w:p>
    <w:p w14:paraId="05987625" w14:textId="77777777" w:rsidR="002B64AF" w:rsidRDefault="002B64AF" w:rsidP="000A4AA5">
      <w:pPr>
        <w:pStyle w:val="ListParagraph"/>
        <w:rPr>
          <w:rFonts w:ascii="Arial" w:hAnsi="Arial" w:cs="Arial"/>
          <w:b/>
          <w:sz w:val="24"/>
          <w:szCs w:val="24"/>
        </w:rPr>
      </w:pPr>
    </w:p>
    <w:p w14:paraId="45CCF451" w14:textId="60EC22F5" w:rsidR="002B64AF" w:rsidRDefault="00335619" w:rsidP="002B64AF">
      <w:pPr>
        <w:pStyle w:val="ListParagraph"/>
        <w:rPr>
          <w:rFonts w:ascii="Arial" w:hAnsi="Arial" w:cs="Arial"/>
          <w:b/>
          <w:sz w:val="24"/>
          <w:szCs w:val="24"/>
        </w:rPr>
      </w:pPr>
      <w:r w:rsidRPr="00335619">
        <w:rPr>
          <w:noProof/>
        </w:rPr>
        <w:drawing>
          <wp:inline distT="0" distB="0" distL="0" distR="0" wp14:anchorId="358A9FC6" wp14:editId="66C2F98A">
            <wp:extent cx="5592445" cy="27813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92445" cy="2781300"/>
                    </a:xfrm>
                    <a:prstGeom prst="rect">
                      <a:avLst/>
                    </a:prstGeom>
                    <a:noFill/>
                    <a:ln>
                      <a:noFill/>
                    </a:ln>
                  </pic:spPr>
                </pic:pic>
              </a:graphicData>
            </a:graphic>
          </wp:inline>
        </w:drawing>
      </w:r>
    </w:p>
    <w:p w14:paraId="16AA5D4B" w14:textId="77777777" w:rsidR="0027482C" w:rsidRDefault="0027482C" w:rsidP="0027482C">
      <w:pPr>
        <w:pStyle w:val="ListParagraph"/>
        <w:rPr>
          <w:rFonts w:ascii="Arial" w:hAnsi="Arial" w:cs="Arial"/>
          <w:b/>
          <w:sz w:val="24"/>
          <w:szCs w:val="24"/>
        </w:rPr>
      </w:pPr>
    </w:p>
    <w:p w14:paraId="5240E401" w14:textId="77777777" w:rsidR="008E75AD" w:rsidRDefault="00CF3EED" w:rsidP="008E75AD">
      <w:pPr>
        <w:pStyle w:val="ListParagraph"/>
        <w:numPr>
          <w:ilvl w:val="0"/>
          <w:numId w:val="3"/>
        </w:numPr>
        <w:rPr>
          <w:rFonts w:ascii="Arial" w:hAnsi="Arial" w:cs="Arial"/>
          <w:b/>
          <w:sz w:val="24"/>
          <w:szCs w:val="24"/>
        </w:rPr>
      </w:pPr>
      <w:r>
        <w:rPr>
          <w:rFonts w:ascii="Arial" w:hAnsi="Arial" w:cs="Arial"/>
          <w:b/>
          <w:sz w:val="24"/>
          <w:szCs w:val="24"/>
        </w:rPr>
        <w:t xml:space="preserve">Visualization of the relative percent cover of all species by </w:t>
      </w:r>
      <w:r w:rsidR="001978E4">
        <w:rPr>
          <w:rFonts w:ascii="Arial" w:hAnsi="Arial" w:cs="Arial"/>
          <w:b/>
          <w:sz w:val="24"/>
          <w:szCs w:val="24"/>
        </w:rPr>
        <w:t>state assignment</w:t>
      </w:r>
      <w:r w:rsidR="008E75AD" w:rsidRPr="008E75AD">
        <w:rPr>
          <w:rFonts w:ascii="Arial" w:hAnsi="Arial" w:cs="Arial"/>
          <w:b/>
          <w:sz w:val="24"/>
          <w:szCs w:val="24"/>
        </w:rPr>
        <w:t xml:space="preserve"> </w:t>
      </w:r>
    </w:p>
    <w:p w14:paraId="77E36BBD" w14:textId="51FE9493" w:rsidR="008E75AD" w:rsidRDefault="008E75AD" w:rsidP="008E75AD">
      <w:pPr>
        <w:pStyle w:val="ListParagraph"/>
        <w:numPr>
          <w:ilvl w:val="0"/>
          <w:numId w:val="1"/>
        </w:numPr>
        <w:rPr>
          <w:rFonts w:ascii="Arial" w:hAnsi="Arial" w:cs="Arial"/>
          <w:b/>
          <w:sz w:val="24"/>
          <w:szCs w:val="24"/>
        </w:rPr>
      </w:pPr>
      <w:r>
        <w:rPr>
          <w:rFonts w:ascii="Arial" w:hAnsi="Arial" w:cs="Arial"/>
          <w:sz w:val="24"/>
          <w:szCs w:val="24"/>
        </w:rPr>
        <w:t>Older figure, need to think of a better way to convey this information, if needed.</w:t>
      </w:r>
    </w:p>
    <w:p w14:paraId="76277168" w14:textId="77777777" w:rsidR="008E75AD" w:rsidRDefault="008E75AD" w:rsidP="008E75AD">
      <w:pPr>
        <w:pStyle w:val="ListParagraph"/>
        <w:rPr>
          <w:rFonts w:ascii="Arial" w:hAnsi="Arial" w:cs="Arial"/>
          <w:b/>
          <w:sz w:val="24"/>
          <w:szCs w:val="24"/>
        </w:rPr>
      </w:pPr>
    </w:p>
    <w:p w14:paraId="76EC3A80" w14:textId="6AA92619" w:rsidR="001978E4" w:rsidRPr="00C42CE0" w:rsidRDefault="008E75AD" w:rsidP="00C42CE0">
      <w:pPr>
        <w:ind w:left="360"/>
        <w:rPr>
          <w:rFonts w:ascii="Arial" w:hAnsi="Arial" w:cs="Arial"/>
          <w:b/>
          <w:sz w:val="24"/>
          <w:szCs w:val="24"/>
        </w:rPr>
      </w:pPr>
      <w:r w:rsidRPr="008E75AD">
        <w:rPr>
          <w:noProof/>
        </w:rPr>
        <w:lastRenderedPageBreak/>
        <w:drawing>
          <wp:inline distT="0" distB="0" distL="0" distR="0" wp14:anchorId="3C223947" wp14:editId="4AC4388B">
            <wp:extent cx="5943600" cy="59145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914504"/>
                    </a:xfrm>
                    <a:prstGeom prst="rect">
                      <a:avLst/>
                    </a:prstGeom>
                    <a:noFill/>
                    <a:ln>
                      <a:noFill/>
                    </a:ln>
                  </pic:spPr>
                </pic:pic>
              </a:graphicData>
            </a:graphic>
          </wp:inline>
        </w:drawing>
      </w:r>
    </w:p>
    <w:p w14:paraId="239BC337" w14:textId="139538ED" w:rsidR="008E75AD" w:rsidRDefault="008E75AD" w:rsidP="008E75AD">
      <w:pPr>
        <w:rPr>
          <w:rFonts w:ascii="Arial" w:hAnsi="Arial" w:cs="Arial"/>
          <w:b/>
          <w:sz w:val="24"/>
          <w:szCs w:val="24"/>
        </w:rPr>
      </w:pPr>
    </w:p>
    <w:p w14:paraId="5EB5A959" w14:textId="7A2E9F95" w:rsidR="00E406E7" w:rsidRDefault="00E406E7" w:rsidP="008E75AD">
      <w:pPr>
        <w:rPr>
          <w:rFonts w:ascii="Arial" w:hAnsi="Arial" w:cs="Arial"/>
          <w:b/>
          <w:sz w:val="24"/>
          <w:szCs w:val="24"/>
        </w:rPr>
      </w:pPr>
    </w:p>
    <w:p w14:paraId="69AD18AD" w14:textId="3098A74D" w:rsidR="00E406E7" w:rsidRDefault="00E406E7" w:rsidP="008E75AD">
      <w:pPr>
        <w:rPr>
          <w:rFonts w:ascii="Arial" w:hAnsi="Arial" w:cs="Arial"/>
          <w:b/>
          <w:sz w:val="24"/>
          <w:szCs w:val="24"/>
        </w:rPr>
      </w:pPr>
    </w:p>
    <w:p w14:paraId="6B56F183" w14:textId="017C25CE" w:rsidR="00E406E7" w:rsidRDefault="00E406E7" w:rsidP="008E75AD">
      <w:pPr>
        <w:rPr>
          <w:rFonts w:ascii="Arial" w:hAnsi="Arial" w:cs="Arial"/>
          <w:b/>
          <w:sz w:val="24"/>
          <w:szCs w:val="24"/>
        </w:rPr>
      </w:pPr>
    </w:p>
    <w:p w14:paraId="12C30304" w14:textId="5E576640" w:rsidR="00E406E7" w:rsidRDefault="00E406E7" w:rsidP="008E75AD">
      <w:pPr>
        <w:rPr>
          <w:rFonts w:ascii="Arial" w:hAnsi="Arial" w:cs="Arial"/>
          <w:b/>
          <w:sz w:val="24"/>
          <w:szCs w:val="24"/>
        </w:rPr>
      </w:pPr>
    </w:p>
    <w:p w14:paraId="59FA9AA0" w14:textId="7E0AC789" w:rsidR="00E406E7" w:rsidRDefault="00E406E7" w:rsidP="008E75AD">
      <w:pPr>
        <w:rPr>
          <w:rFonts w:ascii="Arial" w:hAnsi="Arial" w:cs="Arial"/>
          <w:b/>
          <w:sz w:val="24"/>
          <w:szCs w:val="24"/>
        </w:rPr>
      </w:pPr>
    </w:p>
    <w:p w14:paraId="7E95C3AF" w14:textId="52810696" w:rsidR="00E406E7" w:rsidRDefault="00E406E7" w:rsidP="008E75AD">
      <w:pPr>
        <w:rPr>
          <w:rFonts w:ascii="Arial" w:hAnsi="Arial" w:cs="Arial"/>
          <w:b/>
          <w:sz w:val="24"/>
          <w:szCs w:val="24"/>
        </w:rPr>
      </w:pPr>
    </w:p>
    <w:p w14:paraId="3AE685A1" w14:textId="2B6ECD20" w:rsidR="00E406E7" w:rsidRDefault="00A62C7C" w:rsidP="00E406E7">
      <w:pPr>
        <w:pStyle w:val="ListParagraph"/>
        <w:numPr>
          <w:ilvl w:val="0"/>
          <w:numId w:val="3"/>
        </w:numPr>
        <w:rPr>
          <w:rFonts w:ascii="Arial" w:hAnsi="Arial" w:cs="Arial"/>
          <w:b/>
          <w:sz w:val="24"/>
          <w:szCs w:val="24"/>
        </w:rPr>
      </w:pPr>
      <w:r>
        <w:rPr>
          <w:rFonts w:ascii="Arial" w:hAnsi="Arial" w:cs="Arial"/>
          <w:b/>
          <w:sz w:val="24"/>
          <w:szCs w:val="24"/>
        </w:rPr>
        <w:lastRenderedPageBreak/>
        <w:t xml:space="preserve">Mean cover across all plots </w:t>
      </w:r>
      <w:r w:rsidR="004E3B20">
        <w:rPr>
          <w:rFonts w:ascii="Arial" w:hAnsi="Arial" w:cs="Arial"/>
          <w:b/>
          <w:sz w:val="24"/>
          <w:szCs w:val="24"/>
        </w:rPr>
        <w:t xml:space="preserve">of </w:t>
      </w:r>
      <w:r w:rsidR="003444F2">
        <w:rPr>
          <w:rFonts w:ascii="Arial" w:hAnsi="Arial" w:cs="Arial"/>
          <w:b/>
          <w:sz w:val="24"/>
          <w:szCs w:val="24"/>
        </w:rPr>
        <w:t>2 most representative species per cluster</w:t>
      </w:r>
    </w:p>
    <w:p w14:paraId="54BFFEEB" w14:textId="4ACD456F" w:rsidR="00075FCE" w:rsidRPr="00075FCE" w:rsidRDefault="00075FCE" w:rsidP="00075FCE">
      <w:pPr>
        <w:pStyle w:val="ListParagraph"/>
        <w:rPr>
          <w:rFonts w:ascii="Arial" w:hAnsi="Arial" w:cs="Arial"/>
          <w:sz w:val="24"/>
          <w:szCs w:val="24"/>
        </w:rPr>
      </w:pPr>
      <w:r>
        <w:rPr>
          <w:rFonts w:ascii="Arial" w:hAnsi="Arial" w:cs="Arial"/>
          <w:sz w:val="24"/>
          <w:szCs w:val="24"/>
        </w:rPr>
        <w:t xml:space="preserve">An important caveat here when interpreting this graph – correlated responses in general do not demonstrate the same rationale </w:t>
      </w:r>
      <w:r w:rsidR="00574A93">
        <w:rPr>
          <w:rFonts w:ascii="Arial" w:hAnsi="Arial" w:cs="Arial"/>
          <w:sz w:val="24"/>
          <w:szCs w:val="24"/>
        </w:rPr>
        <w:t xml:space="preserve">that is used to generate clusters. While these are related, an aggregated visualization like this </w:t>
      </w:r>
      <w:r w:rsidR="00187B1C">
        <w:rPr>
          <w:rFonts w:ascii="Arial" w:hAnsi="Arial" w:cs="Arial"/>
          <w:sz w:val="24"/>
          <w:szCs w:val="24"/>
        </w:rPr>
        <w:t xml:space="preserve">does not show </w:t>
      </w:r>
      <w:r w:rsidR="00EA521C">
        <w:rPr>
          <w:rFonts w:ascii="Arial" w:hAnsi="Arial" w:cs="Arial"/>
          <w:sz w:val="24"/>
          <w:szCs w:val="24"/>
        </w:rPr>
        <w:t xml:space="preserve">the plot-levels trends that are used to generate clusters. High cover in a small subset of plots is more likely to produce cluster associations than a broadly-distributed species with low cover. This graph cannot </w:t>
      </w:r>
      <w:r w:rsidR="00073C5C">
        <w:rPr>
          <w:rFonts w:ascii="Arial" w:hAnsi="Arial" w:cs="Arial"/>
          <w:sz w:val="24"/>
          <w:szCs w:val="24"/>
        </w:rPr>
        <w:t>discriminate between these patterns,</w:t>
      </w:r>
      <w:r w:rsidR="00EA521C">
        <w:rPr>
          <w:rFonts w:ascii="Arial" w:hAnsi="Arial" w:cs="Arial"/>
          <w:sz w:val="24"/>
          <w:szCs w:val="24"/>
        </w:rPr>
        <w:t xml:space="preserve"> but is interesting nonetheless.</w:t>
      </w:r>
    </w:p>
    <w:p w14:paraId="7D4BA024" w14:textId="39DFC56A" w:rsidR="00A62C7C" w:rsidRPr="00073C5C" w:rsidRDefault="00E87C2A" w:rsidP="00073C5C">
      <w:pPr>
        <w:jc w:val="center"/>
        <w:rPr>
          <w:rFonts w:ascii="Arial" w:hAnsi="Arial" w:cs="Arial"/>
          <w:b/>
          <w:sz w:val="24"/>
          <w:szCs w:val="24"/>
        </w:rPr>
      </w:pPr>
      <w:r>
        <w:rPr>
          <w:noProof/>
        </w:rPr>
        <w:drawing>
          <wp:inline distT="0" distB="0" distL="0" distR="0" wp14:anchorId="58A5567D" wp14:editId="541EE206">
            <wp:extent cx="3837905" cy="640153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59498" cy="6437554"/>
                    </a:xfrm>
                    <a:prstGeom prst="rect">
                      <a:avLst/>
                    </a:prstGeom>
                  </pic:spPr>
                </pic:pic>
              </a:graphicData>
            </a:graphic>
          </wp:inline>
        </w:drawing>
      </w:r>
    </w:p>
    <w:p w14:paraId="3C957375" w14:textId="78A8C2F1" w:rsidR="00EA2F10" w:rsidRDefault="00EA2F10" w:rsidP="00EA2F10">
      <w:pPr>
        <w:pStyle w:val="ListParagraph"/>
        <w:numPr>
          <w:ilvl w:val="0"/>
          <w:numId w:val="3"/>
        </w:numPr>
        <w:rPr>
          <w:rFonts w:ascii="Arial" w:hAnsi="Arial" w:cs="Arial"/>
          <w:b/>
          <w:sz w:val="24"/>
          <w:szCs w:val="24"/>
        </w:rPr>
      </w:pPr>
      <w:r>
        <w:rPr>
          <w:rFonts w:ascii="Arial" w:hAnsi="Arial" w:cs="Arial"/>
          <w:b/>
          <w:sz w:val="24"/>
          <w:szCs w:val="24"/>
        </w:rPr>
        <w:lastRenderedPageBreak/>
        <w:t>MSM model output, estimated coefficients, visualized fits</w:t>
      </w:r>
    </w:p>
    <w:p w14:paraId="1BAFF286" w14:textId="17E41C5C" w:rsidR="008604A7" w:rsidRPr="008604A7" w:rsidRDefault="008604A7" w:rsidP="008604A7">
      <w:pPr>
        <w:pStyle w:val="ListParagraph"/>
        <w:numPr>
          <w:ilvl w:val="0"/>
          <w:numId w:val="1"/>
        </w:numPr>
        <w:rPr>
          <w:rFonts w:ascii="Arial" w:hAnsi="Arial" w:cs="Arial"/>
          <w:sz w:val="24"/>
          <w:szCs w:val="24"/>
        </w:rPr>
      </w:pPr>
      <w:r w:rsidRPr="008604A7">
        <w:rPr>
          <w:rFonts w:ascii="Arial" w:hAnsi="Arial" w:cs="Arial"/>
          <w:sz w:val="24"/>
          <w:szCs w:val="24"/>
        </w:rPr>
        <w:t>Can a</w:t>
      </w:r>
      <w:r>
        <w:rPr>
          <w:rFonts w:ascii="Arial" w:hAnsi="Arial" w:cs="Arial"/>
          <w:sz w:val="24"/>
          <w:szCs w:val="24"/>
        </w:rPr>
        <w:t xml:space="preserve">lso include </w:t>
      </w:r>
      <w:r w:rsidR="004D5725">
        <w:rPr>
          <w:rFonts w:ascii="Arial" w:hAnsi="Arial" w:cs="Arial"/>
          <w:sz w:val="24"/>
          <w:szCs w:val="24"/>
        </w:rPr>
        <w:t>the coefficient table, hazard ratios, etc.</w:t>
      </w:r>
    </w:p>
    <w:p w14:paraId="1FB8FA96" w14:textId="77777777" w:rsidR="00E55A2F" w:rsidRDefault="00E55A2F" w:rsidP="006336C5">
      <w:pPr>
        <w:pStyle w:val="ListParagraph"/>
        <w:rPr>
          <w:rFonts w:ascii="Arial" w:hAnsi="Arial" w:cs="Arial"/>
          <w:b/>
          <w:sz w:val="24"/>
          <w:szCs w:val="24"/>
        </w:rPr>
      </w:pPr>
    </w:p>
    <w:p w14:paraId="2E925D79" w14:textId="01E475FC" w:rsidR="00E55A2F" w:rsidRDefault="00E55A2F" w:rsidP="006336C5">
      <w:pPr>
        <w:pStyle w:val="ListParagraph"/>
        <w:rPr>
          <w:rFonts w:ascii="Arial" w:hAnsi="Arial" w:cs="Arial"/>
          <w:b/>
          <w:sz w:val="24"/>
          <w:szCs w:val="24"/>
        </w:rPr>
      </w:pPr>
      <w:r>
        <w:rPr>
          <w:rFonts w:ascii="Arial" w:hAnsi="Arial" w:cs="Arial"/>
          <w:b/>
          <w:noProof/>
        </w:rPr>
        <w:drawing>
          <wp:inline distT="0" distB="0" distL="0" distR="0" wp14:anchorId="348EF95F" wp14:editId="3B5CA14D">
            <wp:extent cx="5943600" cy="4245610"/>
            <wp:effectExtent l="0" t="0" r="0" b="2540"/>
            <wp:docPr id="3" name="Picture 3" descr="C:\Users\ebatz\AppData\Local\Microsoft\Windows\INetCache\Content.MSO\647E64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batz\AppData\Local\Microsoft\Windows\INetCache\Content.MSO\647E6427.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6BA603DE" w14:textId="375DF22B" w:rsidR="006336C5" w:rsidRDefault="00E55A2F" w:rsidP="006336C5">
      <w:pPr>
        <w:pStyle w:val="ListParagraph"/>
        <w:rPr>
          <w:rFonts w:ascii="Arial" w:hAnsi="Arial" w:cs="Arial"/>
          <w:b/>
          <w:sz w:val="24"/>
          <w:szCs w:val="24"/>
        </w:rPr>
      </w:pPr>
      <w:r>
        <w:rPr>
          <w:rFonts w:ascii="Arial" w:hAnsi="Arial" w:cs="Arial"/>
          <w:b/>
          <w:sz w:val="24"/>
          <w:szCs w:val="24"/>
        </w:rPr>
        <w:t>Observations over time:</w:t>
      </w:r>
    </w:p>
    <w:p w14:paraId="703531C8" w14:textId="7E746CBA" w:rsidR="008E2683" w:rsidRPr="008E2683" w:rsidRDefault="00E55A2F" w:rsidP="008E2683">
      <w:pPr>
        <w:rPr>
          <w:rFonts w:ascii="Arial" w:hAnsi="Arial" w:cs="Arial"/>
          <w:b/>
          <w:sz w:val="24"/>
          <w:szCs w:val="24"/>
        </w:rPr>
      </w:pPr>
      <w:r>
        <w:rPr>
          <w:noProof/>
        </w:rPr>
        <w:lastRenderedPageBreak/>
        <w:drawing>
          <wp:inline distT="0" distB="0" distL="0" distR="0" wp14:anchorId="537C09F0" wp14:editId="3A81FC8B">
            <wp:extent cx="5943600" cy="35642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564255"/>
                    </a:xfrm>
                    <a:prstGeom prst="rect">
                      <a:avLst/>
                    </a:prstGeom>
                  </pic:spPr>
                </pic:pic>
              </a:graphicData>
            </a:graphic>
          </wp:inline>
        </w:drawing>
      </w:r>
    </w:p>
    <w:sectPr w:rsidR="008E2683" w:rsidRPr="008E2683" w:rsidSect="004324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alerie Eviner" w:date="2019-01-14T17:35:00Z" w:initials="VE">
    <w:p w14:paraId="3DED775B" w14:textId="2C57170F" w:rsidR="0070765B" w:rsidRDefault="0070765B">
      <w:pPr>
        <w:pStyle w:val="CommentText"/>
      </w:pPr>
      <w:r>
        <w:rPr>
          <w:rStyle w:val="CommentReference"/>
        </w:rPr>
        <w:annotationRef/>
      </w:r>
      <w:r>
        <w:t>I think you have too much emphasis on resilience here, compared to what you'll address with the data</w:t>
      </w:r>
    </w:p>
    <w:p w14:paraId="241C6B99" w14:textId="2B64BE5A" w:rsidR="0070765B" w:rsidRDefault="0070765B">
      <w:pPr>
        <w:pStyle w:val="CommentText"/>
      </w:pPr>
      <w:r>
        <w:t>State and transitions and resilience are not necessarily synonymous, and with so much resilience background, I'd expect more direct analysis of resilience (compared to just state and transition)- state and transition can be either compositional shifts within a system (e.g. grasslands), or shifts in ecosystem type (e.g. grassland to shrubland). Resilience is usually more about either maintenance of the system (with changes in composition being a mechanism of the non-equilibrium state), than changes in composition within a state type</w:t>
      </w:r>
    </w:p>
    <w:p w14:paraId="52E755B7" w14:textId="0FD03137" w:rsidR="0070765B" w:rsidRDefault="0070765B">
      <w:pPr>
        <w:pStyle w:val="CommentText"/>
      </w:pPr>
    </w:p>
    <w:p w14:paraId="40FCB564" w14:textId="28C3B9ED" w:rsidR="0070765B" w:rsidRDefault="0070765B">
      <w:pPr>
        <w:pStyle w:val="CommentText"/>
      </w:pPr>
      <w:r>
        <w:t>The way resilience is used in the results (e.g. how well does a certain state stick around) is valid, but in this broad intro, it seems to imply broader changes, isn't specific enough</w:t>
      </w:r>
    </w:p>
  </w:comment>
  <w:comment w:id="1" w:author="Valerie Eviner" w:date="2019-01-14T17:47:00Z" w:initials="VE">
    <w:p w14:paraId="35A2F3E9" w14:textId="5F1E1544" w:rsidR="0070765B" w:rsidRDefault="0070765B">
      <w:pPr>
        <w:pStyle w:val="CommentText"/>
      </w:pPr>
      <w:r>
        <w:rPr>
          <w:rStyle w:val="CommentReference"/>
        </w:rPr>
        <w:annotationRef/>
      </w:r>
      <w:r>
        <w:t>This section is really strong, and gets more to the crux of what this study can contribute- both conceptually and for management</w:t>
      </w:r>
    </w:p>
  </w:comment>
  <w:comment w:id="2" w:author="evan batzer" w:date="2019-01-07T12:18:00Z" w:initials="EB">
    <w:p w14:paraId="30B564D7" w14:textId="00AC83B8" w:rsidR="0070765B" w:rsidRDefault="0070765B">
      <w:pPr>
        <w:pStyle w:val="CommentText"/>
      </w:pPr>
      <w:r>
        <w:rPr>
          <w:rStyle w:val="CommentReference"/>
        </w:rPr>
        <w:annotationRef/>
      </w:r>
      <w:r>
        <w:t>Citation?</w:t>
      </w:r>
    </w:p>
  </w:comment>
  <w:comment w:id="3" w:author="Valerie Eviner" w:date="2019-01-14T17:52:00Z" w:initials="VE">
    <w:p w14:paraId="0F104BF1" w14:textId="14754A65" w:rsidR="0070765B" w:rsidRDefault="0070765B">
      <w:pPr>
        <w:pStyle w:val="CommentText"/>
      </w:pPr>
      <w:r>
        <w:rPr>
          <w:rStyle w:val="CommentReference"/>
        </w:rPr>
        <w:annotationRef/>
      </w:r>
      <w:r>
        <w:t>Yep, wasn't sure what the question is here</w:t>
      </w:r>
    </w:p>
  </w:comment>
  <w:comment w:id="4" w:author="evan batzer" w:date="2019-01-18T16:50:00Z" w:initials="eb">
    <w:p w14:paraId="665064D7" w14:textId="35397CA6" w:rsidR="0070765B" w:rsidRDefault="0070765B">
      <w:pPr>
        <w:pStyle w:val="CommentText"/>
      </w:pPr>
      <w:r>
        <w:rPr>
          <w:rStyle w:val="CommentReference"/>
        </w:rPr>
        <w:annotationRef/>
      </w:r>
    </w:p>
  </w:comment>
  <w:comment w:id="5" w:author="Valerie Eviner" w:date="2019-01-14T17:53:00Z" w:initials="VE">
    <w:p w14:paraId="7C95FD8F" w14:textId="454ADB70" w:rsidR="0070765B" w:rsidRDefault="0070765B">
      <w:pPr>
        <w:pStyle w:val="CommentText"/>
      </w:pPr>
      <w:r>
        <w:rPr>
          <w:rStyle w:val="CommentReference"/>
        </w:rPr>
        <w:annotationRef/>
      </w:r>
      <w:r>
        <w:t>Phrasing clunky</w:t>
      </w:r>
    </w:p>
  </w:comment>
  <w:comment w:id="6" w:author="Valerie Eviner" w:date="2018-11-25T22:27:00Z" w:initials="VE">
    <w:p w14:paraId="2AE95460" w14:textId="4F94E75C" w:rsidR="0070765B" w:rsidRDefault="0070765B">
      <w:pPr>
        <w:pStyle w:val="CommentText"/>
      </w:pPr>
      <w:r>
        <w:rPr>
          <w:rStyle w:val="CommentReference"/>
        </w:rPr>
        <w:annotationRef/>
      </w:r>
      <w:r>
        <w:t>Lolium is now festuca</w:t>
      </w:r>
    </w:p>
  </w:comment>
  <w:comment w:id="7" w:author="Valerie Eviner" w:date="2018-11-25T22:31:00Z" w:initials="VE">
    <w:p w14:paraId="25580E9A" w14:textId="69159DD4" w:rsidR="0070765B" w:rsidRDefault="0070765B">
      <w:pPr>
        <w:pStyle w:val="CommentText"/>
      </w:pPr>
      <w:r>
        <w:rPr>
          <w:rStyle w:val="CommentReference"/>
        </w:rPr>
        <w:annotationRef/>
      </w:r>
      <w:r>
        <w:t>Need to better define this, especially since you use it in the results (e.g. don't just give the acronym)</w:t>
      </w:r>
    </w:p>
  </w:comment>
  <w:comment w:id="12" w:author="Valerie Eviner" w:date="2019-01-14T18:10:00Z" w:initials="VE">
    <w:p w14:paraId="161FD348" w14:textId="77777777" w:rsidR="0070765B" w:rsidRDefault="0070765B" w:rsidP="001F65A8">
      <w:pPr>
        <w:pStyle w:val="CommentText"/>
      </w:pPr>
      <w:r>
        <w:rPr>
          <w:rStyle w:val="CommentReference"/>
        </w:rPr>
        <w:annotationRef/>
      </w:r>
      <w:r>
        <w:t>Mention why this period</w:t>
      </w:r>
    </w:p>
  </w:comment>
  <w:comment w:id="13" w:author="evan batzer" w:date="2019-01-26T13:42:00Z" w:initials="eb">
    <w:p w14:paraId="12041313" w14:textId="2788277F" w:rsidR="0070765B" w:rsidRDefault="0070765B">
      <w:pPr>
        <w:pStyle w:val="CommentText"/>
      </w:pPr>
      <w:r>
        <w:rPr>
          <w:rStyle w:val="CommentReference"/>
        </w:rPr>
        <w:annotationRef/>
      </w:r>
      <w:r>
        <w:t xml:space="preserve">Added mention above – this is the earliest year when we can calculate our metric from CIMIS data </w:t>
      </w:r>
    </w:p>
  </w:comment>
  <w:comment w:id="10" w:author="Valerie Eviner" w:date="2018-11-25T22:31:00Z" w:initials="VE">
    <w:p w14:paraId="5DF92681" w14:textId="77777777" w:rsidR="0070765B" w:rsidRDefault="0070765B" w:rsidP="001F65A8">
      <w:pPr>
        <w:pStyle w:val="CommentText"/>
      </w:pPr>
      <w:r>
        <w:rPr>
          <w:rStyle w:val="CommentReference"/>
        </w:rPr>
        <w:annotationRef/>
      </w:r>
      <w:r>
        <w:t>Why this time period?</w:t>
      </w:r>
    </w:p>
  </w:comment>
  <w:comment w:id="11" w:author="evan batzer" w:date="2018-11-29T13:27:00Z" w:initials="EB">
    <w:p w14:paraId="3A47094A" w14:textId="77777777" w:rsidR="0070765B" w:rsidRDefault="0070765B" w:rsidP="001F65A8">
      <w:pPr>
        <w:pStyle w:val="CommentText"/>
      </w:pPr>
      <w:r>
        <w:rPr>
          <w:rStyle w:val="CommentReference"/>
        </w:rPr>
        <w:annotationRef/>
      </w:r>
      <w:r>
        <w:t>These are the dates when the CIMIS station was available</w:t>
      </w:r>
    </w:p>
  </w:comment>
  <w:comment w:id="14" w:author="evan batzer" w:date="2019-01-07T09:37:00Z" w:initials="EB">
    <w:p w14:paraId="6CA357D5" w14:textId="77777777" w:rsidR="0070765B" w:rsidRDefault="0070765B" w:rsidP="001F65A8">
      <w:pPr>
        <w:pStyle w:val="CommentText"/>
      </w:pPr>
      <w:r>
        <w:rPr>
          <w:rStyle w:val="CommentReference"/>
        </w:rPr>
        <w:annotationRef/>
      </w:r>
      <w:r>
        <w:t>Change X-axes to ordinal</w:t>
      </w:r>
    </w:p>
  </w:comment>
  <w:comment w:id="8" w:author="Valerie Eviner" w:date="2019-01-14T18:15:00Z" w:initials="VE">
    <w:p w14:paraId="615D3FA5" w14:textId="549D488D" w:rsidR="0070765B" w:rsidRDefault="0070765B">
      <w:pPr>
        <w:pStyle w:val="CommentText"/>
      </w:pPr>
      <w:r>
        <w:rPr>
          <w:rStyle w:val="CommentReference"/>
        </w:rPr>
        <w:annotationRef/>
      </w:r>
      <w:r>
        <w:t>Why? What do with these different values?</w:t>
      </w:r>
    </w:p>
  </w:comment>
  <w:comment w:id="9" w:author="evan batzer" w:date="2019-01-18T16:58:00Z" w:initials="eb">
    <w:p w14:paraId="6FA3F528" w14:textId="3E8D4E51" w:rsidR="0070765B" w:rsidRDefault="0070765B">
      <w:pPr>
        <w:pStyle w:val="CommentText"/>
      </w:pPr>
      <w:r>
        <w:rPr>
          <w:rStyle w:val="CommentReference"/>
        </w:rPr>
        <w:annotationRef/>
      </w:r>
      <w:r>
        <w:t>I wanted to compare cumulative drought effects – ask the question of whether a single year drought was enough to cause change, or was better explained by longer-term patterns. Does this need more development here?</w:t>
      </w:r>
    </w:p>
  </w:comment>
  <w:comment w:id="15" w:author="Valerie Eviner" w:date="2019-01-14T18:07:00Z" w:initials="VE">
    <w:p w14:paraId="4824E1A6" w14:textId="77777777" w:rsidR="0070765B" w:rsidRDefault="0070765B" w:rsidP="009F45F0">
      <w:pPr>
        <w:pStyle w:val="CommentText"/>
      </w:pPr>
      <w:r>
        <w:rPr>
          <w:rStyle w:val="CommentReference"/>
        </w:rPr>
        <w:annotationRef/>
      </w:r>
      <w:r>
        <w:t>For your methods, think it's better to lead with this, gives a good broad context. Then, in the appropriate bullets, you can mention how the # of groups were chosen, etc.</w:t>
      </w:r>
    </w:p>
  </w:comment>
  <w:comment w:id="17" w:author="evan batzer" w:date="2018-11-19T12:19:00Z" w:initials="EB">
    <w:p w14:paraId="49F16982" w14:textId="77777777" w:rsidR="0070765B" w:rsidRDefault="0070765B" w:rsidP="009F45F0">
      <w:pPr>
        <w:pStyle w:val="CommentText"/>
      </w:pPr>
      <w:r>
        <w:rPr>
          <w:rStyle w:val="CommentReference"/>
        </w:rPr>
        <w:annotationRef/>
      </w:r>
      <w:r>
        <w:t xml:space="preserve">This isn’t strictly true, I suppose, but is a close approximation of the actual model value. I don’t know if this needs to be in the actual paper, but can update. </w:t>
      </w:r>
    </w:p>
    <w:p w14:paraId="4D696FA6" w14:textId="77777777" w:rsidR="0070765B" w:rsidRDefault="0070765B" w:rsidP="009F45F0">
      <w:pPr>
        <w:pStyle w:val="CommentText"/>
      </w:pPr>
    </w:p>
    <w:p w14:paraId="60ED21D2" w14:textId="77777777" w:rsidR="0070765B" w:rsidRDefault="0070765B" w:rsidP="009F45F0">
      <w:pPr>
        <w:pStyle w:val="CommentText"/>
      </w:pPr>
      <w:r>
        <w:t>Because this is a Markov process, most descriptions of this formula incorporate some element of time between observations. The formula I’ve presented is only for a single year of change (2 sequential observations.</w:t>
      </w:r>
    </w:p>
  </w:comment>
  <w:comment w:id="18" w:author="Valerie Eviner" w:date="2018-11-25T22:29:00Z" w:initials="VE">
    <w:p w14:paraId="0437726C" w14:textId="77777777" w:rsidR="0070765B" w:rsidRDefault="0070765B" w:rsidP="009F45F0">
      <w:pPr>
        <w:pStyle w:val="CommentText"/>
      </w:pPr>
      <w:r>
        <w:rPr>
          <w:rStyle w:val="CommentReference"/>
        </w:rPr>
        <w:annotationRef/>
      </w:r>
      <w:r>
        <w:t>So would it be best to change the e.g. text to the probability of a transition between states 1 and 2 between 2 adjacent years, can be represented by the equation?</w:t>
      </w:r>
    </w:p>
  </w:comment>
  <w:comment w:id="19" w:author="Valerie Eviner" w:date="2019-01-14T18:08:00Z" w:initials="VE">
    <w:p w14:paraId="5E2D59BF" w14:textId="77777777" w:rsidR="0070765B" w:rsidRDefault="0070765B" w:rsidP="009F45F0">
      <w:pPr>
        <w:pStyle w:val="CommentText"/>
      </w:pPr>
      <w:r>
        <w:rPr>
          <w:rStyle w:val="CommentReference"/>
        </w:rPr>
        <w:annotationRef/>
      </w:r>
      <w:r>
        <w:t>Assuming all packages are in R? Need to state that</w:t>
      </w:r>
    </w:p>
  </w:comment>
  <w:comment w:id="20" w:author="evan batzer" w:date="2019-01-07T09:37:00Z" w:initials="EB">
    <w:p w14:paraId="47812079" w14:textId="584EAFA6" w:rsidR="0070765B" w:rsidRPr="00FC00D0" w:rsidRDefault="0070765B">
      <w:pPr>
        <w:pStyle w:val="CommentText"/>
      </w:pPr>
      <w:r>
        <w:rPr>
          <w:rStyle w:val="CommentReference"/>
        </w:rPr>
        <w:annotationRef/>
      </w:r>
      <w:r>
        <w:t>Correct species names (</w:t>
      </w:r>
      <w:r>
        <w:rPr>
          <w:i/>
        </w:rPr>
        <w:t>G. species)</w:t>
      </w:r>
    </w:p>
  </w:comment>
  <w:comment w:id="21" w:author="Valerie Eviner" w:date="2019-01-14T18:24:00Z" w:initials="VE">
    <w:p w14:paraId="0919A219" w14:textId="217DD16B" w:rsidR="0070765B" w:rsidRDefault="0070765B">
      <w:pPr>
        <w:pStyle w:val="CommentText"/>
      </w:pPr>
      <w:r>
        <w:rPr>
          <w:rStyle w:val="CommentReference"/>
        </w:rPr>
        <w:annotationRef/>
      </w:r>
      <w:r>
        <w:t>Need more info here on the threshold of change captured here (e.g. can a change in state be due to 51% natives/49% annuals to 49% natives/51% annuals?</w:t>
      </w:r>
    </w:p>
  </w:comment>
  <w:comment w:id="22" w:author="evan batzer" w:date="2019-01-26T14:25:00Z" w:initials="eb">
    <w:p w14:paraId="43A0448D" w14:textId="77777777" w:rsidR="0070765B" w:rsidRDefault="0070765B">
      <w:pPr>
        <w:pStyle w:val="CommentText"/>
      </w:pPr>
      <w:r>
        <w:rPr>
          <w:rStyle w:val="CommentReference"/>
        </w:rPr>
        <w:annotationRef/>
      </w:r>
      <w:r>
        <w:t xml:space="preserve">Perhaps – there is a hard threshold of change, but my understanding is that it is based on similarity to the medoid community. </w:t>
      </w:r>
    </w:p>
    <w:p w14:paraId="2842BAFE" w14:textId="77777777" w:rsidR="0070765B" w:rsidRDefault="0070765B">
      <w:pPr>
        <w:pStyle w:val="CommentText"/>
      </w:pPr>
    </w:p>
    <w:p w14:paraId="3892517D" w14:textId="497C7E69" w:rsidR="0070765B" w:rsidRDefault="0070765B">
      <w:pPr>
        <w:pStyle w:val="CommentText"/>
      </w:pPr>
      <w:r>
        <w:t xml:space="preserve">A switch from 51/49 native/annual to 49/51 won’t prompt a change in assignment, unless that switch makes a community more similar to the “medoid”, basically the “type community” for a given state. </w:t>
      </w:r>
    </w:p>
  </w:comment>
  <w:comment w:id="25" w:author="Valerie Eviner" w:date="2019-01-14T18:27:00Z" w:initials="VE">
    <w:p w14:paraId="788C7920" w14:textId="0C0A4059" w:rsidR="0070765B" w:rsidRDefault="0070765B">
      <w:pPr>
        <w:pStyle w:val="CommentText"/>
      </w:pPr>
      <w:r>
        <w:rPr>
          <w:rStyle w:val="CommentReference"/>
        </w:rPr>
        <w:annotationRef/>
      </w:r>
      <w:r>
        <w:t>Or 4</w:t>
      </w:r>
    </w:p>
  </w:comment>
  <w:comment w:id="26" w:author="Valerie Eviner" w:date="2018-11-25T22:39:00Z" w:initials="VE">
    <w:p w14:paraId="1553A543" w14:textId="71418852" w:rsidR="0070765B" w:rsidRDefault="0070765B">
      <w:pPr>
        <w:pStyle w:val="CommentText"/>
      </w:pPr>
      <w:r>
        <w:rPr>
          <w:rStyle w:val="CommentReference"/>
        </w:rPr>
        <w:annotationRef/>
      </w:r>
      <w:r>
        <w:t xml:space="preserve">Is this # of plots? # of overall transitions across time (e.g. how compare to what proportion of plots change? How much of this is changing back and forth vs. net change?) </w:t>
      </w:r>
    </w:p>
    <w:p w14:paraId="7A17B450" w14:textId="7A6D4B15" w:rsidR="0070765B" w:rsidRDefault="0070765B">
      <w:pPr>
        <w:pStyle w:val="CommentText"/>
      </w:pPr>
    </w:p>
    <w:p w14:paraId="4DE665BB" w14:textId="768B989E" w:rsidR="0070765B" w:rsidRDefault="0070765B">
      <w:pPr>
        <w:pStyle w:val="CommentText"/>
      </w:pPr>
      <w:r>
        <w:t>Are drought tolerant and dry specialists the same? Assuming so</w:t>
      </w:r>
    </w:p>
  </w:comment>
  <w:comment w:id="27" w:author="evan batzer" w:date="2019-01-07T09:38:00Z" w:initials="EB">
    <w:p w14:paraId="7C3C73D1" w14:textId="4B30B7B8" w:rsidR="0070765B" w:rsidRDefault="0070765B">
      <w:pPr>
        <w:pStyle w:val="CommentText"/>
      </w:pPr>
      <w:r>
        <w:rPr>
          <w:rStyle w:val="CommentReference"/>
        </w:rPr>
        <w:annotationRef/>
      </w:r>
      <w:r>
        <w:t>Yes, total number of plot-plot transitions (all plots * number of years of sampling – 1</w:t>
      </w:r>
    </w:p>
  </w:comment>
  <w:comment w:id="30" w:author="evan batzer" w:date="2019-04-17T11:00:00Z" w:initials="eb">
    <w:p w14:paraId="0098D36A" w14:textId="759E3A2B" w:rsidR="0070765B" w:rsidRDefault="0070765B">
      <w:pPr>
        <w:pStyle w:val="CommentText"/>
      </w:pPr>
      <w:r>
        <w:rPr>
          <w:rStyle w:val="CommentReference"/>
        </w:rPr>
        <w:annotationRef/>
      </w:r>
      <w:r>
        <w:t>Maybe no longer needed with the new figure?</w:t>
      </w:r>
    </w:p>
  </w:comment>
  <w:comment w:id="31" w:author="evan batzer" w:date="2019-04-18T09:17:00Z" w:initials="eb">
    <w:p w14:paraId="46C62997" w14:textId="618DB945" w:rsidR="0070765B" w:rsidRPr="00F2746E" w:rsidRDefault="0070765B">
      <w:pPr>
        <w:pStyle w:val="CommentText"/>
        <w:rPr>
          <w:sz w:val="16"/>
          <w:szCs w:val="16"/>
        </w:rPr>
      </w:pPr>
      <w:r>
        <w:rPr>
          <w:rStyle w:val="CommentReference"/>
        </w:rPr>
        <w:annotationRef/>
      </w:r>
      <w:r>
        <w:rPr>
          <w:rStyle w:val="CommentReference"/>
        </w:rPr>
        <w:t>Diameter of circles scaled by probability of stability – easier to distinguish differences that way, but may be over-exaggerating?</w:t>
      </w:r>
    </w:p>
  </w:comment>
  <w:comment w:id="32" w:author="Valerie Eviner" w:date="2019-01-14T18:42:00Z" w:initials="VE">
    <w:p w14:paraId="6EC65290" w14:textId="6AD5FEE3" w:rsidR="0070765B" w:rsidRDefault="0070765B">
      <w:pPr>
        <w:pStyle w:val="CommentText"/>
      </w:pPr>
      <w:r>
        <w:rPr>
          <w:rStyle w:val="CommentReference"/>
        </w:rPr>
        <w:annotationRef/>
      </w:r>
      <w:r>
        <w:t>For all graphs below, want to walk people through these in terms of how to look at the data/interpretations-</w:t>
      </w:r>
    </w:p>
  </w:comment>
  <w:comment w:id="33" w:author="evan batzer" w:date="2019-04-18T11:06:00Z" w:initials="eb">
    <w:p w14:paraId="55675539" w14:textId="50F082AF" w:rsidR="0070765B" w:rsidRDefault="0070765B">
      <w:pPr>
        <w:pStyle w:val="CommentText"/>
      </w:pPr>
      <w:r>
        <w:rPr>
          <w:rStyle w:val="CommentReference"/>
        </w:rPr>
        <w:annotationRef/>
      </w:r>
      <w:r>
        <w:t>Resize graph, change state assignment labels to include number, add more descriptive title.</w:t>
      </w:r>
    </w:p>
  </w:comment>
  <w:comment w:id="34" w:author="Valerie Eviner" w:date="2019-01-14T18:43:00Z" w:initials="VE">
    <w:p w14:paraId="63999CA5" w14:textId="0A8923FE" w:rsidR="0070765B" w:rsidRDefault="0070765B">
      <w:pPr>
        <w:pStyle w:val="CommentText"/>
      </w:pPr>
      <w:r>
        <w:rPr>
          <w:rStyle w:val="CommentReference"/>
        </w:rPr>
        <w:annotationRef/>
      </w:r>
      <w:r>
        <w:t>So does this mean that the 1st panel "state 1" is focused on how probably the other states will turn to annual?</w:t>
      </w:r>
    </w:p>
    <w:p w14:paraId="4A3681DE" w14:textId="282108A4" w:rsidR="0070765B" w:rsidRDefault="0070765B">
      <w:pPr>
        <w:pStyle w:val="CommentText"/>
      </w:pPr>
    </w:p>
    <w:p w14:paraId="1655356D" w14:textId="5721C8A4" w:rsidR="0070765B" w:rsidRDefault="0070765B">
      <w:pPr>
        <w:pStyle w:val="CommentText"/>
      </w:pPr>
      <w:r>
        <w:t xml:space="preserve">A key part of this that's missing (and is described well in your focal questions in the intro) is to what extent are there "flip flop" transitions vs. shifts from one state to another? </w:t>
      </w:r>
    </w:p>
    <w:p w14:paraId="461B1DF5" w14:textId="34119BBE" w:rsidR="0070765B" w:rsidRDefault="0070765B">
      <w:pPr>
        <w:pStyle w:val="CommentText"/>
      </w:pPr>
      <w:r>
        <w:t>You can do this with the graph under #4, but need to combine/synthesize these into one coherent section.</w:t>
      </w:r>
    </w:p>
    <w:p w14:paraId="2290A310" w14:textId="21CC6AE4" w:rsidR="0070765B" w:rsidRDefault="0070765B">
      <w:pPr>
        <w:pStyle w:val="CommentText"/>
      </w:pPr>
    </w:p>
    <w:p w14:paraId="3A2D6AA5" w14:textId="34981001" w:rsidR="0070765B" w:rsidRDefault="0070765B">
      <w:pPr>
        <w:pStyle w:val="CommentText"/>
      </w:pPr>
      <w:r>
        <w:t>e.g. might be better to start with state/resilience (how probable is a change), then this transition probabilities, then the section 4 table- and tie these together well</w:t>
      </w:r>
    </w:p>
  </w:comment>
  <w:comment w:id="35" w:author="evan batzer" w:date="2019-04-16T19:57:00Z" w:initials="eb">
    <w:p w14:paraId="3BFECE16" w14:textId="0B44F9E4" w:rsidR="0070765B" w:rsidRDefault="0070765B">
      <w:pPr>
        <w:pStyle w:val="CommentText"/>
      </w:pPr>
      <w:r>
        <w:rPr>
          <w:rStyle w:val="CommentReference"/>
        </w:rPr>
        <w:annotationRef/>
      </w:r>
      <w:r>
        <w:t xml:space="preserve">Combine with above to show all probabilities at once? Or instead, highlight key transitions that are affected by either precipitation or priority? </w:t>
      </w:r>
    </w:p>
  </w:comment>
  <w:comment w:id="36" w:author="Valerie Eviner" w:date="2019-01-14T20:21:00Z" w:initials="VE">
    <w:p w14:paraId="48682BDF" w14:textId="12171EE2" w:rsidR="0070765B" w:rsidRDefault="0070765B">
      <w:pPr>
        <w:pStyle w:val="CommentText"/>
      </w:pPr>
      <w:r>
        <w:rPr>
          <w:rStyle w:val="CommentReference"/>
        </w:rPr>
        <w:annotationRef/>
      </w:r>
      <w:r>
        <w:t>Make it clearer in your results, and here, which communities tend to fluctuate</w:t>
      </w:r>
    </w:p>
  </w:comment>
  <w:comment w:id="37" w:author="Valerie Eviner" w:date="2019-01-14T20:21:00Z" w:initials="VE">
    <w:p w14:paraId="7A086182" w14:textId="16FBABD5" w:rsidR="0070765B" w:rsidRDefault="0070765B">
      <w:pPr>
        <w:pStyle w:val="CommentText"/>
      </w:pPr>
      <w:r>
        <w:rPr>
          <w:rStyle w:val="CommentReference"/>
        </w:rPr>
        <w:annotationRef/>
      </w:r>
      <w:r>
        <w:t>Again, follow up with more detail- what did they shift to/between?</w:t>
      </w:r>
    </w:p>
  </w:comment>
  <w:comment w:id="38" w:author="Valerie Eviner" w:date="2019-01-14T20:22:00Z" w:initials="VE">
    <w:p w14:paraId="2E8C1AEC" w14:textId="1027B94E" w:rsidR="0070765B" w:rsidRDefault="0070765B">
      <w:pPr>
        <w:pStyle w:val="CommentText"/>
      </w:pPr>
      <w:r>
        <w:rPr>
          <w:rStyle w:val="CommentReference"/>
        </w:rPr>
        <w:annotationRef/>
      </w:r>
      <w:r>
        <w:t>Both the invasive and naturalized? Important to be clear here, especially since the drought tolerant state is also invasives</w:t>
      </w:r>
    </w:p>
    <w:p w14:paraId="5EFC8DB9" w14:textId="666A2BF0" w:rsidR="0070765B" w:rsidRDefault="0070765B">
      <w:pPr>
        <w:pStyle w:val="CommentText"/>
      </w:pPr>
      <w:r>
        <w:t>So, want to discuss "resilience of the annual state" as being high flexibility/changes within dominant annuals suited to the weather conditions</w:t>
      </w:r>
    </w:p>
  </w:comment>
  <w:comment w:id="39" w:author="Valerie Eviner" w:date="2019-01-14T20:24:00Z" w:initials="VE">
    <w:p w14:paraId="33769B89" w14:textId="13A3B976" w:rsidR="0070765B" w:rsidRDefault="0070765B">
      <w:pPr>
        <w:pStyle w:val="CommentText"/>
      </w:pPr>
      <w:r>
        <w:rPr>
          <w:rStyle w:val="CommentReference"/>
        </w:rPr>
        <w:annotationRef/>
      </w:r>
      <w:r>
        <w:t>Despite close proximity to seed sources of natives</w:t>
      </w:r>
    </w:p>
  </w:comment>
  <w:comment w:id="40" w:author="Valerie Eviner" w:date="2018-11-25T22:47:00Z" w:initials="VE">
    <w:p w14:paraId="3A14458A" w14:textId="42FC61A5" w:rsidR="0070765B" w:rsidRDefault="0070765B">
      <w:pPr>
        <w:pStyle w:val="CommentText"/>
      </w:pPr>
      <w:r>
        <w:rPr>
          <w:rStyle w:val="CommentReference"/>
        </w:rPr>
        <w:annotationRef/>
      </w:r>
      <w:r>
        <w:t>Still think you need to show the data to split this</w:t>
      </w:r>
    </w:p>
    <w:p w14:paraId="673AC9BC" w14:textId="555A267C" w:rsidR="0070765B" w:rsidRDefault="0070765B">
      <w:pPr>
        <w:pStyle w:val="CommentText"/>
      </w:pPr>
    </w:p>
    <w:p w14:paraId="7E83402E" w14:textId="74184EA8" w:rsidR="0070765B" w:rsidRDefault="0070765B">
      <w:pPr>
        <w:pStyle w:val="CommentText"/>
      </w:pPr>
      <w:r>
        <w:t>And then need to justify-- because these states need to be ecologically important/valid to be relevant- if they are a statistical artifact, that is just a flaw with the stats method for addressing this question</w:t>
      </w:r>
    </w:p>
  </w:comment>
  <w:comment w:id="41" w:author="Valerie Eviner" w:date="2019-01-14T20:26:00Z" w:initials="VE">
    <w:p w14:paraId="76A76568" w14:textId="77777777" w:rsidR="0070765B" w:rsidRDefault="0070765B">
      <w:pPr>
        <w:pStyle w:val="CommentText"/>
      </w:pPr>
      <w:r>
        <w:rPr>
          <w:rStyle w:val="CommentReference"/>
        </w:rPr>
        <w:annotationRef/>
      </w:r>
      <w:r>
        <w:t>But also, by the way states are determined, focus on highest variation in data set, so in this case, combination of long-term trends but particularly drought</w:t>
      </w:r>
    </w:p>
    <w:p w14:paraId="5EC5B81A" w14:textId="310C8D58" w:rsidR="0070765B" w:rsidRDefault="0070765B">
      <w:pPr>
        <w:pStyle w:val="CommentText"/>
      </w:pPr>
    </w:p>
  </w:comment>
  <w:comment w:id="42" w:author="Valerie Eviner" w:date="2019-01-14T20:27:00Z" w:initials="VE">
    <w:p w14:paraId="3B9773E4" w14:textId="77777777" w:rsidR="0070765B" w:rsidRDefault="0070765B">
      <w:pPr>
        <w:pStyle w:val="CommentText"/>
      </w:pPr>
      <w:r>
        <w:rPr>
          <w:rStyle w:val="CommentReference"/>
        </w:rPr>
        <w:annotationRef/>
      </w:r>
      <w:r>
        <w:t>At present, your intro goes into way more "broad resilience/ state and transition" than the discussion.</w:t>
      </w:r>
    </w:p>
    <w:p w14:paraId="5E861B11" w14:textId="77777777" w:rsidR="0070765B" w:rsidRDefault="0070765B">
      <w:pPr>
        <w:pStyle w:val="CommentText"/>
      </w:pPr>
    </w:p>
    <w:p w14:paraId="1EFA51B9" w14:textId="77777777" w:rsidR="0070765B" w:rsidRDefault="0070765B">
      <w:pPr>
        <w:pStyle w:val="CommentText"/>
      </w:pPr>
      <w:r>
        <w:t>2 things to do about this:</w:t>
      </w:r>
    </w:p>
    <w:p w14:paraId="5FFB6F0C" w14:textId="77777777" w:rsidR="0070765B" w:rsidRDefault="0070765B">
      <w:pPr>
        <w:pStyle w:val="CommentText"/>
      </w:pPr>
      <w:r>
        <w:t>1. trim the intro to address issues/focus on gaps in knowledge that this study can address</w:t>
      </w:r>
    </w:p>
    <w:p w14:paraId="74227B9A" w14:textId="77D1A677" w:rsidR="0070765B" w:rsidRDefault="0070765B">
      <w:pPr>
        <w:pStyle w:val="CommentText"/>
      </w:pPr>
      <w:r>
        <w:t>2. Add a little more "interpretation" in discussion in terms of how this can provide unique insights/theory-- for example, gives important insights into annual-dominated fluctuations, critical to understand in variable environment, and annual state becoming more common throughout the world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FCB564" w15:done="1"/>
  <w15:commentEx w15:paraId="35A2F3E9" w15:done="0"/>
  <w15:commentEx w15:paraId="30B564D7" w15:done="0"/>
  <w15:commentEx w15:paraId="0F104BF1" w15:done="1"/>
  <w15:commentEx w15:paraId="665064D7" w15:paraIdParent="0F104BF1" w15:done="1"/>
  <w15:commentEx w15:paraId="7C95FD8F" w15:done="1"/>
  <w15:commentEx w15:paraId="2AE95460" w15:done="1"/>
  <w15:commentEx w15:paraId="25580E9A" w15:done="1"/>
  <w15:commentEx w15:paraId="161FD348" w15:done="0"/>
  <w15:commentEx w15:paraId="12041313" w15:paraIdParent="161FD348" w15:done="0"/>
  <w15:commentEx w15:paraId="5DF92681" w15:done="1"/>
  <w15:commentEx w15:paraId="3A47094A" w15:paraIdParent="5DF92681" w15:done="1"/>
  <w15:commentEx w15:paraId="6CA357D5" w15:done="1"/>
  <w15:commentEx w15:paraId="615D3FA5" w15:done="0"/>
  <w15:commentEx w15:paraId="6FA3F528" w15:paraIdParent="615D3FA5" w15:done="0"/>
  <w15:commentEx w15:paraId="4824E1A6" w15:done="0"/>
  <w15:commentEx w15:paraId="60ED21D2" w15:done="1"/>
  <w15:commentEx w15:paraId="0437726C" w15:paraIdParent="60ED21D2" w15:done="1"/>
  <w15:commentEx w15:paraId="5E2D59BF" w15:done="1"/>
  <w15:commentEx w15:paraId="47812079" w15:done="1"/>
  <w15:commentEx w15:paraId="0919A219" w15:done="0"/>
  <w15:commentEx w15:paraId="3892517D" w15:paraIdParent="0919A219" w15:done="0"/>
  <w15:commentEx w15:paraId="788C7920" w15:done="0"/>
  <w15:commentEx w15:paraId="4DE665BB" w15:done="0"/>
  <w15:commentEx w15:paraId="7C3C73D1" w15:paraIdParent="4DE665BB" w15:done="0"/>
  <w15:commentEx w15:paraId="0098D36A" w15:done="0"/>
  <w15:commentEx w15:paraId="46C62997" w15:done="0"/>
  <w15:commentEx w15:paraId="6EC65290" w15:done="0"/>
  <w15:commentEx w15:paraId="55675539" w15:done="0"/>
  <w15:commentEx w15:paraId="3A2D6AA5" w15:done="0"/>
  <w15:commentEx w15:paraId="3BFECE16" w15:done="0"/>
  <w15:commentEx w15:paraId="48682BDF" w15:done="0"/>
  <w15:commentEx w15:paraId="7A086182" w15:done="0"/>
  <w15:commentEx w15:paraId="5EFC8DB9" w15:done="0"/>
  <w15:commentEx w15:paraId="33769B89" w15:done="0"/>
  <w15:commentEx w15:paraId="7E83402E" w15:done="0"/>
  <w15:commentEx w15:paraId="5EC5B81A" w15:done="0"/>
  <w15:commentEx w15:paraId="74227B9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FCB564" w16cid:durableId="1FEC4F4E"/>
  <w16cid:commentId w16cid:paraId="35A2F3E9" w16cid:durableId="1FEC4F52"/>
  <w16cid:commentId w16cid:paraId="30B564D7" w16cid:durableId="1FDDF210"/>
  <w16cid:commentId w16cid:paraId="0F104BF1" w16cid:durableId="1FEC4F57"/>
  <w16cid:commentId w16cid:paraId="665064D7" w16cid:durableId="1FEC8250"/>
  <w16cid:commentId w16cid:paraId="7C95FD8F" w16cid:durableId="1FEC4F58"/>
  <w16cid:commentId w16cid:paraId="2AE95460" w16cid:durableId="20213FED"/>
  <w16cid:commentId w16cid:paraId="25580E9A" w16cid:durableId="1FC236C3"/>
  <w16cid:commentId w16cid:paraId="161FD348" w16cid:durableId="1FEC4F65"/>
  <w16cid:commentId w16cid:paraId="12041313" w16cid:durableId="1FF6E255"/>
  <w16cid:commentId w16cid:paraId="5DF92681" w16cid:durableId="1FC236C7"/>
  <w16cid:commentId w16cid:paraId="3A47094A" w16cid:durableId="1FC236C8"/>
  <w16cid:commentId w16cid:paraId="6CA357D5" w16cid:durableId="1FF9BD3F"/>
  <w16cid:commentId w16cid:paraId="615D3FA5" w16cid:durableId="1FEC4F5B"/>
  <w16cid:commentId w16cid:paraId="6FA3F528" w16cid:durableId="1FEC844D"/>
  <w16cid:commentId w16cid:paraId="4824E1A6" w16cid:durableId="1FEC4F60"/>
  <w16cid:commentId w16cid:paraId="60ED21D2" w16cid:durableId="1F9D6523"/>
  <w16cid:commentId w16cid:paraId="0437726C" w16cid:durableId="1FC236C6"/>
  <w16cid:commentId w16cid:paraId="5E2D59BF" w16cid:durableId="1FEC4F63"/>
  <w16cid:commentId w16cid:paraId="47812079" w16cid:durableId="20213FFA"/>
  <w16cid:commentId w16cid:paraId="0919A219" w16cid:durableId="1FEC4F6E"/>
  <w16cid:commentId w16cid:paraId="3892517D" w16cid:durableId="1FF6EC5B"/>
  <w16cid:commentId w16cid:paraId="788C7920" w16cid:durableId="1FEC4F73"/>
  <w16cid:commentId w16cid:paraId="4DE665BB" w16cid:durableId="1FC236CE"/>
  <w16cid:commentId w16cid:paraId="7C3C73D1" w16cid:durableId="1FDDF222"/>
  <w16cid:commentId w16cid:paraId="6EC65290" w16cid:durableId="1FEC4F76"/>
  <w16cid:commentId w16cid:paraId="55675539" w16cid:durableId="2062D8AD"/>
  <w16cid:commentId w16cid:paraId="3A2D6AA5" w16cid:durableId="1FEC4F7A"/>
  <w16cid:commentId w16cid:paraId="3BFECE16" w16cid:durableId="2060B233"/>
  <w16cid:commentId w16cid:paraId="48682BDF" w16cid:durableId="1FEC4F7F"/>
  <w16cid:commentId w16cid:paraId="7A086182" w16cid:durableId="1FEC4F80"/>
  <w16cid:commentId w16cid:paraId="5EFC8DB9" w16cid:durableId="1FEC4F81"/>
  <w16cid:commentId w16cid:paraId="33769B89" w16cid:durableId="1FEC4F82"/>
  <w16cid:commentId w16cid:paraId="7E83402E" w16cid:durableId="1FC236D1"/>
  <w16cid:commentId w16cid:paraId="5EC5B81A" w16cid:durableId="1FEC4F84"/>
  <w16cid:commentId w16cid:paraId="74227B9A" w16cid:durableId="1FEC4F8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743868" w14:textId="77777777" w:rsidR="001B5C05" w:rsidRDefault="001B5C05" w:rsidP="00AC4BA6">
      <w:pPr>
        <w:spacing w:after="0" w:line="240" w:lineRule="auto"/>
      </w:pPr>
      <w:r>
        <w:separator/>
      </w:r>
    </w:p>
  </w:endnote>
  <w:endnote w:type="continuationSeparator" w:id="0">
    <w:p w14:paraId="018587B7" w14:textId="77777777" w:rsidR="001B5C05" w:rsidRDefault="001B5C05" w:rsidP="00AC4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Euphemia">
    <w:charset w:val="00"/>
    <w:family w:val="swiss"/>
    <w:pitch w:val="variable"/>
    <w:sig w:usb0="8000006F" w:usb1="0000004A" w:usb2="00002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AF88EF" w14:textId="77777777" w:rsidR="001B5C05" w:rsidRDefault="001B5C05" w:rsidP="00AC4BA6">
      <w:pPr>
        <w:spacing w:after="0" w:line="240" w:lineRule="auto"/>
      </w:pPr>
      <w:r>
        <w:separator/>
      </w:r>
    </w:p>
  </w:footnote>
  <w:footnote w:type="continuationSeparator" w:id="0">
    <w:p w14:paraId="1FB0A2BC" w14:textId="77777777" w:rsidR="001B5C05" w:rsidRDefault="001B5C05" w:rsidP="00AC4B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948E1"/>
    <w:multiLevelType w:val="hybridMultilevel"/>
    <w:tmpl w:val="2B6677AC"/>
    <w:lvl w:ilvl="0" w:tplc="69008EF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938FB"/>
    <w:multiLevelType w:val="hybridMultilevel"/>
    <w:tmpl w:val="776034C0"/>
    <w:lvl w:ilvl="0" w:tplc="EDA45CEC">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8D5864"/>
    <w:multiLevelType w:val="hybridMultilevel"/>
    <w:tmpl w:val="61323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5B2394"/>
    <w:multiLevelType w:val="multilevel"/>
    <w:tmpl w:val="745699DA"/>
    <w:lvl w:ilvl="0">
      <w:start w:val="1"/>
      <w:numFmt w:val="decimal"/>
      <w:lvlText w:val="%1."/>
      <w:lvlJc w:val="left"/>
      <w:pPr>
        <w:ind w:left="0" w:hanging="360"/>
      </w:pPr>
      <w:rPr>
        <w:rFonts w:hint="default"/>
      </w:rPr>
    </w:lvl>
    <w:lvl w:ilvl="1">
      <w:start w:val="1"/>
      <w:numFmt w:val="decimal"/>
      <w:suff w:val="space"/>
      <w:lvlText w:val="%1.%2"/>
      <w:lvlJc w:val="left"/>
      <w:pPr>
        <w:ind w:left="432" w:hanging="432"/>
      </w:pPr>
      <w:rPr>
        <w:rFonts w:hint="default"/>
      </w:rPr>
    </w:lvl>
    <w:lvl w:ilvl="2">
      <w:start w:val="1"/>
      <w:numFmt w:val="decimal"/>
      <w:suff w:val="space"/>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4" w15:restartNumberingAfterBreak="0">
    <w:nsid w:val="3C5F4403"/>
    <w:multiLevelType w:val="hybridMultilevel"/>
    <w:tmpl w:val="61323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F923A1"/>
    <w:multiLevelType w:val="hybridMultilevel"/>
    <w:tmpl w:val="2C529F76"/>
    <w:lvl w:ilvl="0" w:tplc="EDA45CE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7404DD"/>
    <w:multiLevelType w:val="hybridMultilevel"/>
    <w:tmpl w:val="8DB61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B16A91"/>
    <w:multiLevelType w:val="hybridMultilevel"/>
    <w:tmpl w:val="B32AD692"/>
    <w:lvl w:ilvl="0" w:tplc="4D3C82F0">
      <w:start w:val="1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ACC3821"/>
    <w:multiLevelType w:val="hybridMultilevel"/>
    <w:tmpl w:val="F148E91C"/>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F">
      <w:start w:val="1"/>
      <w:numFmt w:val="decimal"/>
      <w:lvlText w:val="%3."/>
      <w:lvlJc w:val="left"/>
      <w:pPr>
        <w:ind w:left="1800" w:hanging="360"/>
      </w:pPr>
      <w:rPr>
        <w:rFont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6"/>
  </w:num>
  <w:num w:numId="4">
    <w:abstractNumId w:val="4"/>
  </w:num>
  <w:num w:numId="5">
    <w:abstractNumId w:val="1"/>
  </w:num>
  <w:num w:numId="6">
    <w:abstractNumId w:val="8"/>
  </w:num>
  <w:num w:numId="7">
    <w:abstractNumId w:val="3"/>
  </w:num>
  <w:num w:numId="8">
    <w:abstractNumId w:val="2"/>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alerie Eviner">
    <w15:presenceInfo w15:providerId="AD" w15:userId="S-1-5-21-3516884288-2819916808-3028616173-17311"/>
  </w15:person>
  <w15:person w15:author="evan batzer">
    <w15:presenceInfo w15:providerId="Windows Live" w15:userId="268947ab2c8a44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13A"/>
    <w:rsid w:val="00002F0C"/>
    <w:rsid w:val="0000648D"/>
    <w:rsid w:val="00006B0A"/>
    <w:rsid w:val="00007E90"/>
    <w:rsid w:val="00010710"/>
    <w:rsid w:val="00010A42"/>
    <w:rsid w:val="0001171B"/>
    <w:rsid w:val="000128D9"/>
    <w:rsid w:val="00013A9A"/>
    <w:rsid w:val="00015ECA"/>
    <w:rsid w:val="00020583"/>
    <w:rsid w:val="00020F8C"/>
    <w:rsid w:val="00021F26"/>
    <w:rsid w:val="00023801"/>
    <w:rsid w:val="000273D6"/>
    <w:rsid w:val="00031C9C"/>
    <w:rsid w:val="000328EF"/>
    <w:rsid w:val="0003431B"/>
    <w:rsid w:val="000355DC"/>
    <w:rsid w:val="00037976"/>
    <w:rsid w:val="00040688"/>
    <w:rsid w:val="000414EE"/>
    <w:rsid w:val="00042243"/>
    <w:rsid w:val="00044704"/>
    <w:rsid w:val="00044BFC"/>
    <w:rsid w:val="0004513B"/>
    <w:rsid w:val="000459E8"/>
    <w:rsid w:val="0004766B"/>
    <w:rsid w:val="00047AC1"/>
    <w:rsid w:val="00051245"/>
    <w:rsid w:val="00052D7F"/>
    <w:rsid w:val="00053E16"/>
    <w:rsid w:val="00054975"/>
    <w:rsid w:val="00055951"/>
    <w:rsid w:val="000639FA"/>
    <w:rsid w:val="00063FDE"/>
    <w:rsid w:val="00064B40"/>
    <w:rsid w:val="00066106"/>
    <w:rsid w:val="00070FE8"/>
    <w:rsid w:val="000712A2"/>
    <w:rsid w:val="00073C5C"/>
    <w:rsid w:val="00075241"/>
    <w:rsid w:val="0007530B"/>
    <w:rsid w:val="0007565D"/>
    <w:rsid w:val="0007585B"/>
    <w:rsid w:val="00075F05"/>
    <w:rsid w:val="00075FCE"/>
    <w:rsid w:val="000764EA"/>
    <w:rsid w:val="00081947"/>
    <w:rsid w:val="00081CFA"/>
    <w:rsid w:val="00082277"/>
    <w:rsid w:val="000830E8"/>
    <w:rsid w:val="00083755"/>
    <w:rsid w:val="00083967"/>
    <w:rsid w:val="00083DE9"/>
    <w:rsid w:val="000844A0"/>
    <w:rsid w:val="000859ED"/>
    <w:rsid w:val="000865DB"/>
    <w:rsid w:val="0008700C"/>
    <w:rsid w:val="000873E4"/>
    <w:rsid w:val="000905A3"/>
    <w:rsid w:val="00090916"/>
    <w:rsid w:val="000924E8"/>
    <w:rsid w:val="00092DAB"/>
    <w:rsid w:val="00095597"/>
    <w:rsid w:val="00096660"/>
    <w:rsid w:val="00096BFE"/>
    <w:rsid w:val="000A01BF"/>
    <w:rsid w:val="000A109F"/>
    <w:rsid w:val="000A12BC"/>
    <w:rsid w:val="000A2CEA"/>
    <w:rsid w:val="000A3740"/>
    <w:rsid w:val="000A427E"/>
    <w:rsid w:val="000A4AA5"/>
    <w:rsid w:val="000A4C3A"/>
    <w:rsid w:val="000A4D78"/>
    <w:rsid w:val="000A4EEE"/>
    <w:rsid w:val="000A7B2F"/>
    <w:rsid w:val="000A7B67"/>
    <w:rsid w:val="000B00C9"/>
    <w:rsid w:val="000B0569"/>
    <w:rsid w:val="000B0EE3"/>
    <w:rsid w:val="000B3800"/>
    <w:rsid w:val="000B3A9A"/>
    <w:rsid w:val="000B4037"/>
    <w:rsid w:val="000B5548"/>
    <w:rsid w:val="000B6CDE"/>
    <w:rsid w:val="000C059D"/>
    <w:rsid w:val="000C0DDD"/>
    <w:rsid w:val="000C12A5"/>
    <w:rsid w:val="000C3B5E"/>
    <w:rsid w:val="000C4696"/>
    <w:rsid w:val="000C500B"/>
    <w:rsid w:val="000D0C1A"/>
    <w:rsid w:val="000D3B08"/>
    <w:rsid w:val="000D3E4C"/>
    <w:rsid w:val="000D404B"/>
    <w:rsid w:val="000D448B"/>
    <w:rsid w:val="000D7260"/>
    <w:rsid w:val="000D7E34"/>
    <w:rsid w:val="000D7E8D"/>
    <w:rsid w:val="000E1D71"/>
    <w:rsid w:val="000E234C"/>
    <w:rsid w:val="000E2888"/>
    <w:rsid w:val="000E2A33"/>
    <w:rsid w:val="000E594B"/>
    <w:rsid w:val="000E5A2E"/>
    <w:rsid w:val="000E5B24"/>
    <w:rsid w:val="000E7DF9"/>
    <w:rsid w:val="000F179B"/>
    <w:rsid w:val="000F1EE5"/>
    <w:rsid w:val="000F2281"/>
    <w:rsid w:val="000F4801"/>
    <w:rsid w:val="000F4F2C"/>
    <w:rsid w:val="000F5C6D"/>
    <w:rsid w:val="000F61BA"/>
    <w:rsid w:val="00101137"/>
    <w:rsid w:val="001022D4"/>
    <w:rsid w:val="001044F5"/>
    <w:rsid w:val="0010552F"/>
    <w:rsid w:val="0010563A"/>
    <w:rsid w:val="0010588D"/>
    <w:rsid w:val="00105CA0"/>
    <w:rsid w:val="00105CE6"/>
    <w:rsid w:val="00105DB4"/>
    <w:rsid w:val="001060C0"/>
    <w:rsid w:val="001062F1"/>
    <w:rsid w:val="00106782"/>
    <w:rsid w:val="001100C6"/>
    <w:rsid w:val="00112F13"/>
    <w:rsid w:val="00113B7A"/>
    <w:rsid w:val="00115CD7"/>
    <w:rsid w:val="00115D81"/>
    <w:rsid w:val="0011670E"/>
    <w:rsid w:val="0011776F"/>
    <w:rsid w:val="001223FF"/>
    <w:rsid w:val="001227B0"/>
    <w:rsid w:val="00122A7C"/>
    <w:rsid w:val="0012442F"/>
    <w:rsid w:val="00124AC3"/>
    <w:rsid w:val="00125CB7"/>
    <w:rsid w:val="00125D07"/>
    <w:rsid w:val="00127BF2"/>
    <w:rsid w:val="0013007E"/>
    <w:rsid w:val="00130B02"/>
    <w:rsid w:val="00130EBF"/>
    <w:rsid w:val="00131B3C"/>
    <w:rsid w:val="0013264B"/>
    <w:rsid w:val="001334E0"/>
    <w:rsid w:val="00133B2A"/>
    <w:rsid w:val="00133C82"/>
    <w:rsid w:val="00135EBB"/>
    <w:rsid w:val="00136AAF"/>
    <w:rsid w:val="00137D47"/>
    <w:rsid w:val="00137FC9"/>
    <w:rsid w:val="001406EE"/>
    <w:rsid w:val="00140D4F"/>
    <w:rsid w:val="00143B00"/>
    <w:rsid w:val="0014572B"/>
    <w:rsid w:val="00145E3D"/>
    <w:rsid w:val="001466BF"/>
    <w:rsid w:val="00146C71"/>
    <w:rsid w:val="001516CE"/>
    <w:rsid w:val="0015232E"/>
    <w:rsid w:val="0015295E"/>
    <w:rsid w:val="00154AD5"/>
    <w:rsid w:val="00154E1E"/>
    <w:rsid w:val="0015560A"/>
    <w:rsid w:val="00157AE4"/>
    <w:rsid w:val="001630DC"/>
    <w:rsid w:val="00163F8C"/>
    <w:rsid w:val="00165902"/>
    <w:rsid w:val="00166280"/>
    <w:rsid w:val="00166473"/>
    <w:rsid w:val="00171E74"/>
    <w:rsid w:val="00172FBF"/>
    <w:rsid w:val="00173A63"/>
    <w:rsid w:val="00174CAC"/>
    <w:rsid w:val="001752DB"/>
    <w:rsid w:val="00176A45"/>
    <w:rsid w:val="00176F03"/>
    <w:rsid w:val="00180195"/>
    <w:rsid w:val="00183B7F"/>
    <w:rsid w:val="001842FC"/>
    <w:rsid w:val="0018485F"/>
    <w:rsid w:val="00184BF1"/>
    <w:rsid w:val="00184CA8"/>
    <w:rsid w:val="0018530C"/>
    <w:rsid w:val="00185844"/>
    <w:rsid w:val="001859A5"/>
    <w:rsid w:val="00185FAA"/>
    <w:rsid w:val="0018650F"/>
    <w:rsid w:val="001868B5"/>
    <w:rsid w:val="00186A8E"/>
    <w:rsid w:val="00187B1C"/>
    <w:rsid w:val="00190549"/>
    <w:rsid w:val="001932A4"/>
    <w:rsid w:val="001937C2"/>
    <w:rsid w:val="001939A8"/>
    <w:rsid w:val="0019499E"/>
    <w:rsid w:val="0019601E"/>
    <w:rsid w:val="00196E01"/>
    <w:rsid w:val="001978E4"/>
    <w:rsid w:val="001A0643"/>
    <w:rsid w:val="001A1D44"/>
    <w:rsid w:val="001A2669"/>
    <w:rsid w:val="001A2BF8"/>
    <w:rsid w:val="001A475D"/>
    <w:rsid w:val="001A7521"/>
    <w:rsid w:val="001A7A33"/>
    <w:rsid w:val="001B0276"/>
    <w:rsid w:val="001B095A"/>
    <w:rsid w:val="001B37E9"/>
    <w:rsid w:val="001B499E"/>
    <w:rsid w:val="001B5C05"/>
    <w:rsid w:val="001B73D0"/>
    <w:rsid w:val="001C1EB9"/>
    <w:rsid w:val="001C274D"/>
    <w:rsid w:val="001C2D93"/>
    <w:rsid w:val="001C3178"/>
    <w:rsid w:val="001C48D5"/>
    <w:rsid w:val="001C4A73"/>
    <w:rsid w:val="001C521B"/>
    <w:rsid w:val="001C57E9"/>
    <w:rsid w:val="001C582B"/>
    <w:rsid w:val="001C5E1F"/>
    <w:rsid w:val="001C7F1C"/>
    <w:rsid w:val="001D17F0"/>
    <w:rsid w:val="001D194D"/>
    <w:rsid w:val="001D1B1B"/>
    <w:rsid w:val="001D22A6"/>
    <w:rsid w:val="001D25A5"/>
    <w:rsid w:val="001D2AA2"/>
    <w:rsid w:val="001D3D56"/>
    <w:rsid w:val="001D4460"/>
    <w:rsid w:val="001D52B7"/>
    <w:rsid w:val="001D54D3"/>
    <w:rsid w:val="001D7C40"/>
    <w:rsid w:val="001E0387"/>
    <w:rsid w:val="001E145A"/>
    <w:rsid w:val="001E1CC4"/>
    <w:rsid w:val="001E1E6C"/>
    <w:rsid w:val="001E2CD8"/>
    <w:rsid w:val="001E380C"/>
    <w:rsid w:val="001E57B6"/>
    <w:rsid w:val="001E5B7D"/>
    <w:rsid w:val="001E6772"/>
    <w:rsid w:val="001E7B47"/>
    <w:rsid w:val="001F087B"/>
    <w:rsid w:val="001F0ADE"/>
    <w:rsid w:val="001F2130"/>
    <w:rsid w:val="001F3536"/>
    <w:rsid w:val="001F65A8"/>
    <w:rsid w:val="001F7222"/>
    <w:rsid w:val="00200B08"/>
    <w:rsid w:val="00201F67"/>
    <w:rsid w:val="00202ECF"/>
    <w:rsid w:val="002045A9"/>
    <w:rsid w:val="002058F4"/>
    <w:rsid w:val="00207862"/>
    <w:rsid w:val="002079C3"/>
    <w:rsid w:val="0021028E"/>
    <w:rsid w:val="00215938"/>
    <w:rsid w:val="00215A77"/>
    <w:rsid w:val="00217488"/>
    <w:rsid w:val="00217D87"/>
    <w:rsid w:val="00221FA2"/>
    <w:rsid w:val="002245B3"/>
    <w:rsid w:val="00224A5E"/>
    <w:rsid w:val="00224A89"/>
    <w:rsid w:val="00224B8F"/>
    <w:rsid w:val="002251CF"/>
    <w:rsid w:val="002264FF"/>
    <w:rsid w:val="00226DC7"/>
    <w:rsid w:val="0022753B"/>
    <w:rsid w:val="0023167A"/>
    <w:rsid w:val="00231828"/>
    <w:rsid w:val="0023381B"/>
    <w:rsid w:val="002413F5"/>
    <w:rsid w:val="00243AE5"/>
    <w:rsid w:val="0024585E"/>
    <w:rsid w:val="00246989"/>
    <w:rsid w:val="002514E4"/>
    <w:rsid w:val="00251884"/>
    <w:rsid w:val="00251D1D"/>
    <w:rsid w:val="00252078"/>
    <w:rsid w:val="0025207D"/>
    <w:rsid w:val="002525B6"/>
    <w:rsid w:val="00252BA7"/>
    <w:rsid w:val="002545E8"/>
    <w:rsid w:val="002554FE"/>
    <w:rsid w:val="00261AE6"/>
    <w:rsid w:val="00261E5F"/>
    <w:rsid w:val="00263248"/>
    <w:rsid w:val="00264644"/>
    <w:rsid w:val="0026579A"/>
    <w:rsid w:val="00267F71"/>
    <w:rsid w:val="0027033B"/>
    <w:rsid w:val="002711C4"/>
    <w:rsid w:val="00271E38"/>
    <w:rsid w:val="00271E78"/>
    <w:rsid w:val="0027482C"/>
    <w:rsid w:val="00281C7B"/>
    <w:rsid w:val="00283180"/>
    <w:rsid w:val="0028325F"/>
    <w:rsid w:val="002837E8"/>
    <w:rsid w:val="00284BFB"/>
    <w:rsid w:val="00290900"/>
    <w:rsid w:val="00291C30"/>
    <w:rsid w:val="0029273F"/>
    <w:rsid w:val="0029322C"/>
    <w:rsid w:val="002A0911"/>
    <w:rsid w:val="002A21AB"/>
    <w:rsid w:val="002A2779"/>
    <w:rsid w:val="002A2A55"/>
    <w:rsid w:val="002A31A6"/>
    <w:rsid w:val="002A45F7"/>
    <w:rsid w:val="002A49F1"/>
    <w:rsid w:val="002A5C2B"/>
    <w:rsid w:val="002A7BFC"/>
    <w:rsid w:val="002B271A"/>
    <w:rsid w:val="002B2C5F"/>
    <w:rsid w:val="002B3765"/>
    <w:rsid w:val="002B4752"/>
    <w:rsid w:val="002B506D"/>
    <w:rsid w:val="002B5874"/>
    <w:rsid w:val="002B64AF"/>
    <w:rsid w:val="002B64D3"/>
    <w:rsid w:val="002B6841"/>
    <w:rsid w:val="002B70BF"/>
    <w:rsid w:val="002B78D4"/>
    <w:rsid w:val="002C2BCC"/>
    <w:rsid w:val="002C2D39"/>
    <w:rsid w:val="002C4900"/>
    <w:rsid w:val="002C5695"/>
    <w:rsid w:val="002C586A"/>
    <w:rsid w:val="002C75DE"/>
    <w:rsid w:val="002D06A5"/>
    <w:rsid w:val="002D113B"/>
    <w:rsid w:val="002D13FF"/>
    <w:rsid w:val="002D1E1A"/>
    <w:rsid w:val="002D228B"/>
    <w:rsid w:val="002D2CCD"/>
    <w:rsid w:val="002D2F25"/>
    <w:rsid w:val="002D3305"/>
    <w:rsid w:val="002D3899"/>
    <w:rsid w:val="002D4965"/>
    <w:rsid w:val="002D742C"/>
    <w:rsid w:val="002E2913"/>
    <w:rsid w:val="002E3090"/>
    <w:rsid w:val="002E3456"/>
    <w:rsid w:val="002E6137"/>
    <w:rsid w:val="002E686D"/>
    <w:rsid w:val="002E6BFF"/>
    <w:rsid w:val="002E75BE"/>
    <w:rsid w:val="002F0DB8"/>
    <w:rsid w:val="002F2248"/>
    <w:rsid w:val="002F23F8"/>
    <w:rsid w:val="002F2555"/>
    <w:rsid w:val="002F4A57"/>
    <w:rsid w:val="002F5A8E"/>
    <w:rsid w:val="002F5CC0"/>
    <w:rsid w:val="002F5F04"/>
    <w:rsid w:val="002F6DEB"/>
    <w:rsid w:val="002F750D"/>
    <w:rsid w:val="00302F7F"/>
    <w:rsid w:val="003030AD"/>
    <w:rsid w:val="00303149"/>
    <w:rsid w:val="00303FEE"/>
    <w:rsid w:val="003059CC"/>
    <w:rsid w:val="00305F34"/>
    <w:rsid w:val="003100E8"/>
    <w:rsid w:val="0031116A"/>
    <w:rsid w:val="003112FA"/>
    <w:rsid w:val="0031289D"/>
    <w:rsid w:val="00312D57"/>
    <w:rsid w:val="00313C99"/>
    <w:rsid w:val="0031517F"/>
    <w:rsid w:val="00315369"/>
    <w:rsid w:val="00315893"/>
    <w:rsid w:val="00315E7A"/>
    <w:rsid w:val="00317AE7"/>
    <w:rsid w:val="0032059A"/>
    <w:rsid w:val="0032113B"/>
    <w:rsid w:val="0032172C"/>
    <w:rsid w:val="003218B2"/>
    <w:rsid w:val="003241CC"/>
    <w:rsid w:val="00324F85"/>
    <w:rsid w:val="0032573A"/>
    <w:rsid w:val="00325C05"/>
    <w:rsid w:val="00326131"/>
    <w:rsid w:val="00326569"/>
    <w:rsid w:val="00326858"/>
    <w:rsid w:val="00326F5B"/>
    <w:rsid w:val="00327DC3"/>
    <w:rsid w:val="00330A6B"/>
    <w:rsid w:val="003311D6"/>
    <w:rsid w:val="003325E8"/>
    <w:rsid w:val="00332B0D"/>
    <w:rsid w:val="00335619"/>
    <w:rsid w:val="003368AD"/>
    <w:rsid w:val="00337DF1"/>
    <w:rsid w:val="00337E79"/>
    <w:rsid w:val="003412CD"/>
    <w:rsid w:val="003421AB"/>
    <w:rsid w:val="00342249"/>
    <w:rsid w:val="003422DF"/>
    <w:rsid w:val="0034313A"/>
    <w:rsid w:val="003444F2"/>
    <w:rsid w:val="00344CC1"/>
    <w:rsid w:val="00345EF4"/>
    <w:rsid w:val="0034776D"/>
    <w:rsid w:val="00351D6F"/>
    <w:rsid w:val="00352B4D"/>
    <w:rsid w:val="00352C60"/>
    <w:rsid w:val="00353E5E"/>
    <w:rsid w:val="00354024"/>
    <w:rsid w:val="0035403A"/>
    <w:rsid w:val="003561AC"/>
    <w:rsid w:val="00361FE6"/>
    <w:rsid w:val="0036488B"/>
    <w:rsid w:val="003675DC"/>
    <w:rsid w:val="00370713"/>
    <w:rsid w:val="00370C3D"/>
    <w:rsid w:val="00370EDB"/>
    <w:rsid w:val="003712A6"/>
    <w:rsid w:val="003729F5"/>
    <w:rsid w:val="003729FD"/>
    <w:rsid w:val="00373205"/>
    <w:rsid w:val="00373981"/>
    <w:rsid w:val="00374CDA"/>
    <w:rsid w:val="00376784"/>
    <w:rsid w:val="00377411"/>
    <w:rsid w:val="00377602"/>
    <w:rsid w:val="00377B70"/>
    <w:rsid w:val="00380521"/>
    <w:rsid w:val="003807F2"/>
    <w:rsid w:val="003818D5"/>
    <w:rsid w:val="00382178"/>
    <w:rsid w:val="003824F9"/>
    <w:rsid w:val="00382E5D"/>
    <w:rsid w:val="00382F96"/>
    <w:rsid w:val="00383EC6"/>
    <w:rsid w:val="00384756"/>
    <w:rsid w:val="00385252"/>
    <w:rsid w:val="00386CEF"/>
    <w:rsid w:val="003877E1"/>
    <w:rsid w:val="00387F59"/>
    <w:rsid w:val="0039342F"/>
    <w:rsid w:val="00394937"/>
    <w:rsid w:val="00395B2C"/>
    <w:rsid w:val="00395D0D"/>
    <w:rsid w:val="00396859"/>
    <w:rsid w:val="00397547"/>
    <w:rsid w:val="003A0641"/>
    <w:rsid w:val="003A097E"/>
    <w:rsid w:val="003A18A4"/>
    <w:rsid w:val="003A3998"/>
    <w:rsid w:val="003A403B"/>
    <w:rsid w:val="003A42E2"/>
    <w:rsid w:val="003A51BF"/>
    <w:rsid w:val="003B0C6E"/>
    <w:rsid w:val="003B0DB6"/>
    <w:rsid w:val="003B2087"/>
    <w:rsid w:val="003B2451"/>
    <w:rsid w:val="003B28D3"/>
    <w:rsid w:val="003B370B"/>
    <w:rsid w:val="003B37A1"/>
    <w:rsid w:val="003B4966"/>
    <w:rsid w:val="003B6BCA"/>
    <w:rsid w:val="003B71D4"/>
    <w:rsid w:val="003B72EF"/>
    <w:rsid w:val="003B79DC"/>
    <w:rsid w:val="003C04E3"/>
    <w:rsid w:val="003C1078"/>
    <w:rsid w:val="003C1153"/>
    <w:rsid w:val="003C3AF0"/>
    <w:rsid w:val="003C3B9B"/>
    <w:rsid w:val="003C3D9D"/>
    <w:rsid w:val="003C50A8"/>
    <w:rsid w:val="003C5A04"/>
    <w:rsid w:val="003C6FF0"/>
    <w:rsid w:val="003D084A"/>
    <w:rsid w:val="003D10D5"/>
    <w:rsid w:val="003D183A"/>
    <w:rsid w:val="003D1CC1"/>
    <w:rsid w:val="003D2A17"/>
    <w:rsid w:val="003D4445"/>
    <w:rsid w:val="003D676B"/>
    <w:rsid w:val="003D7343"/>
    <w:rsid w:val="003E2309"/>
    <w:rsid w:val="003E23C5"/>
    <w:rsid w:val="003E5FD5"/>
    <w:rsid w:val="003E6BE9"/>
    <w:rsid w:val="003F0D02"/>
    <w:rsid w:val="003F1B70"/>
    <w:rsid w:val="003F308E"/>
    <w:rsid w:val="003F3413"/>
    <w:rsid w:val="003F3442"/>
    <w:rsid w:val="003F4798"/>
    <w:rsid w:val="003F4FE1"/>
    <w:rsid w:val="003F5079"/>
    <w:rsid w:val="003F566C"/>
    <w:rsid w:val="003F56BA"/>
    <w:rsid w:val="003F5DCE"/>
    <w:rsid w:val="0040074B"/>
    <w:rsid w:val="0040085F"/>
    <w:rsid w:val="00401D03"/>
    <w:rsid w:val="00401F36"/>
    <w:rsid w:val="00403CEE"/>
    <w:rsid w:val="00404464"/>
    <w:rsid w:val="00404D31"/>
    <w:rsid w:val="00405083"/>
    <w:rsid w:val="0040577A"/>
    <w:rsid w:val="00405CFB"/>
    <w:rsid w:val="004066C1"/>
    <w:rsid w:val="00406EE1"/>
    <w:rsid w:val="00410D50"/>
    <w:rsid w:val="00411AD7"/>
    <w:rsid w:val="004120FD"/>
    <w:rsid w:val="0041249B"/>
    <w:rsid w:val="00412DE9"/>
    <w:rsid w:val="0041335C"/>
    <w:rsid w:val="00414327"/>
    <w:rsid w:val="00416568"/>
    <w:rsid w:val="004165AA"/>
    <w:rsid w:val="00416CB0"/>
    <w:rsid w:val="004178BD"/>
    <w:rsid w:val="00420DED"/>
    <w:rsid w:val="004212D9"/>
    <w:rsid w:val="0042237E"/>
    <w:rsid w:val="00422AD8"/>
    <w:rsid w:val="00423496"/>
    <w:rsid w:val="00423A18"/>
    <w:rsid w:val="004241B1"/>
    <w:rsid w:val="0042460C"/>
    <w:rsid w:val="00424D76"/>
    <w:rsid w:val="00427C0F"/>
    <w:rsid w:val="00430B6C"/>
    <w:rsid w:val="00431B98"/>
    <w:rsid w:val="00431CBC"/>
    <w:rsid w:val="00432469"/>
    <w:rsid w:val="00432D2A"/>
    <w:rsid w:val="00432DE5"/>
    <w:rsid w:val="0043454F"/>
    <w:rsid w:val="0043555C"/>
    <w:rsid w:val="00435AFC"/>
    <w:rsid w:val="0043696B"/>
    <w:rsid w:val="0043699F"/>
    <w:rsid w:val="00437F26"/>
    <w:rsid w:val="00440634"/>
    <w:rsid w:val="00440AE6"/>
    <w:rsid w:val="00440E25"/>
    <w:rsid w:val="00440EFC"/>
    <w:rsid w:val="0044150B"/>
    <w:rsid w:val="004415E8"/>
    <w:rsid w:val="004422A0"/>
    <w:rsid w:val="00442608"/>
    <w:rsid w:val="00445769"/>
    <w:rsid w:val="00451602"/>
    <w:rsid w:val="004516A3"/>
    <w:rsid w:val="00454F9D"/>
    <w:rsid w:val="00455190"/>
    <w:rsid w:val="00456C03"/>
    <w:rsid w:val="004627B1"/>
    <w:rsid w:val="004645A5"/>
    <w:rsid w:val="004652A0"/>
    <w:rsid w:val="004662C6"/>
    <w:rsid w:val="00466E6F"/>
    <w:rsid w:val="004679E9"/>
    <w:rsid w:val="0047117F"/>
    <w:rsid w:val="00471D51"/>
    <w:rsid w:val="0047228A"/>
    <w:rsid w:val="004725A8"/>
    <w:rsid w:val="00472D19"/>
    <w:rsid w:val="00473AA1"/>
    <w:rsid w:val="00474A4F"/>
    <w:rsid w:val="00475A76"/>
    <w:rsid w:val="00475A97"/>
    <w:rsid w:val="004760F4"/>
    <w:rsid w:val="004770EF"/>
    <w:rsid w:val="0047713A"/>
    <w:rsid w:val="00477B97"/>
    <w:rsid w:val="00480239"/>
    <w:rsid w:val="00480AD0"/>
    <w:rsid w:val="0048222F"/>
    <w:rsid w:val="0048447E"/>
    <w:rsid w:val="00484F88"/>
    <w:rsid w:val="004865B1"/>
    <w:rsid w:val="00487179"/>
    <w:rsid w:val="00487B7D"/>
    <w:rsid w:val="00487C92"/>
    <w:rsid w:val="00487DA5"/>
    <w:rsid w:val="00491F4C"/>
    <w:rsid w:val="004927B1"/>
    <w:rsid w:val="00493161"/>
    <w:rsid w:val="00493A29"/>
    <w:rsid w:val="00493F57"/>
    <w:rsid w:val="00494374"/>
    <w:rsid w:val="004A123C"/>
    <w:rsid w:val="004A1E74"/>
    <w:rsid w:val="004A3707"/>
    <w:rsid w:val="004A3B98"/>
    <w:rsid w:val="004A4223"/>
    <w:rsid w:val="004A4A05"/>
    <w:rsid w:val="004A51A0"/>
    <w:rsid w:val="004A5274"/>
    <w:rsid w:val="004A53EF"/>
    <w:rsid w:val="004A685A"/>
    <w:rsid w:val="004A6B3E"/>
    <w:rsid w:val="004A6E82"/>
    <w:rsid w:val="004B0AC8"/>
    <w:rsid w:val="004B3B46"/>
    <w:rsid w:val="004B415B"/>
    <w:rsid w:val="004C0F94"/>
    <w:rsid w:val="004C1380"/>
    <w:rsid w:val="004C14A3"/>
    <w:rsid w:val="004C1D0A"/>
    <w:rsid w:val="004C42F8"/>
    <w:rsid w:val="004C4691"/>
    <w:rsid w:val="004C51C6"/>
    <w:rsid w:val="004C5E83"/>
    <w:rsid w:val="004C62B2"/>
    <w:rsid w:val="004C71BE"/>
    <w:rsid w:val="004C7D11"/>
    <w:rsid w:val="004D2497"/>
    <w:rsid w:val="004D251B"/>
    <w:rsid w:val="004D2E53"/>
    <w:rsid w:val="004D33AC"/>
    <w:rsid w:val="004D5725"/>
    <w:rsid w:val="004D655E"/>
    <w:rsid w:val="004D74A1"/>
    <w:rsid w:val="004D7B60"/>
    <w:rsid w:val="004E1016"/>
    <w:rsid w:val="004E170A"/>
    <w:rsid w:val="004E1E8C"/>
    <w:rsid w:val="004E32AC"/>
    <w:rsid w:val="004E3B20"/>
    <w:rsid w:val="004E42AD"/>
    <w:rsid w:val="004E432B"/>
    <w:rsid w:val="004E59D4"/>
    <w:rsid w:val="004F10B6"/>
    <w:rsid w:val="004F1874"/>
    <w:rsid w:val="004F18A1"/>
    <w:rsid w:val="004F1F32"/>
    <w:rsid w:val="004F6D43"/>
    <w:rsid w:val="004F7712"/>
    <w:rsid w:val="004F7797"/>
    <w:rsid w:val="00500AFB"/>
    <w:rsid w:val="00501B88"/>
    <w:rsid w:val="00502088"/>
    <w:rsid w:val="00502F46"/>
    <w:rsid w:val="00503314"/>
    <w:rsid w:val="0050366E"/>
    <w:rsid w:val="00503849"/>
    <w:rsid w:val="00505457"/>
    <w:rsid w:val="00505743"/>
    <w:rsid w:val="0050702F"/>
    <w:rsid w:val="005106E5"/>
    <w:rsid w:val="00511892"/>
    <w:rsid w:val="005118D1"/>
    <w:rsid w:val="005121F9"/>
    <w:rsid w:val="00513BEC"/>
    <w:rsid w:val="00513E52"/>
    <w:rsid w:val="00514E1E"/>
    <w:rsid w:val="0051571E"/>
    <w:rsid w:val="00515B3B"/>
    <w:rsid w:val="00516068"/>
    <w:rsid w:val="00517BE2"/>
    <w:rsid w:val="00517BF4"/>
    <w:rsid w:val="00517C9D"/>
    <w:rsid w:val="00520967"/>
    <w:rsid w:val="005209AD"/>
    <w:rsid w:val="00520F11"/>
    <w:rsid w:val="005238DD"/>
    <w:rsid w:val="00524A60"/>
    <w:rsid w:val="00524CEA"/>
    <w:rsid w:val="00525325"/>
    <w:rsid w:val="0052554C"/>
    <w:rsid w:val="00527026"/>
    <w:rsid w:val="00527A10"/>
    <w:rsid w:val="00530781"/>
    <w:rsid w:val="00530AF0"/>
    <w:rsid w:val="0053201D"/>
    <w:rsid w:val="00532233"/>
    <w:rsid w:val="00533C77"/>
    <w:rsid w:val="0053444E"/>
    <w:rsid w:val="00535722"/>
    <w:rsid w:val="00536665"/>
    <w:rsid w:val="00537B1B"/>
    <w:rsid w:val="005406B0"/>
    <w:rsid w:val="0054140D"/>
    <w:rsid w:val="00541E39"/>
    <w:rsid w:val="005425F8"/>
    <w:rsid w:val="0054338F"/>
    <w:rsid w:val="005440B6"/>
    <w:rsid w:val="00547FC6"/>
    <w:rsid w:val="00550BDF"/>
    <w:rsid w:val="00551C92"/>
    <w:rsid w:val="005521D7"/>
    <w:rsid w:val="005532C8"/>
    <w:rsid w:val="00553849"/>
    <w:rsid w:val="0055438D"/>
    <w:rsid w:val="00554AC5"/>
    <w:rsid w:val="005552E2"/>
    <w:rsid w:val="005553D0"/>
    <w:rsid w:val="00555CED"/>
    <w:rsid w:val="00556E0E"/>
    <w:rsid w:val="005607A5"/>
    <w:rsid w:val="005619A3"/>
    <w:rsid w:val="00562FB7"/>
    <w:rsid w:val="0056355E"/>
    <w:rsid w:val="0056391E"/>
    <w:rsid w:val="00563A30"/>
    <w:rsid w:val="00564374"/>
    <w:rsid w:val="00565461"/>
    <w:rsid w:val="00565568"/>
    <w:rsid w:val="0056626E"/>
    <w:rsid w:val="00566405"/>
    <w:rsid w:val="00566F35"/>
    <w:rsid w:val="00567824"/>
    <w:rsid w:val="00567868"/>
    <w:rsid w:val="0056786D"/>
    <w:rsid w:val="00573102"/>
    <w:rsid w:val="00574A93"/>
    <w:rsid w:val="0057545E"/>
    <w:rsid w:val="005763C8"/>
    <w:rsid w:val="00576DDA"/>
    <w:rsid w:val="00577AAD"/>
    <w:rsid w:val="0058076C"/>
    <w:rsid w:val="0058081F"/>
    <w:rsid w:val="005808EE"/>
    <w:rsid w:val="005809CD"/>
    <w:rsid w:val="005810C0"/>
    <w:rsid w:val="0058135F"/>
    <w:rsid w:val="005816B5"/>
    <w:rsid w:val="00582356"/>
    <w:rsid w:val="00582483"/>
    <w:rsid w:val="00583519"/>
    <w:rsid w:val="00583AAC"/>
    <w:rsid w:val="00583B1B"/>
    <w:rsid w:val="00584494"/>
    <w:rsid w:val="00585A46"/>
    <w:rsid w:val="0058747D"/>
    <w:rsid w:val="00590352"/>
    <w:rsid w:val="00591F94"/>
    <w:rsid w:val="0059203A"/>
    <w:rsid w:val="0059589C"/>
    <w:rsid w:val="00595B0A"/>
    <w:rsid w:val="00595C01"/>
    <w:rsid w:val="00595C44"/>
    <w:rsid w:val="005965DE"/>
    <w:rsid w:val="005A2593"/>
    <w:rsid w:val="005A35F5"/>
    <w:rsid w:val="005A4078"/>
    <w:rsid w:val="005A53B8"/>
    <w:rsid w:val="005A63ED"/>
    <w:rsid w:val="005A6784"/>
    <w:rsid w:val="005B032A"/>
    <w:rsid w:val="005B20BE"/>
    <w:rsid w:val="005B457E"/>
    <w:rsid w:val="005B4FD2"/>
    <w:rsid w:val="005B5050"/>
    <w:rsid w:val="005B6751"/>
    <w:rsid w:val="005C0938"/>
    <w:rsid w:val="005C0C96"/>
    <w:rsid w:val="005C0E24"/>
    <w:rsid w:val="005C31CC"/>
    <w:rsid w:val="005C3817"/>
    <w:rsid w:val="005C5B94"/>
    <w:rsid w:val="005C7E32"/>
    <w:rsid w:val="005D0B77"/>
    <w:rsid w:val="005D124D"/>
    <w:rsid w:val="005D2B66"/>
    <w:rsid w:val="005D2B87"/>
    <w:rsid w:val="005D31CF"/>
    <w:rsid w:val="005D4148"/>
    <w:rsid w:val="005D4271"/>
    <w:rsid w:val="005D456D"/>
    <w:rsid w:val="005D5D40"/>
    <w:rsid w:val="005D633B"/>
    <w:rsid w:val="005E00E1"/>
    <w:rsid w:val="005E0331"/>
    <w:rsid w:val="005E06B2"/>
    <w:rsid w:val="005E0AC1"/>
    <w:rsid w:val="005E1871"/>
    <w:rsid w:val="005E1AF1"/>
    <w:rsid w:val="005E1D6A"/>
    <w:rsid w:val="005E2465"/>
    <w:rsid w:val="005E26C1"/>
    <w:rsid w:val="005E7A60"/>
    <w:rsid w:val="005F279E"/>
    <w:rsid w:val="005F2923"/>
    <w:rsid w:val="005F5E38"/>
    <w:rsid w:val="006000A3"/>
    <w:rsid w:val="0060143E"/>
    <w:rsid w:val="00601888"/>
    <w:rsid w:val="00602121"/>
    <w:rsid w:val="00602B35"/>
    <w:rsid w:val="00604749"/>
    <w:rsid w:val="00604A29"/>
    <w:rsid w:val="00605F2E"/>
    <w:rsid w:val="0060625D"/>
    <w:rsid w:val="00607232"/>
    <w:rsid w:val="00610E54"/>
    <w:rsid w:val="00614452"/>
    <w:rsid w:val="00616297"/>
    <w:rsid w:val="0061648B"/>
    <w:rsid w:val="006173B4"/>
    <w:rsid w:val="006174E8"/>
    <w:rsid w:val="00621EF0"/>
    <w:rsid w:val="006245D6"/>
    <w:rsid w:val="0062503A"/>
    <w:rsid w:val="00625AC6"/>
    <w:rsid w:val="00626D39"/>
    <w:rsid w:val="006273C6"/>
    <w:rsid w:val="006274CC"/>
    <w:rsid w:val="00630C5D"/>
    <w:rsid w:val="00632A8F"/>
    <w:rsid w:val="00632F29"/>
    <w:rsid w:val="006334CB"/>
    <w:rsid w:val="006336C5"/>
    <w:rsid w:val="006379F2"/>
    <w:rsid w:val="0064255E"/>
    <w:rsid w:val="00643841"/>
    <w:rsid w:val="00643D3B"/>
    <w:rsid w:val="00651345"/>
    <w:rsid w:val="0065192C"/>
    <w:rsid w:val="00652D29"/>
    <w:rsid w:val="0065665E"/>
    <w:rsid w:val="006568C6"/>
    <w:rsid w:val="0066118F"/>
    <w:rsid w:val="006622BC"/>
    <w:rsid w:val="00664A67"/>
    <w:rsid w:val="006658D3"/>
    <w:rsid w:val="006666BB"/>
    <w:rsid w:val="006667AE"/>
    <w:rsid w:val="00666A1C"/>
    <w:rsid w:val="00667A5B"/>
    <w:rsid w:val="0067092F"/>
    <w:rsid w:val="00671B3E"/>
    <w:rsid w:val="00673453"/>
    <w:rsid w:val="00673AD5"/>
    <w:rsid w:val="00675152"/>
    <w:rsid w:val="00675765"/>
    <w:rsid w:val="006765D8"/>
    <w:rsid w:val="006810EF"/>
    <w:rsid w:val="00681D5F"/>
    <w:rsid w:val="006820E1"/>
    <w:rsid w:val="00683232"/>
    <w:rsid w:val="0068441C"/>
    <w:rsid w:val="00684CB0"/>
    <w:rsid w:val="00685878"/>
    <w:rsid w:val="00685BB2"/>
    <w:rsid w:val="00686DAA"/>
    <w:rsid w:val="006911D4"/>
    <w:rsid w:val="006915EC"/>
    <w:rsid w:val="006916BE"/>
    <w:rsid w:val="00691E79"/>
    <w:rsid w:val="006927CF"/>
    <w:rsid w:val="006933FC"/>
    <w:rsid w:val="006936CB"/>
    <w:rsid w:val="006938C3"/>
    <w:rsid w:val="00694161"/>
    <w:rsid w:val="0069487E"/>
    <w:rsid w:val="006952C8"/>
    <w:rsid w:val="00696A22"/>
    <w:rsid w:val="00697126"/>
    <w:rsid w:val="006A3D74"/>
    <w:rsid w:val="006A7BAE"/>
    <w:rsid w:val="006B28CC"/>
    <w:rsid w:val="006B3374"/>
    <w:rsid w:val="006B4C0F"/>
    <w:rsid w:val="006B4E06"/>
    <w:rsid w:val="006B4EE1"/>
    <w:rsid w:val="006B61CA"/>
    <w:rsid w:val="006C0EFA"/>
    <w:rsid w:val="006C1040"/>
    <w:rsid w:val="006C23E3"/>
    <w:rsid w:val="006C37D6"/>
    <w:rsid w:val="006C3C97"/>
    <w:rsid w:val="006C3E3D"/>
    <w:rsid w:val="006C441E"/>
    <w:rsid w:val="006C5439"/>
    <w:rsid w:val="006C5BF0"/>
    <w:rsid w:val="006C62AA"/>
    <w:rsid w:val="006C7458"/>
    <w:rsid w:val="006D00BB"/>
    <w:rsid w:val="006D03EB"/>
    <w:rsid w:val="006D15B3"/>
    <w:rsid w:val="006D276F"/>
    <w:rsid w:val="006D30B3"/>
    <w:rsid w:val="006D4B60"/>
    <w:rsid w:val="006D634D"/>
    <w:rsid w:val="006D67DC"/>
    <w:rsid w:val="006D7C56"/>
    <w:rsid w:val="006E1801"/>
    <w:rsid w:val="006E2B54"/>
    <w:rsid w:val="006E3515"/>
    <w:rsid w:val="006E3B66"/>
    <w:rsid w:val="006E46DF"/>
    <w:rsid w:val="006E69AF"/>
    <w:rsid w:val="006F0A41"/>
    <w:rsid w:val="006F357A"/>
    <w:rsid w:val="006F3CFE"/>
    <w:rsid w:val="006F3E88"/>
    <w:rsid w:val="006F4213"/>
    <w:rsid w:val="006F4D5E"/>
    <w:rsid w:val="006F50C5"/>
    <w:rsid w:val="006F5A74"/>
    <w:rsid w:val="007011C9"/>
    <w:rsid w:val="007011F2"/>
    <w:rsid w:val="0070182A"/>
    <w:rsid w:val="0070242F"/>
    <w:rsid w:val="00702D05"/>
    <w:rsid w:val="00704751"/>
    <w:rsid w:val="007068E5"/>
    <w:rsid w:val="007069ED"/>
    <w:rsid w:val="00706A91"/>
    <w:rsid w:val="0070765B"/>
    <w:rsid w:val="0071047D"/>
    <w:rsid w:val="00711223"/>
    <w:rsid w:val="00712D07"/>
    <w:rsid w:val="00713404"/>
    <w:rsid w:val="00713BA9"/>
    <w:rsid w:val="00714EC3"/>
    <w:rsid w:val="00717633"/>
    <w:rsid w:val="00720015"/>
    <w:rsid w:val="00720329"/>
    <w:rsid w:val="0072183B"/>
    <w:rsid w:val="00721A50"/>
    <w:rsid w:val="0072313E"/>
    <w:rsid w:val="00723CE7"/>
    <w:rsid w:val="007249F3"/>
    <w:rsid w:val="00724F55"/>
    <w:rsid w:val="00726FCF"/>
    <w:rsid w:val="0073382C"/>
    <w:rsid w:val="00733CD8"/>
    <w:rsid w:val="00735722"/>
    <w:rsid w:val="007357C9"/>
    <w:rsid w:val="00737192"/>
    <w:rsid w:val="00737560"/>
    <w:rsid w:val="00740718"/>
    <w:rsid w:val="00741651"/>
    <w:rsid w:val="00743633"/>
    <w:rsid w:val="007437DB"/>
    <w:rsid w:val="00743F81"/>
    <w:rsid w:val="00744144"/>
    <w:rsid w:val="00745985"/>
    <w:rsid w:val="00746D53"/>
    <w:rsid w:val="0074737F"/>
    <w:rsid w:val="007503D8"/>
    <w:rsid w:val="00752091"/>
    <w:rsid w:val="007523EC"/>
    <w:rsid w:val="00754CF1"/>
    <w:rsid w:val="00755126"/>
    <w:rsid w:val="00755F9B"/>
    <w:rsid w:val="00756EB0"/>
    <w:rsid w:val="00757BC1"/>
    <w:rsid w:val="007602C5"/>
    <w:rsid w:val="00760E85"/>
    <w:rsid w:val="00761549"/>
    <w:rsid w:val="00762B7E"/>
    <w:rsid w:val="00763812"/>
    <w:rsid w:val="007643E2"/>
    <w:rsid w:val="0076462F"/>
    <w:rsid w:val="007647CD"/>
    <w:rsid w:val="007703A6"/>
    <w:rsid w:val="007716A2"/>
    <w:rsid w:val="0077224E"/>
    <w:rsid w:val="007722E5"/>
    <w:rsid w:val="00772412"/>
    <w:rsid w:val="007739F2"/>
    <w:rsid w:val="00773C1D"/>
    <w:rsid w:val="00776E9D"/>
    <w:rsid w:val="007775AB"/>
    <w:rsid w:val="0077766D"/>
    <w:rsid w:val="00781B9B"/>
    <w:rsid w:val="00783484"/>
    <w:rsid w:val="007834C9"/>
    <w:rsid w:val="007842F4"/>
    <w:rsid w:val="007849EF"/>
    <w:rsid w:val="00785877"/>
    <w:rsid w:val="0078722D"/>
    <w:rsid w:val="007874AE"/>
    <w:rsid w:val="0078784D"/>
    <w:rsid w:val="0079180C"/>
    <w:rsid w:val="00794406"/>
    <w:rsid w:val="0079787A"/>
    <w:rsid w:val="007978E5"/>
    <w:rsid w:val="00797CD7"/>
    <w:rsid w:val="00797F11"/>
    <w:rsid w:val="007A35A8"/>
    <w:rsid w:val="007A3ACC"/>
    <w:rsid w:val="007A697E"/>
    <w:rsid w:val="007A734D"/>
    <w:rsid w:val="007B0854"/>
    <w:rsid w:val="007B2254"/>
    <w:rsid w:val="007B2469"/>
    <w:rsid w:val="007B25F1"/>
    <w:rsid w:val="007B4753"/>
    <w:rsid w:val="007B5A16"/>
    <w:rsid w:val="007B61C3"/>
    <w:rsid w:val="007B6D5E"/>
    <w:rsid w:val="007B7768"/>
    <w:rsid w:val="007B7774"/>
    <w:rsid w:val="007B7E2C"/>
    <w:rsid w:val="007C0052"/>
    <w:rsid w:val="007C19AA"/>
    <w:rsid w:val="007C19F0"/>
    <w:rsid w:val="007C265A"/>
    <w:rsid w:val="007C4007"/>
    <w:rsid w:val="007C495B"/>
    <w:rsid w:val="007C535F"/>
    <w:rsid w:val="007C5E25"/>
    <w:rsid w:val="007C6508"/>
    <w:rsid w:val="007C6F1D"/>
    <w:rsid w:val="007C757C"/>
    <w:rsid w:val="007C7FCF"/>
    <w:rsid w:val="007D01D9"/>
    <w:rsid w:val="007D066F"/>
    <w:rsid w:val="007D1652"/>
    <w:rsid w:val="007D459C"/>
    <w:rsid w:val="007D58AC"/>
    <w:rsid w:val="007D63B0"/>
    <w:rsid w:val="007D661B"/>
    <w:rsid w:val="007D7C21"/>
    <w:rsid w:val="007E02F5"/>
    <w:rsid w:val="007E107D"/>
    <w:rsid w:val="007E195D"/>
    <w:rsid w:val="007E301E"/>
    <w:rsid w:val="007E319F"/>
    <w:rsid w:val="007E40AC"/>
    <w:rsid w:val="007E414D"/>
    <w:rsid w:val="007E457F"/>
    <w:rsid w:val="007E5911"/>
    <w:rsid w:val="007E69A7"/>
    <w:rsid w:val="007E7414"/>
    <w:rsid w:val="007F053A"/>
    <w:rsid w:val="007F51BF"/>
    <w:rsid w:val="007F5473"/>
    <w:rsid w:val="007F6FF8"/>
    <w:rsid w:val="007F78FE"/>
    <w:rsid w:val="00800AF8"/>
    <w:rsid w:val="00800B1F"/>
    <w:rsid w:val="0080260E"/>
    <w:rsid w:val="00802A50"/>
    <w:rsid w:val="00803302"/>
    <w:rsid w:val="00804C6C"/>
    <w:rsid w:val="00804DBA"/>
    <w:rsid w:val="00804F98"/>
    <w:rsid w:val="008074C0"/>
    <w:rsid w:val="00807846"/>
    <w:rsid w:val="0081030B"/>
    <w:rsid w:val="00811E5B"/>
    <w:rsid w:val="00814636"/>
    <w:rsid w:val="008149F9"/>
    <w:rsid w:val="0081617E"/>
    <w:rsid w:val="00816B30"/>
    <w:rsid w:val="0081724F"/>
    <w:rsid w:val="008204B1"/>
    <w:rsid w:val="00820705"/>
    <w:rsid w:val="00820FB0"/>
    <w:rsid w:val="008211A4"/>
    <w:rsid w:val="00821C9A"/>
    <w:rsid w:val="00822470"/>
    <w:rsid w:val="00822B00"/>
    <w:rsid w:val="00823167"/>
    <w:rsid w:val="008233A9"/>
    <w:rsid w:val="00823D28"/>
    <w:rsid w:val="008248B6"/>
    <w:rsid w:val="0082700F"/>
    <w:rsid w:val="00827455"/>
    <w:rsid w:val="00827508"/>
    <w:rsid w:val="00830C1B"/>
    <w:rsid w:val="00831F9E"/>
    <w:rsid w:val="0083236B"/>
    <w:rsid w:val="00833E15"/>
    <w:rsid w:val="008354DC"/>
    <w:rsid w:val="00835C2D"/>
    <w:rsid w:val="00836728"/>
    <w:rsid w:val="00836E23"/>
    <w:rsid w:val="00840B78"/>
    <w:rsid w:val="008428CC"/>
    <w:rsid w:val="00843A11"/>
    <w:rsid w:val="00843E6E"/>
    <w:rsid w:val="00844B5C"/>
    <w:rsid w:val="00844BD9"/>
    <w:rsid w:val="00844C5B"/>
    <w:rsid w:val="008463B7"/>
    <w:rsid w:val="00846DAE"/>
    <w:rsid w:val="00847408"/>
    <w:rsid w:val="008479E8"/>
    <w:rsid w:val="00847A10"/>
    <w:rsid w:val="008504AE"/>
    <w:rsid w:val="00851DC0"/>
    <w:rsid w:val="00851DE0"/>
    <w:rsid w:val="008527AD"/>
    <w:rsid w:val="00852A32"/>
    <w:rsid w:val="00854DD4"/>
    <w:rsid w:val="00855247"/>
    <w:rsid w:val="00856070"/>
    <w:rsid w:val="008564F6"/>
    <w:rsid w:val="008566D9"/>
    <w:rsid w:val="00857D55"/>
    <w:rsid w:val="008604A7"/>
    <w:rsid w:val="00861098"/>
    <w:rsid w:val="0086305A"/>
    <w:rsid w:val="008638E6"/>
    <w:rsid w:val="008639AE"/>
    <w:rsid w:val="008655EB"/>
    <w:rsid w:val="00865EB0"/>
    <w:rsid w:val="008712C7"/>
    <w:rsid w:val="008717A2"/>
    <w:rsid w:val="00872E76"/>
    <w:rsid w:val="00875220"/>
    <w:rsid w:val="00875DB8"/>
    <w:rsid w:val="00876012"/>
    <w:rsid w:val="00876BBC"/>
    <w:rsid w:val="00876C02"/>
    <w:rsid w:val="008770F9"/>
    <w:rsid w:val="00880F49"/>
    <w:rsid w:val="00881A6D"/>
    <w:rsid w:val="00882E9A"/>
    <w:rsid w:val="00883E6E"/>
    <w:rsid w:val="00884306"/>
    <w:rsid w:val="00885A45"/>
    <w:rsid w:val="008861BC"/>
    <w:rsid w:val="00886C26"/>
    <w:rsid w:val="00887A26"/>
    <w:rsid w:val="0089069D"/>
    <w:rsid w:val="00890EAC"/>
    <w:rsid w:val="00892526"/>
    <w:rsid w:val="008951EB"/>
    <w:rsid w:val="00895DE3"/>
    <w:rsid w:val="00895F1F"/>
    <w:rsid w:val="00897B30"/>
    <w:rsid w:val="00897EC0"/>
    <w:rsid w:val="008A35E2"/>
    <w:rsid w:val="008A362D"/>
    <w:rsid w:val="008A3F53"/>
    <w:rsid w:val="008A4B14"/>
    <w:rsid w:val="008A6486"/>
    <w:rsid w:val="008A6DB9"/>
    <w:rsid w:val="008B3270"/>
    <w:rsid w:val="008B351D"/>
    <w:rsid w:val="008B478C"/>
    <w:rsid w:val="008B5237"/>
    <w:rsid w:val="008B5E69"/>
    <w:rsid w:val="008C074E"/>
    <w:rsid w:val="008C094D"/>
    <w:rsid w:val="008C16B0"/>
    <w:rsid w:val="008C294C"/>
    <w:rsid w:val="008C2FBD"/>
    <w:rsid w:val="008C388B"/>
    <w:rsid w:val="008C577D"/>
    <w:rsid w:val="008C6A81"/>
    <w:rsid w:val="008D31C7"/>
    <w:rsid w:val="008D35CF"/>
    <w:rsid w:val="008D4562"/>
    <w:rsid w:val="008D6B88"/>
    <w:rsid w:val="008D6E51"/>
    <w:rsid w:val="008D76B1"/>
    <w:rsid w:val="008D76DB"/>
    <w:rsid w:val="008E00FF"/>
    <w:rsid w:val="008E0757"/>
    <w:rsid w:val="008E083C"/>
    <w:rsid w:val="008E2683"/>
    <w:rsid w:val="008E32A3"/>
    <w:rsid w:val="008E5CAC"/>
    <w:rsid w:val="008E611D"/>
    <w:rsid w:val="008E75AD"/>
    <w:rsid w:val="008E75F5"/>
    <w:rsid w:val="008F1ACF"/>
    <w:rsid w:val="008F1E9E"/>
    <w:rsid w:val="008F1FBA"/>
    <w:rsid w:val="008F33C8"/>
    <w:rsid w:val="008F393A"/>
    <w:rsid w:val="008F5444"/>
    <w:rsid w:val="008F5806"/>
    <w:rsid w:val="009000CE"/>
    <w:rsid w:val="0090149A"/>
    <w:rsid w:val="009017BB"/>
    <w:rsid w:val="00901C6E"/>
    <w:rsid w:val="00902E39"/>
    <w:rsid w:val="00903229"/>
    <w:rsid w:val="009035C5"/>
    <w:rsid w:val="00904F9D"/>
    <w:rsid w:val="00905902"/>
    <w:rsid w:val="00905A73"/>
    <w:rsid w:val="00906A1E"/>
    <w:rsid w:val="00907D5C"/>
    <w:rsid w:val="00907F64"/>
    <w:rsid w:val="00910460"/>
    <w:rsid w:val="00910BB8"/>
    <w:rsid w:val="00912FAF"/>
    <w:rsid w:val="009131F1"/>
    <w:rsid w:val="00913889"/>
    <w:rsid w:val="00913A70"/>
    <w:rsid w:val="00915188"/>
    <w:rsid w:val="00915510"/>
    <w:rsid w:val="00915E3E"/>
    <w:rsid w:val="00917F0F"/>
    <w:rsid w:val="00920022"/>
    <w:rsid w:val="009201F7"/>
    <w:rsid w:val="00921DA9"/>
    <w:rsid w:val="00922FA0"/>
    <w:rsid w:val="0092349D"/>
    <w:rsid w:val="00925000"/>
    <w:rsid w:val="0092506A"/>
    <w:rsid w:val="00930354"/>
    <w:rsid w:val="009306CB"/>
    <w:rsid w:val="009306D3"/>
    <w:rsid w:val="009309B1"/>
    <w:rsid w:val="00931D22"/>
    <w:rsid w:val="00931EC6"/>
    <w:rsid w:val="00933277"/>
    <w:rsid w:val="00933859"/>
    <w:rsid w:val="0093432A"/>
    <w:rsid w:val="00935261"/>
    <w:rsid w:val="009367D8"/>
    <w:rsid w:val="00937795"/>
    <w:rsid w:val="00937DDB"/>
    <w:rsid w:val="00940DD5"/>
    <w:rsid w:val="00941068"/>
    <w:rsid w:val="009410EF"/>
    <w:rsid w:val="00941EF0"/>
    <w:rsid w:val="00942AD8"/>
    <w:rsid w:val="00944D23"/>
    <w:rsid w:val="009453C4"/>
    <w:rsid w:val="00945B6B"/>
    <w:rsid w:val="00945FC4"/>
    <w:rsid w:val="00946F7C"/>
    <w:rsid w:val="0094750D"/>
    <w:rsid w:val="009520A1"/>
    <w:rsid w:val="0095384F"/>
    <w:rsid w:val="00953B32"/>
    <w:rsid w:val="00953CC5"/>
    <w:rsid w:val="009548AC"/>
    <w:rsid w:val="009571F6"/>
    <w:rsid w:val="0095795C"/>
    <w:rsid w:val="00957E1B"/>
    <w:rsid w:val="00961D06"/>
    <w:rsid w:val="00961E02"/>
    <w:rsid w:val="00963324"/>
    <w:rsid w:val="00964111"/>
    <w:rsid w:val="0096532C"/>
    <w:rsid w:val="009659C1"/>
    <w:rsid w:val="009669F7"/>
    <w:rsid w:val="00966D59"/>
    <w:rsid w:val="0097030C"/>
    <w:rsid w:val="0097166A"/>
    <w:rsid w:val="00971F94"/>
    <w:rsid w:val="0097293B"/>
    <w:rsid w:val="0097480D"/>
    <w:rsid w:val="00976CF6"/>
    <w:rsid w:val="009778C4"/>
    <w:rsid w:val="00982112"/>
    <w:rsid w:val="009826E7"/>
    <w:rsid w:val="009836F7"/>
    <w:rsid w:val="009858C3"/>
    <w:rsid w:val="009860EE"/>
    <w:rsid w:val="00990485"/>
    <w:rsid w:val="00990DA9"/>
    <w:rsid w:val="00990F60"/>
    <w:rsid w:val="00991004"/>
    <w:rsid w:val="00992955"/>
    <w:rsid w:val="009929F8"/>
    <w:rsid w:val="00992CA3"/>
    <w:rsid w:val="0099348F"/>
    <w:rsid w:val="00993A75"/>
    <w:rsid w:val="00997AAD"/>
    <w:rsid w:val="009A052D"/>
    <w:rsid w:val="009A11A2"/>
    <w:rsid w:val="009A120E"/>
    <w:rsid w:val="009A3D69"/>
    <w:rsid w:val="009A5C5C"/>
    <w:rsid w:val="009A6A89"/>
    <w:rsid w:val="009A7BEE"/>
    <w:rsid w:val="009B0C1C"/>
    <w:rsid w:val="009B0D7F"/>
    <w:rsid w:val="009B1624"/>
    <w:rsid w:val="009B1700"/>
    <w:rsid w:val="009B176D"/>
    <w:rsid w:val="009B1AFD"/>
    <w:rsid w:val="009B1E9A"/>
    <w:rsid w:val="009B267E"/>
    <w:rsid w:val="009B2B3B"/>
    <w:rsid w:val="009B2E4A"/>
    <w:rsid w:val="009B523B"/>
    <w:rsid w:val="009B5AD9"/>
    <w:rsid w:val="009B64C8"/>
    <w:rsid w:val="009B70D2"/>
    <w:rsid w:val="009B7791"/>
    <w:rsid w:val="009B7D1A"/>
    <w:rsid w:val="009C0ED1"/>
    <w:rsid w:val="009C1908"/>
    <w:rsid w:val="009C1FA2"/>
    <w:rsid w:val="009C5FC1"/>
    <w:rsid w:val="009C60A5"/>
    <w:rsid w:val="009D1550"/>
    <w:rsid w:val="009D30C2"/>
    <w:rsid w:val="009D3C8E"/>
    <w:rsid w:val="009D3F5D"/>
    <w:rsid w:val="009D4051"/>
    <w:rsid w:val="009D5202"/>
    <w:rsid w:val="009D544E"/>
    <w:rsid w:val="009D59F9"/>
    <w:rsid w:val="009D5AD2"/>
    <w:rsid w:val="009D5BAC"/>
    <w:rsid w:val="009D6A1A"/>
    <w:rsid w:val="009D725C"/>
    <w:rsid w:val="009D7C90"/>
    <w:rsid w:val="009E0C05"/>
    <w:rsid w:val="009E0CDA"/>
    <w:rsid w:val="009E3054"/>
    <w:rsid w:val="009E4ABC"/>
    <w:rsid w:val="009E56C8"/>
    <w:rsid w:val="009E5F88"/>
    <w:rsid w:val="009E61D1"/>
    <w:rsid w:val="009E6D96"/>
    <w:rsid w:val="009E72A3"/>
    <w:rsid w:val="009E7DB6"/>
    <w:rsid w:val="009E7E64"/>
    <w:rsid w:val="009E7FE6"/>
    <w:rsid w:val="009F0972"/>
    <w:rsid w:val="009F1681"/>
    <w:rsid w:val="009F19BF"/>
    <w:rsid w:val="009F27EF"/>
    <w:rsid w:val="009F2F68"/>
    <w:rsid w:val="009F444F"/>
    <w:rsid w:val="009F45F0"/>
    <w:rsid w:val="009F6C1B"/>
    <w:rsid w:val="00A00B26"/>
    <w:rsid w:val="00A01173"/>
    <w:rsid w:val="00A01FF3"/>
    <w:rsid w:val="00A036C4"/>
    <w:rsid w:val="00A05F2B"/>
    <w:rsid w:val="00A067AA"/>
    <w:rsid w:val="00A10300"/>
    <w:rsid w:val="00A11247"/>
    <w:rsid w:val="00A118FD"/>
    <w:rsid w:val="00A12772"/>
    <w:rsid w:val="00A132DE"/>
    <w:rsid w:val="00A1449C"/>
    <w:rsid w:val="00A144F5"/>
    <w:rsid w:val="00A1547F"/>
    <w:rsid w:val="00A21AB2"/>
    <w:rsid w:val="00A21AB4"/>
    <w:rsid w:val="00A21CCF"/>
    <w:rsid w:val="00A226CA"/>
    <w:rsid w:val="00A231AF"/>
    <w:rsid w:val="00A249C2"/>
    <w:rsid w:val="00A26801"/>
    <w:rsid w:val="00A2718F"/>
    <w:rsid w:val="00A273D1"/>
    <w:rsid w:val="00A302DC"/>
    <w:rsid w:val="00A33D85"/>
    <w:rsid w:val="00A354AA"/>
    <w:rsid w:val="00A3758A"/>
    <w:rsid w:val="00A376A1"/>
    <w:rsid w:val="00A42E75"/>
    <w:rsid w:val="00A4301B"/>
    <w:rsid w:val="00A434AD"/>
    <w:rsid w:val="00A43601"/>
    <w:rsid w:val="00A43EE9"/>
    <w:rsid w:val="00A45FF4"/>
    <w:rsid w:val="00A47629"/>
    <w:rsid w:val="00A47C53"/>
    <w:rsid w:val="00A50563"/>
    <w:rsid w:val="00A5133D"/>
    <w:rsid w:val="00A51F83"/>
    <w:rsid w:val="00A52D47"/>
    <w:rsid w:val="00A54570"/>
    <w:rsid w:val="00A54FF1"/>
    <w:rsid w:val="00A56036"/>
    <w:rsid w:val="00A566CB"/>
    <w:rsid w:val="00A576DF"/>
    <w:rsid w:val="00A62595"/>
    <w:rsid w:val="00A62811"/>
    <w:rsid w:val="00A62C7C"/>
    <w:rsid w:val="00A6555B"/>
    <w:rsid w:val="00A67923"/>
    <w:rsid w:val="00A7018F"/>
    <w:rsid w:val="00A70AE2"/>
    <w:rsid w:val="00A70BF7"/>
    <w:rsid w:val="00A717F9"/>
    <w:rsid w:val="00A72451"/>
    <w:rsid w:val="00A73714"/>
    <w:rsid w:val="00A74C14"/>
    <w:rsid w:val="00A760F8"/>
    <w:rsid w:val="00A7687E"/>
    <w:rsid w:val="00A76911"/>
    <w:rsid w:val="00A76F78"/>
    <w:rsid w:val="00A807DC"/>
    <w:rsid w:val="00A8139B"/>
    <w:rsid w:val="00A8175D"/>
    <w:rsid w:val="00A8283B"/>
    <w:rsid w:val="00A82B9B"/>
    <w:rsid w:val="00A838E5"/>
    <w:rsid w:val="00A84584"/>
    <w:rsid w:val="00A84684"/>
    <w:rsid w:val="00A84ECB"/>
    <w:rsid w:val="00A85954"/>
    <w:rsid w:val="00A900C7"/>
    <w:rsid w:val="00A91EB3"/>
    <w:rsid w:val="00A9317C"/>
    <w:rsid w:val="00A933D7"/>
    <w:rsid w:val="00A93F32"/>
    <w:rsid w:val="00A9491A"/>
    <w:rsid w:val="00A94E92"/>
    <w:rsid w:val="00A961E1"/>
    <w:rsid w:val="00A972EF"/>
    <w:rsid w:val="00A978F1"/>
    <w:rsid w:val="00AA2D39"/>
    <w:rsid w:val="00AA2F11"/>
    <w:rsid w:val="00AA42DF"/>
    <w:rsid w:val="00AA4762"/>
    <w:rsid w:val="00AA4AF2"/>
    <w:rsid w:val="00AA795B"/>
    <w:rsid w:val="00AB017C"/>
    <w:rsid w:val="00AB0B0E"/>
    <w:rsid w:val="00AB16C0"/>
    <w:rsid w:val="00AB2806"/>
    <w:rsid w:val="00AB2FD4"/>
    <w:rsid w:val="00AB3186"/>
    <w:rsid w:val="00AB3431"/>
    <w:rsid w:val="00AB3433"/>
    <w:rsid w:val="00AB45F1"/>
    <w:rsid w:val="00AB6E28"/>
    <w:rsid w:val="00AC091D"/>
    <w:rsid w:val="00AC20C2"/>
    <w:rsid w:val="00AC2EB4"/>
    <w:rsid w:val="00AC3776"/>
    <w:rsid w:val="00AC3AFF"/>
    <w:rsid w:val="00AC4BA6"/>
    <w:rsid w:val="00AC4FD9"/>
    <w:rsid w:val="00AC5139"/>
    <w:rsid w:val="00AC5570"/>
    <w:rsid w:val="00AC55D8"/>
    <w:rsid w:val="00AC69B0"/>
    <w:rsid w:val="00AC739C"/>
    <w:rsid w:val="00AC7643"/>
    <w:rsid w:val="00AD3929"/>
    <w:rsid w:val="00AD40AA"/>
    <w:rsid w:val="00AD6019"/>
    <w:rsid w:val="00AD6E12"/>
    <w:rsid w:val="00AD7E63"/>
    <w:rsid w:val="00AE0225"/>
    <w:rsid w:val="00AE04B3"/>
    <w:rsid w:val="00AE0EF7"/>
    <w:rsid w:val="00AE36C3"/>
    <w:rsid w:val="00AE5075"/>
    <w:rsid w:val="00AE777D"/>
    <w:rsid w:val="00AF0C62"/>
    <w:rsid w:val="00AF1411"/>
    <w:rsid w:val="00AF183B"/>
    <w:rsid w:val="00AF1F88"/>
    <w:rsid w:val="00AF2027"/>
    <w:rsid w:val="00AF268E"/>
    <w:rsid w:val="00AF2CAD"/>
    <w:rsid w:val="00AF32DC"/>
    <w:rsid w:val="00AF3D52"/>
    <w:rsid w:val="00AF3E57"/>
    <w:rsid w:val="00AF464F"/>
    <w:rsid w:val="00AF65F2"/>
    <w:rsid w:val="00AF6A47"/>
    <w:rsid w:val="00B00F24"/>
    <w:rsid w:val="00B016D1"/>
    <w:rsid w:val="00B033A8"/>
    <w:rsid w:val="00B048FA"/>
    <w:rsid w:val="00B04B79"/>
    <w:rsid w:val="00B04BF6"/>
    <w:rsid w:val="00B04CE3"/>
    <w:rsid w:val="00B050CA"/>
    <w:rsid w:val="00B05281"/>
    <w:rsid w:val="00B063DE"/>
    <w:rsid w:val="00B107E4"/>
    <w:rsid w:val="00B12408"/>
    <w:rsid w:val="00B14C6C"/>
    <w:rsid w:val="00B158BA"/>
    <w:rsid w:val="00B160D5"/>
    <w:rsid w:val="00B17499"/>
    <w:rsid w:val="00B20228"/>
    <w:rsid w:val="00B206FF"/>
    <w:rsid w:val="00B2179B"/>
    <w:rsid w:val="00B21CD8"/>
    <w:rsid w:val="00B22B2E"/>
    <w:rsid w:val="00B258E6"/>
    <w:rsid w:val="00B26F80"/>
    <w:rsid w:val="00B27531"/>
    <w:rsid w:val="00B3010C"/>
    <w:rsid w:val="00B307C7"/>
    <w:rsid w:val="00B30C37"/>
    <w:rsid w:val="00B30C4D"/>
    <w:rsid w:val="00B3159F"/>
    <w:rsid w:val="00B31A98"/>
    <w:rsid w:val="00B32F99"/>
    <w:rsid w:val="00B335FC"/>
    <w:rsid w:val="00B35E43"/>
    <w:rsid w:val="00B365A3"/>
    <w:rsid w:val="00B37F38"/>
    <w:rsid w:val="00B4122C"/>
    <w:rsid w:val="00B41B78"/>
    <w:rsid w:val="00B44232"/>
    <w:rsid w:val="00B44668"/>
    <w:rsid w:val="00B44727"/>
    <w:rsid w:val="00B45F9C"/>
    <w:rsid w:val="00B460A8"/>
    <w:rsid w:val="00B46C16"/>
    <w:rsid w:val="00B47102"/>
    <w:rsid w:val="00B5041E"/>
    <w:rsid w:val="00B51711"/>
    <w:rsid w:val="00B51BAE"/>
    <w:rsid w:val="00B51CEC"/>
    <w:rsid w:val="00B5271B"/>
    <w:rsid w:val="00B5710D"/>
    <w:rsid w:val="00B62C89"/>
    <w:rsid w:val="00B62D34"/>
    <w:rsid w:val="00B6346B"/>
    <w:rsid w:val="00B64997"/>
    <w:rsid w:val="00B664B7"/>
    <w:rsid w:val="00B66505"/>
    <w:rsid w:val="00B66DA5"/>
    <w:rsid w:val="00B718A1"/>
    <w:rsid w:val="00B71CA9"/>
    <w:rsid w:val="00B721CC"/>
    <w:rsid w:val="00B7221B"/>
    <w:rsid w:val="00B75B99"/>
    <w:rsid w:val="00B75C4D"/>
    <w:rsid w:val="00B76FE7"/>
    <w:rsid w:val="00B77218"/>
    <w:rsid w:val="00B80B51"/>
    <w:rsid w:val="00B81858"/>
    <w:rsid w:val="00B81B08"/>
    <w:rsid w:val="00B81BD1"/>
    <w:rsid w:val="00B8355D"/>
    <w:rsid w:val="00B83560"/>
    <w:rsid w:val="00B83F41"/>
    <w:rsid w:val="00B84809"/>
    <w:rsid w:val="00B85A8F"/>
    <w:rsid w:val="00B86F51"/>
    <w:rsid w:val="00B8747B"/>
    <w:rsid w:val="00B879A4"/>
    <w:rsid w:val="00B87A6B"/>
    <w:rsid w:val="00B90734"/>
    <w:rsid w:val="00B907FC"/>
    <w:rsid w:val="00B90ADE"/>
    <w:rsid w:val="00B928BE"/>
    <w:rsid w:val="00B92D9A"/>
    <w:rsid w:val="00B94E4E"/>
    <w:rsid w:val="00B9686C"/>
    <w:rsid w:val="00BA0814"/>
    <w:rsid w:val="00BA1A65"/>
    <w:rsid w:val="00BA2D9F"/>
    <w:rsid w:val="00BA2DE8"/>
    <w:rsid w:val="00BA37D2"/>
    <w:rsid w:val="00BA3811"/>
    <w:rsid w:val="00BA3C25"/>
    <w:rsid w:val="00BA3EA1"/>
    <w:rsid w:val="00BA4807"/>
    <w:rsid w:val="00BA49E7"/>
    <w:rsid w:val="00BA5BD5"/>
    <w:rsid w:val="00BA5FF1"/>
    <w:rsid w:val="00BA60BF"/>
    <w:rsid w:val="00BA6F26"/>
    <w:rsid w:val="00BA75FD"/>
    <w:rsid w:val="00BB0A57"/>
    <w:rsid w:val="00BB1674"/>
    <w:rsid w:val="00BB1863"/>
    <w:rsid w:val="00BB200D"/>
    <w:rsid w:val="00BB253B"/>
    <w:rsid w:val="00BB3442"/>
    <w:rsid w:val="00BB4BFE"/>
    <w:rsid w:val="00BB732A"/>
    <w:rsid w:val="00BB7F3B"/>
    <w:rsid w:val="00BC1D24"/>
    <w:rsid w:val="00BC3DF8"/>
    <w:rsid w:val="00BC5A93"/>
    <w:rsid w:val="00BC6344"/>
    <w:rsid w:val="00BC6DE4"/>
    <w:rsid w:val="00BC7687"/>
    <w:rsid w:val="00BD01C4"/>
    <w:rsid w:val="00BD0FB1"/>
    <w:rsid w:val="00BD1375"/>
    <w:rsid w:val="00BD3700"/>
    <w:rsid w:val="00BD3E39"/>
    <w:rsid w:val="00BD4561"/>
    <w:rsid w:val="00BD676B"/>
    <w:rsid w:val="00BD6B6F"/>
    <w:rsid w:val="00BD7E65"/>
    <w:rsid w:val="00BE0979"/>
    <w:rsid w:val="00BE0A97"/>
    <w:rsid w:val="00BE111D"/>
    <w:rsid w:val="00BE201E"/>
    <w:rsid w:val="00BE2528"/>
    <w:rsid w:val="00BE2CCC"/>
    <w:rsid w:val="00BE2CFB"/>
    <w:rsid w:val="00BE344F"/>
    <w:rsid w:val="00BE491F"/>
    <w:rsid w:val="00BE4B82"/>
    <w:rsid w:val="00BE5405"/>
    <w:rsid w:val="00BE58C6"/>
    <w:rsid w:val="00BE72D4"/>
    <w:rsid w:val="00BE774E"/>
    <w:rsid w:val="00BE77E4"/>
    <w:rsid w:val="00BF5006"/>
    <w:rsid w:val="00C003FE"/>
    <w:rsid w:val="00C01962"/>
    <w:rsid w:val="00C01C13"/>
    <w:rsid w:val="00C0296F"/>
    <w:rsid w:val="00C02A0A"/>
    <w:rsid w:val="00C02ED7"/>
    <w:rsid w:val="00C03095"/>
    <w:rsid w:val="00C0386E"/>
    <w:rsid w:val="00C043B6"/>
    <w:rsid w:val="00C049C6"/>
    <w:rsid w:val="00C0632A"/>
    <w:rsid w:val="00C07FF8"/>
    <w:rsid w:val="00C103E8"/>
    <w:rsid w:val="00C11B81"/>
    <w:rsid w:val="00C1222D"/>
    <w:rsid w:val="00C133BD"/>
    <w:rsid w:val="00C1384A"/>
    <w:rsid w:val="00C167B1"/>
    <w:rsid w:val="00C168A4"/>
    <w:rsid w:val="00C212BB"/>
    <w:rsid w:val="00C21448"/>
    <w:rsid w:val="00C21630"/>
    <w:rsid w:val="00C227F8"/>
    <w:rsid w:val="00C2410D"/>
    <w:rsid w:val="00C247A7"/>
    <w:rsid w:val="00C248D5"/>
    <w:rsid w:val="00C260A0"/>
    <w:rsid w:val="00C266C2"/>
    <w:rsid w:val="00C26F6A"/>
    <w:rsid w:val="00C27E6C"/>
    <w:rsid w:val="00C323AE"/>
    <w:rsid w:val="00C328FD"/>
    <w:rsid w:val="00C33455"/>
    <w:rsid w:val="00C338AB"/>
    <w:rsid w:val="00C35AC7"/>
    <w:rsid w:val="00C37403"/>
    <w:rsid w:val="00C37FA8"/>
    <w:rsid w:val="00C41C3D"/>
    <w:rsid w:val="00C420ED"/>
    <w:rsid w:val="00C42CE0"/>
    <w:rsid w:val="00C42FC9"/>
    <w:rsid w:val="00C43F8E"/>
    <w:rsid w:val="00C4599C"/>
    <w:rsid w:val="00C46D38"/>
    <w:rsid w:val="00C50630"/>
    <w:rsid w:val="00C52035"/>
    <w:rsid w:val="00C52A85"/>
    <w:rsid w:val="00C5769A"/>
    <w:rsid w:val="00C576A7"/>
    <w:rsid w:val="00C629B6"/>
    <w:rsid w:val="00C64016"/>
    <w:rsid w:val="00C6465D"/>
    <w:rsid w:val="00C650C0"/>
    <w:rsid w:val="00C67957"/>
    <w:rsid w:val="00C679BC"/>
    <w:rsid w:val="00C71577"/>
    <w:rsid w:val="00C71B78"/>
    <w:rsid w:val="00C72294"/>
    <w:rsid w:val="00C73B33"/>
    <w:rsid w:val="00C769DA"/>
    <w:rsid w:val="00C76B09"/>
    <w:rsid w:val="00C77FF4"/>
    <w:rsid w:val="00C84C0F"/>
    <w:rsid w:val="00C850DE"/>
    <w:rsid w:val="00C85276"/>
    <w:rsid w:val="00C86885"/>
    <w:rsid w:val="00C90473"/>
    <w:rsid w:val="00C90935"/>
    <w:rsid w:val="00C912CC"/>
    <w:rsid w:val="00C9426D"/>
    <w:rsid w:val="00C95989"/>
    <w:rsid w:val="00C97927"/>
    <w:rsid w:val="00C97C25"/>
    <w:rsid w:val="00CA023D"/>
    <w:rsid w:val="00CA1636"/>
    <w:rsid w:val="00CA1720"/>
    <w:rsid w:val="00CA2791"/>
    <w:rsid w:val="00CA3F40"/>
    <w:rsid w:val="00CA7AD9"/>
    <w:rsid w:val="00CB00A4"/>
    <w:rsid w:val="00CB015A"/>
    <w:rsid w:val="00CB0E1B"/>
    <w:rsid w:val="00CB2184"/>
    <w:rsid w:val="00CB25BB"/>
    <w:rsid w:val="00CB2A9A"/>
    <w:rsid w:val="00CB2D5E"/>
    <w:rsid w:val="00CB3D55"/>
    <w:rsid w:val="00CB5FEC"/>
    <w:rsid w:val="00CC0AAC"/>
    <w:rsid w:val="00CC433E"/>
    <w:rsid w:val="00CC4673"/>
    <w:rsid w:val="00CC4A17"/>
    <w:rsid w:val="00CC51A5"/>
    <w:rsid w:val="00CC7B80"/>
    <w:rsid w:val="00CD005A"/>
    <w:rsid w:val="00CD2141"/>
    <w:rsid w:val="00CD3DBD"/>
    <w:rsid w:val="00CD4495"/>
    <w:rsid w:val="00CD455A"/>
    <w:rsid w:val="00CD56D6"/>
    <w:rsid w:val="00CD66DA"/>
    <w:rsid w:val="00CD69BA"/>
    <w:rsid w:val="00CD6A7B"/>
    <w:rsid w:val="00CD7651"/>
    <w:rsid w:val="00CE32FA"/>
    <w:rsid w:val="00CE3778"/>
    <w:rsid w:val="00CE3801"/>
    <w:rsid w:val="00CE6566"/>
    <w:rsid w:val="00CF09F3"/>
    <w:rsid w:val="00CF0D1D"/>
    <w:rsid w:val="00CF1586"/>
    <w:rsid w:val="00CF3309"/>
    <w:rsid w:val="00CF36A6"/>
    <w:rsid w:val="00CF3948"/>
    <w:rsid w:val="00CF3A55"/>
    <w:rsid w:val="00CF3AE6"/>
    <w:rsid w:val="00CF3EED"/>
    <w:rsid w:val="00CF4482"/>
    <w:rsid w:val="00CF637F"/>
    <w:rsid w:val="00CF6AFC"/>
    <w:rsid w:val="00CF6CD4"/>
    <w:rsid w:val="00CF6F32"/>
    <w:rsid w:val="00D004EF"/>
    <w:rsid w:val="00D007AE"/>
    <w:rsid w:val="00D01DEE"/>
    <w:rsid w:val="00D04673"/>
    <w:rsid w:val="00D04715"/>
    <w:rsid w:val="00D04F88"/>
    <w:rsid w:val="00D05F34"/>
    <w:rsid w:val="00D102E3"/>
    <w:rsid w:val="00D106C1"/>
    <w:rsid w:val="00D10B00"/>
    <w:rsid w:val="00D10E7B"/>
    <w:rsid w:val="00D11922"/>
    <w:rsid w:val="00D119E0"/>
    <w:rsid w:val="00D1216F"/>
    <w:rsid w:val="00D12361"/>
    <w:rsid w:val="00D127AD"/>
    <w:rsid w:val="00D13DA4"/>
    <w:rsid w:val="00D15024"/>
    <w:rsid w:val="00D15700"/>
    <w:rsid w:val="00D15B21"/>
    <w:rsid w:val="00D16B45"/>
    <w:rsid w:val="00D17187"/>
    <w:rsid w:val="00D201C5"/>
    <w:rsid w:val="00D217A3"/>
    <w:rsid w:val="00D23E5C"/>
    <w:rsid w:val="00D24193"/>
    <w:rsid w:val="00D24647"/>
    <w:rsid w:val="00D270BF"/>
    <w:rsid w:val="00D27A23"/>
    <w:rsid w:val="00D30549"/>
    <w:rsid w:val="00D30D3F"/>
    <w:rsid w:val="00D320B3"/>
    <w:rsid w:val="00D32BB1"/>
    <w:rsid w:val="00D3353B"/>
    <w:rsid w:val="00D33E68"/>
    <w:rsid w:val="00D34523"/>
    <w:rsid w:val="00D34888"/>
    <w:rsid w:val="00D41AD9"/>
    <w:rsid w:val="00D41ECE"/>
    <w:rsid w:val="00D420B9"/>
    <w:rsid w:val="00D50705"/>
    <w:rsid w:val="00D50C6F"/>
    <w:rsid w:val="00D50D1D"/>
    <w:rsid w:val="00D51611"/>
    <w:rsid w:val="00D51CE7"/>
    <w:rsid w:val="00D52076"/>
    <w:rsid w:val="00D52A61"/>
    <w:rsid w:val="00D52C52"/>
    <w:rsid w:val="00D52F91"/>
    <w:rsid w:val="00D545DB"/>
    <w:rsid w:val="00D5474C"/>
    <w:rsid w:val="00D54B58"/>
    <w:rsid w:val="00D56C10"/>
    <w:rsid w:val="00D57758"/>
    <w:rsid w:val="00D5778B"/>
    <w:rsid w:val="00D57B70"/>
    <w:rsid w:val="00D57CD2"/>
    <w:rsid w:val="00D604FD"/>
    <w:rsid w:val="00D60780"/>
    <w:rsid w:val="00D609EB"/>
    <w:rsid w:val="00D60F28"/>
    <w:rsid w:val="00D619B1"/>
    <w:rsid w:val="00D61EAE"/>
    <w:rsid w:val="00D62490"/>
    <w:rsid w:val="00D637EC"/>
    <w:rsid w:val="00D63B2D"/>
    <w:rsid w:val="00D65139"/>
    <w:rsid w:val="00D66A74"/>
    <w:rsid w:val="00D66C40"/>
    <w:rsid w:val="00D70822"/>
    <w:rsid w:val="00D714D8"/>
    <w:rsid w:val="00D7258A"/>
    <w:rsid w:val="00D72C84"/>
    <w:rsid w:val="00D72EF2"/>
    <w:rsid w:val="00D73329"/>
    <w:rsid w:val="00D75C4E"/>
    <w:rsid w:val="00D762BF"/>
    <w:rsid w:val="00D8121F"/>
    <w:rsid w:val="00D8170E"/>
    <w:rsid w:val="00D81A5A"/>
    <w:rsid w:val="00D829AD"/>
    <w:rsid w:val="00D831BD"/>
    <w:rsid w:val="00D83730"/>
    <w:rsid w:val="00D8416A"/>
    <w:rsid w:val="00D84320"/>
    <w:rsid w:val="00D84AF3"/>
    <w:rsid w:val="00D85A8C"/>
    <w:rsid w:val="00D86DC3"/>
    <w:rsid w:val="00D92086"/>
    <w:rsid w:val="00D9224C"/>
    <w:rsid w:val="00D9294F"/>
    <w:rsid w:val="00D936AF"/>
    <w:rsid w:val="00D93968"/>
    <w:rsid w:val="00D93BAD"/>
    <w:rsid w:val="00D94483"/>
    <w:rsid w:val="00D96D6C"/>
    <w:rsid w:val="00D96F0F"/>
    <w:rsid w:val="00D97031"/>
    <w:rsid w:val="00D970B7"/>
    <w:rsid w:val="00DA146A"/>
    <w:rsid w:val="00DA1B39"/>
    <w:rsid w:val="00DA25ED"/>
    <w:rsid w:val="00DA2B19"/>
    <w:rsid w:val="00DA41C3"/>
    <w:rsid w:val="00DA5162"/>
    <w:rsid w:val="00DA74A9"/>
    <w:rsid w:val="00DA7F87"/>
    <w:rsid w:val="00DB049C"/>
    <w:rsid w:val="00DB0BB4"/>
    <w:rsid w:val="00DB0E61"/>
    <w:rsid w:val="00DB1834"/>
    <w:rsid w:val="00DB2869"/>
    <w:rsid w:val="00DB344F"/>
    <w:rsid w:val="00DB4362"/>
    <w:rsid w:val="00DB4ECE"/>
    <w:rsid w:val="00DB512D"/>
    <w:rsid w:val="00DB525E"/>
    <w:rsid w:val="00DB5413"/>
    <w:rsid w:val="00DB5B21"/>
    <w:rsid w:val="00DB5F21"/>
    <w:rsid w:val="00DC47B5"/>
    <w:rsid w:val="00DC5157"/>
    <w:rsid w:val="00DC54BB"/>
    <w:rsid w:val="00DD1518"/>
    <w:rsid w:val="00DD5FB5"/>
    <w:rsid w:val="00DD7EF0"/>
    <w:rsid w:val="00DE1FEF"/>
    <w:rsid w:val="00DE350B"/>
    <w:rsid w:val="00DE3827"/>
    <w:rsid w:val="00DE4383"/>
    <w:rsid w:val="00DE5F52"/>
    <w:rsid w:val="00DE6579"/>
    <w:rsid w:val="00DF00D9"/>
    <w:rsid w:val="00DF05E0"/>
    <w:rsid w:val="00DF05F3"/>
    <w:rsid w:val="00DF08E8"/>
    <w:rsid w:val="00DF0B73"/>
    <w:rsid w:val="00DF242B"/>
    <w:rsid w:val="00DF309F"/>
    <w:rsid w:val="00DF32DF"/>
    <w:rsid w:val="00DF405F"/>
    <w:rsid w:val="00DF421F"/>
    <w:rsid w:val="00DF4F4A"/>
    <w:rsid w:val="00DF5615"/>
    <w:rsid w:val="00DF58D8"/>
    <w:rsid w:val="00DF5A51"/>
    <w:rsid w:val="00DF70F9"/>
    <w:rsid w:val="00E004B2"/>
    <w:rsid w:val="00E00766"/>
    <w:rsid w:val="00E020D2"/>
    <w:rsid w:val="00E1227B"/>
    <w:rsid w:val="00E12ABC"/>
    <w:rsid w:val="00E13425"/>
    <w:rsid w:val="00E1390A"/>
    <w:rsid w:val="00E13FF4"/>
    <w:rsid w:val="00E16643"/>
    <w:rsid w:val="00E1676A"/>
    <w:rsid w:val="00E16C6C"/>
    <w:rsid w:val="00E1703E"/>
    <w:rsid w:val="00E17B0F"/>
    <w:rsid w:val="00E20425"/>
    <w:rsid w:val="00E20587"/>
    <w:rsid w:val="00E22D35"/>
    <w:rsid w:val="00E240BB"/>
    <w:rsid w:val="00E30960"/>
    <w:rsid w:val="00E31AAE"/>
    <w:rsid w:val="00E31E37"/>
    <w:rsid w:val="00E34B40"/>
    <w:rsid w:val="00E35759"/>
    <w:rsid w:val="00E36A83"/>
    <w:rsid w:val="00E36D1C"/>
    <w:rsid w:val="00E406E7"/>
    <w:rsid w:val="00E40FD6"/>
    <w:rsid w:val="00E412DE"/>
    <w:rsid w:val="00E41620"/>
    <w:rsid w:val="00E4234D"/>
    <w:rsid w:val="00E42B37"/>
    <w:rsid w:val="00E440F9"/>
    <w:rsid w:val="00E4551B"/>
    <w:rsid w:val="00E51416"/>
    <w:rsid w:val="00E528F0"/>
    <w:rsid w:val="00E5324D"/>
    <w:rsid w:val="00E5332F"/>
    <w:rsid w:val="00E5502C"/>
    <w:rsid w:val="00E55A2F"/>
    <w:rsid w:val="00E55F94"/>
    <w:rsid w:val="00E576EA"/>
    <w:rsid w:val="00E6125C"/>
    <w:rsid w:val="00E612D2"/>
    <w:rsid w:val="00E61B8A"/>
    <w:rsid w:val="00E62B5D"/>
    <w:rsid w:val="00E62C58"/>
    <w:rsid w:val="00E649B3"/>
    <w:rsid w:val="00E65585"/>
    <w:rsid w:val="00E657B3"/>
    <w:rsid w:val="00E65EB3"/>
    <w:rsid w:val="00E6726E"/>
    <w:rsid w:val="00E6748D"/>
    <w:rsid w:val="00E67534"/>
    <w:rsid w:val="00E67E46"/>
    <w:rsid w:val="00E71ECE"/>
    <w:rsid w:val="00E71EF6"/>
    <w:rsid w:val="00E727AB"/>
    <w:rsid w:val="00E73B90"/>
    <w:rsid w:val="00E74FBC"/>
    <w:rsid w:val="00E76766"/>
    <w:rsid w:val="00E8067B"/>
    <w:rsid w:val="00E81D09"/>
    <w:rsid w:val="00E825EB"/>
    <w:rsid w:val="00E827BE"/>
    <w:rsid w:val="00E854E6"/>
    <w:rsid w:val="00E86229"/>
    <w:rsid w:val="00E87C2A"/>
    <w:rsid w:val="00E906B8"/>
    <w:rsid w:val="00E90FE6"/>
    <w:rsid w:val="00E91557"/>
    <w:rsid w:val="00E9228C"/>
    <w:rsid w:val="00E93D45"/>
    <w:rsid w:val="00E94358"/>
    <w:rsid w:val="00E959D8"/>
    <w:rsid w:val="00E96001"/>
    <w:rsid w:val="00E963C5"/>
    <w:rsid w:val="00E963F0"/>
    <w:rsid w:val="00E96CC5"/>
    <w:rsid w:val="00EA1411"/>
    <w:rsid w:val="00EA18C6"/>
    <w:rsid w:val="00EA2D5C"/>
    <w:rsid w:val="00EA2F10"/>
    <w:rsid w:val="00EA521C"/>
    <w:rsid w:val="00EA672B"/>
    <w:rsid w:val="00EA67D1"/>
    <w:rsid w:val="00EA7ECF"/>
    <w:rsid w:val="00EB1D79"/>
    <w:rsid w:val="00EB31B1"/>
    <w:rsid w:val="00EB3433"/>
    <w:rsid w:val="00EB3BCE"/>
    <w:rsid w:val="00EB500F"/>
    <w:rsid w:val="00EB5254"/>
    <w:rsid w:val="00EB5404"/>
    <w:rsid w:val="00EB7C2F"/>
    <w:rsid w:val="00EC08FA"/>
    <w:rsid w:val="00EC1637"/>
    <w:rsid w:val="00EC1DF2"/>
    <w:rsid w:val="00EC20A7"/>
    <w:rsid w:val="00EC291C"/>
    <w:rsid w:val="00EC29C5"/>
    <w:rsid w:val="00EC3514"/>
    <w:rsid w:val="00EC36E5"/>
    <w:rsid w:val="00EC3850"/>
    <w:rsid w:val="00EC3C06"/>
    <w:rsid w:val="00EC3D4C"/>
    <w:rsid w:val="00EC4163"/>
    <w:rsid w:val="00EC5012"/>
    <w:rsid w:val="00ED0D06"/>
    <w:rsid w:val="00ED1ADE"/>
    <w:rsid w:val="00ED5218"/>
    <w:rsid w:val="00ED618B"/>
    <w:rsid w:val="00ED73FB"/>
    <w:rsid w:val="00EE29DF"/>
    <w:rsid w:val="00EE4E1F"/>
    <w:rsid w:val="00EE50E1"/>
    <w:rsid w:val="00EE552E"/>
    <w:rsid w:val="00EE6AF1"/>
    <w:rsid w:val="00EE6E1F"/>
    <w:rsid w:val="00EE7880"/>
    <w:rsid w:val="00EF02B6"/>
    <w:rsid w:val="00EF0708"/>
    <w:rsid w:val="00EF0A1C"/>
    <w:rsid w:val="00EF11AC"/>
    <w:rsid w:val="00EF286F"/>
    <w:rsid w:val="00EF64B3"/>
    <w:rsid w:val="00EF6A87"/>
    <w:rsid w:val="00F003E0"/>
    <w:rsid w:val="00F02469"/>
    <w:rsid w:val="00F02D16"/>
    <w:rsid w:val="00F03428"/>
    <w:rsid w:val="00F036CE"/>
    <w:rsid w:val="00F03C16"/>
    <w:rsid w:val="00F07354"/>
    <w:rsid w:val="00F10505"/>
    <w:rsid w:val="00F106BC"/>
    <w:rsid w:val="00F11691"/>
    <w:rsid w:val="00F12962"/>
    <w:rsid w:val="00F13A99"/>
    <w:rsid w:val="00F14423"/>
    <w:rsid w:val="00F14D49"/>
    <w:rsid w:val="00F158FC"/>
    <w:rsid w:val="00F15919"/>
    <w:rsid w:val="00F1605B"/>
    <w:rsid w:val="00F16CD2"/>
    <w:rsid w:val="00F16DE2"/>
    <w:rsid w:val="00F20236"/>
    <w:rsid w:val="00F20752"/>
    <w:rsid w:val="00F20CE9"/>
    <w:rsid w:val="00F21BDB"/>
    <w:rsid w:val="00F2360F"/>
    <w:rsid w:val="00F237D2"/>
    <w:rsid w:val="00F25372"/>
    <w:rsid w:val="00F25740"/>
    <w:rsid w:val="00F25F4C"/>
    <w:rsid w:val="00F26A5D"/>
    <w:rsid w:val="00F270CE"/>
    <w:rsid w:val="00F2746E"/>
    <w:rsid w:val="00F2776A"/>
    <w:rsid w:val="00F30AD6"/>
    <w:rsid w:val="00F313FD"/>
    <w:rsid w:val="00F314E8"/>
    <w:rsid w:val="00F31FC3"/>
    <w:rsid w:val="00F329FD"/>
    <w:rsid w:val="00F34A46"/>
    <w:rsid w:val="00F36E71"/>
    <w:rsid w:val="00F37374"/>
    <w:rsid w:val="00F377DD"/>
    <w:rsid w:val="00F37CFB"/>
    <w:rsid w:val="00F37D18"/>
    <w:rsid w:val="00F40FB1"/>
    <w:rsid w:val="00F419A5"/>
    <w:rsid w:val="00F41BB7"/>
    <w:rsid w:val="00F46E37"/>
    <w:rsid w:val="00F46ED3"/>
    <w:rsid w:val="00F47972"/>
    <w:rsid w:val="00F50645"/>
    <w:rsid w:val="00F50AFA"/>
    <w:rsid w:val="00F512C0"/>
    <w:rsid w:val="00F52A99"/>
    <w:rsid w:val="00F53B91"/>
    <w:rsid w:val="00F54A24"/>
    <w:rsid w:val="00F56079"/>
    <w:rsid w:val="00F566D2"/>
    <w:rsid w:val="00F5683D"/>
    <w:rsid w:val="00F57B69"/>
    <w:rsid w:val="00F60019"/>
    <w:rsid w:val="00F60698"/>
    <w:rsid w:val="00F607F0"/>
    <w:rsid w:val="00F610CC"/>
    <w:rsid w:val="00F61219"/>
    <w:rsid w:val="00F658D3"/>
    <w:rsid w:val="00F65C24"/>
    <w:rsid w:val="00F65DCE"/>
    <w:rsid w:val="00F661FA"/>
    <w:rsid w:val="00F6707B"/>
    <w:rsid w:val="00F70788"/>
    <w:rsid w:val="00F714CE"/>
    <w:rsid w:val="00F71A37"/>
    <w:rsid w:val="00F72CFC"/>
    <w:rsid w:val="00F73459"/>
    <w:rsid w:val="00F7553B"/>
    <w:rsid w:val="00F807C4"/>
    <w:rsid w:val="00F815C7"/>
    <w:rsid w:val="00F827DD"/>
    <w:rsid w:val="00F83235"/>
    <w:rsid w:val="00F84173"/>
    <w:rsid w:val="00F84A0A"/>
    <w:rsid w:val="00F851E0"/>
    <w:rsid w:val="00F85BA9"/>
    <w:rsid w:val="00F85C77"/>
    <w:rsid w:val="00F85E2F"/>
    <w:rsid w:val="00F8609E"/>
    <w:rsid w:val="00F874F2"/>
    <w:rsid w:val="00F91728"/>
    <w:rsid w:val="00F92996"/>
    <w:rsid w:val="00F93B04"/>
    <w:rsid w:val="00F93CCA"/>
    <w:rsid w:val="00F956F5"/>
    <w:rsid w:val="00F96A0F"/>
    <w:rsid w:val="00F96AE0"/>
    <w:rsid w:val="00F97671"/>
    <w:rsid w:val="00FA21B0"/>
    <w:rsid w:val="00FA30DE"/>
    <w:rsid w:val="00FA3748"/>
    <w:rsid w:val="00FA3DF0"/>
    <w:rsid w:val="00FA5FE7"/>
    <w:rsid w:val="00FA6BB5"/>
    <w:rsid w:val="00FA7067"/>
    <w:rsid w:val="00FB0A79"/>
    <w:rsid w:val="00FB11BE"/>
    <w:rsid w:val="00FB18F0"/>
    <w:rsid w:val="00FB275E"/>
    <w:rsid w:val="00FB2949"/>
    <w:rsid w:val="00FB2C8F"/>
    <w:rsid w:val="00FB37DA"/>
    <w:rsid w:val="00FB3CE5"/>
    <w:rsid w:val="00FB476E"/>
    <w:rsid w:val="00FB6713"/>
    <w:rsid w:val="00FB6756"/>
    <w:rsid w:val="00FB7F3B"/>
    <w:rsid w:val="00FC00D0"/>
    <w:rsid w:val="00FC3B2C"/>
    <w:rsid w:val="00FC44A7"/>
    <w:rsid w:val="00FC5157"/>
    <w:rsid w:val="00FC56F8"/>
    <w:rsid w:val="00FC6054"/>
    <w:rsid w:val="00FC61BB"/>
    <w:rsid w:val="00FC6533"/>
    <w:rsid w:val="00FC7508"/>
    <w:rsid w:val="00FC75FB"/>
    <w:rsid w:val="00FC7716"/>
    <w:rsid w:val="00FC7DF9"/>
    <w:rsid w:val="00FD0258"/>
    <w:rsid w:val="00FD028B"/>
    <w:rsid w:val="00FD2452"/>
    <w:rsid w:val="00FD448A"/>
    <w:rsid w:val="00FD4F2F"/>
    <w:rsid w:val="00FE06EA"/>
    <w:rsid w:val="00FE0A46"/>
    <w:rsid w:val="00FE0D26"/>
    <w:rsid w:val="00FE2AE7"/>
    <w:rsid w:val="00FE2F12"/>
    <w:rsid w:val="00FE34B2"/>
    <w:rsid w:val="00FE67DD"/>
    <w:rsid w:val="00FF0E58"/>
    <w:rsid w:val="00FF20FD"/>
    <w:rsid w:val="00FF3F3C"/>
    <w:rsid w:val="00FF4F2F"/>
    <w:rsid w:val="00FF57E8"/>
    <w:rsid w:val="00FF59E0"/>
    <w:rsid w:val="00FF6043"/>
    <w:rsid w:val="00FF7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75AAE3"/>
  <w15:chartTrackingRefBased/>
  <w15:docId w15:val="{2787F044-8561-43CC-BFE9-69D795AFB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13A"/>
    <w:pPr>
      <w:ind w:left="720"/>
      <w:contextualSpacing/>
    </w:pPr>
  </w:style>
  <w:style w:type="paragraph" w:styleId="Header">
    <w:name w:val="header"/>
    <w:basedOn w:val="Normal"/>
    <w:link w:val="HeaderChar"/>
    <w:uiPriority w:val="99"/>
    <w:unhideWhenUsed/>
    <w:rsid w:val="00AC4B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BA6"/>
  </w:style>
  <w:style w:type="paragraph" w:styleId="Footer">
    <w:name w:val="footer"/>
    <w:basedOn w:val="Normal"/>
    <w:link w:val="FooterChar"/>
    <w:uiPriority w:val="99"/>
    <w:unhideWhenUsed/>
    <w:rsid w:val="00AC4B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BA6"/>
  </w:style>
  <w:style w:type="character" w:styleId="CommentReference">
    <w:name w:val="annotation reference"/>
    <w:basedOn w:val="DefaultParagraphFont"/>
    <w:uiPriority w:val="99"/>
    <w:semiHidden/>
    <w:unhideWhenUsed/>
    <w:rsid w:val="00BE491F"/>
    <w:rPr>
      <w:sz w:val="16"/>
      <w:szCs w:val="16"/>
    </w:rPr>
  </w:style>
  <w:style w:type="paragraph" w:styleId="CommentText">
    <w:name w:val="annotation text"/>
    <w:basedOn w:val="Normal"/>
    <w:link w:val="CommentTextChar"/>
    <w:uiPriority w:val="99"/>
    <w:semiHidden/>
    <w:unhideWhenUsed/>
    <w:rsid w:val="00BE491F"/>
    <w:pPr>
      <w:spacing w:line="240" w:lineRule="auto"/>
    </w:pPr>
    <w:rPr>
      <w:sz w:val="20"/>
      <w:szCs w:val="20"/>
    </w:rPr>
  </w:style>
  <w:style w:type="character" w:customStyle="1" w:styleId="CommentTextChar">
    <w:name w:val="Comment Text Char"/>
    <w:basedOn w:val="DefaultParagraphFont"/>
    <w:link w:val="CommentText"/>
    <w:uiPriority w:val="99"/>
    <w:semiHidden/>
    <w:rsid w:val="00BE491F"/>
    <w:rPr>
      <w:sz w:val="20"/>
      <w:szCs w:val="20"/>
    </w:rPr>
  </w:style>
  <w:style w:type="paragraph" w:styleId="CommentSubject">
    <w:name w:val="annotation subject"/>
    <w:basedOn w:val="CommentText"/>
    <w:next w:val="CommentText"/>
    <w:link w:val="CommentSubjectChar"/>
    <w:uiPriority w:val="99"/>
    <w:semiHidden/>
    <w:unhideWhenUsed/>
    <w:rsid w:val="00BE491F"/>
    <w:rPr>
      <w:b/>
      <w:bCs/>
    </w:rPr>
  </w:style>
  <w:style w:type="character" w:customStyle="1" w:styleId="CommentSubjectChar">
    <w:name w:val="Comment Subject Char"/>
    <w:basedOn w:val="CommentTextChar"/>
    <w:link w:val="CommentSubject"/>
    <w:uiPriority w:val="99"/>
    <w:semiHidden/>
    <w:rsid w:val="00BE491F"/>
    <w:rPr>
      <w:b/>
      <w:bCs/>
      <w:sz w:val="20"/>
      <w:szCs w:val="20"/>
    </w:rPr>
  </w:style>
  <w:style w:type="paragraph" w:styleId="BalloonText">
    <w:name w:val="Balloon Text"/>
    <w:basedOn w:val="Normal"/>
    <w:link w:val="BalloonTextChar"/>
    <w:uiPriority w:val="99"/>
    <w:semiHidden/>
    <w:unhideWhenUsed/>
    <w:rsid w:val="00BE49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491F"/>
    <w:rPr>
      <w:rFonts w:ascii="Segoe UI" w:hAnsi="Segoe UI" w:cs="Segoe UI"/>
      <w:sz w:val="18"/>
      <w:szCs w:val="18"/>
    </w:rPr>
  </w:style>
  <w:style w:type="character" w:styleId="PlaceholderText">
    <w:name w:val="Placeholder Text"/>
    <w:basedOn w:val="DefaultParagraphFont"/>
    <w:uiPriority w:val="99"/>
    <w:semiHidden/>
    <w:rsid w:val="008354DC"/>
    <w:rPr>
      <w:color w:val="808080"/>
    </w:rPr>
  </w:style>
  <w:style w:type="paragraph" w:styleId="NormalWeb">
    <w:name w:val="Normal (Web)"/>
    <w:basedOn w:val="Normal"/>
    <w:uiPriority w:val="99"/>
    <w:unhideWhenUsed/>
    <w:rsid w:val="003059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37C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15226">
      <w:bodyDiv w:val="1"/>
      <w:marLeft w:val="0"/>
      <w:marRight w:val="0"/>
      <w:marTop w:val="0"/>
      <w:marBottom w:val="0"/>
      <w:divBdr>
        <w:top w:val="none" w:sz="0" w:space="0" w:color="auto"/>
        <w:left w:val="none" w:sz="0" w:space="0" w:color="auto"/>
        <w:bottom w:val="none" w:sz="0" w:space="0" w:color="auto"/>
        <w:right w:val="none" w:sz="0" w:space="0" w:color="auto"/>
      </w:divBdr>
    </w:div>
    <w:div w:id="221327527">
      <w:bodyDiv w:val="1"/>
      <w:marLeft w:val="0"/>
      <w:marRight w:val="0"/>
      <w:marTop w:val="0"/>
      <w:marBottom w:val="0"/>
      <w:divBdr>
        <w:top w:val="none" w:sz="0" w:space="0" w:color="auto"/>
        <w:left w:val="none" w:sz="0" w:space="0" w:color="auto"/>
        <w:bottom w:val="none" w:sz="0" w:space="0" w:color="auto"/>
        <w:right w:val="none" w:sz="0" w:space="0" w:color="auto"/>
      </w:divBdr>
    </w:div>
    <w:div w:id="285163851">
      <w:bodyDiv w:val="1"/>
      <w:marLeft w:val="0"/>
      <w:marRight w:val="0"/>
      <w:marTop w:val="0"/>
      <w:marBottom w:val="0"/>
      <w:divBdr>
        <w:top w:val="none" w:sz="0" w:space="0" w:color="auto"/>
        <w:left w:val="none" w:sz="0" w:space="0" w:color="auto"/>
        <w:bottom w:val="none" w:sz="0" w:space="0" w:color="auto"/>
        <w:right w:val="none" w:sz="0" w:space="0" w:color="auto"/>
      </w:divBdr>
    </w:div>
    <w:div w:id="587689335">
      <w:bodyDiv w:val="1"/>
      <w:marLeft w:val="0"/>
      <w:marRight w:val="0"/>
      <w:marTop w:val="0"/>
      <w:marBottom w:val="0"/>
      <w:divBdr>
        <w:top w:val="none" w:sz="0" w:space="0" w:color="auto"/>
        <w:left w:val="none" w:sz="0" w:space="0" w:color="auto"/>
        <w:bottom w:val="none" w:sz="0" w:space="0" w:color="auto"/>
        <w:right w:val="none" w:sz="0" w:space="0" w:color="auto"/>
      </w:divBdr>
    </w:div>
    <w:div w:id="596333017">
      <w:bodyDiv w:val="1"/>
      <w:marLeft w:val="0"/>
      <w:marRight w:val="0"/>
      <w:marTop w:val="0"/>
      <w:marBottom w:val="0"/>
      <w:divBdr>
        <w:top w:val="none" w:sz="0" w:space="0" w:color="auto"/>
        <w:left w:val="none" w:sz="0" w:space="0" w:color="auto"/>
        <w:bottom w:val="none" w:sz="0" w:space="0" w:color="auto"/>
        <w:right w:val="none" w:sz="0" w:space="0" w:color="auto"/>
      </w:divBdr>
    </w:div>
    <w:div w:id="739207569">
      <w:bodyDiv w:val="1"/>
      <w:marLeft w:val="0"/>
      <w:marRight w:val="0"/>
      <w:marTop w:val="0"/>
      <w:marBottom w:val="0"/>
      <w:divBdr>
        <w:top w:val="none" w:sz="0" w:space="0" w:color="auto"/>
        <w:left w:val="none" w:sz="0" w:space="0" w:color="auto"/>
        <w:bottom w:val="none" w:sz="0" w:space="0" w:color="auto"/>
        <w:right w:val="none" w:sz="0" w:space="0" w:color="auto"/>
      </w:divBdr>
      <w:divsChild>
        <w:div w:id="236788826">
          <w:marLeft w:val="0"/>
          <w:marRight w:val="0"/>
          <w:marTop w:val="0"/>
          <w:marBottom w:val="0"/>
          <w:divBdr>
            <w:top w:val="none" w:sz="0" w:space="0" w:color="auto"/>
            <w:left w:val="none" w:sz="0" w:space="0" w:color="auto"/>
            <w:bottom w:val="none" w:sz="0" w:space="0" w:color="auto"/>
            <w:right w:val="none" w:sz="0" w:space="0" w:color="auto"/>
          </w:divBdr>
          <w:divsChild>
            <w:div w:id="1710036146">
              <w:marLeft w:val="0"/>
              <w:marRight w:val="0"/>
              <w:marTop w:val="0"/>
              <w:marBottom w:val="0"/>
              <w:divBdr>
                <w:top w:val="none" w:sz="0" w:space="0" w:color="auto"/>
                <w:left w:val="none" w:sz="0" w:space="0" w:color="auto"/>
                <w:bottom w:val="single" w:sz="6" w:space="0" w:color="CCCCCC"/>
                <w:right w:val="none" w:sz="0" w:space="0" w:color="auto"/>
              </w:divBdr>
              <w:divsChild>
                <w:div w:id="80880161">
                  <w:marLeft w:val="0"/>
                  <w:marRight w:val="0"/>
                  <w:marTop w:val="0"/>
                  <w:marBottom w:val="0"/>
                  <w:divBdr>
                    <w:top w:val="none" w:sz="0" w:space="0" w:color="auto"/>
                    <w:left w:val="none" w:sz="0" w:space="0" w:color="auto"/>
                    <w:bottom w:val="none" w:sz="0" w:space="0" w:color="auto"/>
                    <w:right w:val="none" w:sz="0" w:space="0" w:color="auto"/>
                  </w:divBdr>
                  <w:divsChild>
                    <w:div w:id="19287777">
                      <w:marLeft w:val="0"/>
                      <w:marRight w:val="0"/>
                      <w:marTop w:val="0"/>
                      <w:marBottom w:val="0"/>
                      <w:divBdr>
                        <w:top w:val="none" w:sz="0" w:space="0" w:color="auto"/>
                        <w:left w:val="none" w:sz="0" w:space="0" w:color="auto"/>
                        <w:bottom w:val="none" w:sz="0" w:space="0" w:color="auto"/>
                        <w:right w:val="none" w:sz="0" w:space="0" w:color="auto"/>
                      </w:divBdr>
                    </w:div>
                    <w:div w:id="37976805">
                      <w:marLeft w:val="0"/>
                      <w:marRight w:val="0"/>
                      <w:marTop w:val="0"/>
                      <w:marBottom w:val="0"/>
                      <w:divBdr>
                        <w:top w:val="none" w:sz="0" w:space="0" w:color="auto"/>
                        <w:left w:val="none" w:sz="0" w:space="0" w:color="auto"/>
                        <w:bottom w:val="none" w:sz="0" w:space="0" w:color="auto"/>
                        <w:right w:val="none" w:sz="0" w:space="0" w:color="auto"/>
                      </w:divBdr>
                    </w:div>
                    <w:div w:id="66849854">
                      <w:marLeft w:val="0"/>
                      <w:marRight w:val="0"/>
                      <w:marTop w:val="0"/>
                      <w:marBottom w:val="0"/>
                      <w:divBdr>
                        <w:top w:val="none" w:sz="0" w:space="0" w:color="auto"/>
                        <w:left w:val="none" w:sz="0" w:space="0" w:color="auto"/>
                        <w:bottom w:val="none" w:sz="0" w:space="0" w:color="auto"/>
                        <w:right w:val="none" w:sz="0" w:space="0" w:color="auto"/>
                      </w:divBdr>
                    </w:div>
                    <w:div w:id="87846578">
                      <w:marLeft w:val="0"/>
                      <w:marRight w:val="0"/>
                      <w:marTop w:val="0"/>
                      <w:marBottom w:val="0"/>
                      <w:divBdr>
                        <w:top w:val="none" w:sz="0" w:space="0" w:color="auto"/>
                        <w:left w:val="none" w:sz="0" w:space="0" w:color="auto"/>
                        <w:bottom w:val="none" w:sz="0" w:space="0" w:color="auto"/>
                        <w:right w:val="none" w:sz="0" w:space="0" w:color="auto"/>
                      </w:divBdr>
                    </w:div>
                    <w:div w:id="155541410">
                      <w:marLeft w:val="0"/>
                      <w:marRight w:val="0"/>
                      <w:marTop w:val="0"/>
                      <w:marBottom w:val="0"/>
                      <w:divBdr>
                        <w:top w:val="none" w:sz="0" w:space="0" w:color="auto"/>
                        <w:left w:val="none" w:sz="0" w:space="0" w:color="auto"/>
                        <w:bottom w:val="none" w:sz="0" w:space="0" w:color="auto"/>
                        <w:right w:val="none" w:sz="0" w:space="0" w:color="auto"/>
                      </w:divBdr>
                    </w:div>
                    <w:div w:id="163861926">
                      <w:marLeft w:val="0"/>
                      <w:marRight w:val="0"/>
                      <w:marTop w:val="0"/>
                      <w:marBottom w:val="0"/>
                      <w:divBdr>
                        <w:top w:val="none" w:sz="0" w:space="0" w:color="auto"/>
                        <w:left w:val="none" w:sz="0" w:space="0" w:color="auto"/>
                        <w:bottom w:val="none" w:sz="0" w:space="0" w:color="auto"/>
                        <w:right w:val="none" w:sz="0" w:space="0" w:color="auto"/>
                      </w:divBdr>
                    </w:div>
                    <w:div w:id="201213238">
                      <w:marLeft w:val="0"/>
                      <w:marRight w:val="0"/>
                      <w:marTop w:val="0"/>
                      <w:marBottom w:val="0"/>
                      <w:divBdr>
                        <w:top w:val="none" w:sz="0" w:space="0" w:color="auto"/>
                        <w:left w:val="none" w:sz="0" w:space="0" w:color="auto"/>
                        <w:bottom w:val="none" w:sz="0" w:space="0" w:color="auto"/>
                        <w:right w:val="none" w:sz="0" w:space="0" w:color="auto"/>
                      </w:divBdr>
                    </w:div>
                    <w:div w:id="265700330">
                      <w:marLeft w:val="0"/>
                      <w:marRight w:val="0"/>
                      <w:marTop w:val="0"/>
                      <w:marBottom w:val="0"/>
                      <w:divBdr>
                        <w:top w:val="none" w:sz="0" w:space="0" w:color="auto"/>
                        <w:left w:val="none" w:sz="0" w:space="0" w:color="auto"/>
                        <w:bottom w:val="none" w:sz="0" w:space="0" w:color="auto"/>
                        <w:right w:val="none" w:sz="0" w:space="0" w:color="auto"/>
                      </w:divBdr>
                    </w:div>
                    <w:div w:id="310646974">
                      <w:marLeft w:val="0"/>
                      <w:marRight w:val="0"/>
                      <w:marTop w:val="0"/>
                      <w:marBottom w:val="0"/>
                      <w:divBdr>
                        <w:top w:val="none" w:sz="0" w:space="0" w:color="auto"/>
                        <w:left w:val="none" w:sz="0" w:space="0" w:color="auto"/>
                        <w:bottom w:val="none" w:sz="0" w:space="0" w:color="auto"/>
                        <w:right w:val="none" w:sz="0" w:space="0" w:color="auto"/>
                      </w:divBdr>
                    </w:div>
                    <w:div w:id="324405916">
                      <w:marLeft w:val="0"/>
                      <w:marRight w:val="0"/>
                      <w:marTop w:val="0"/>
                      <w:marBottom w:val="0"/>
                      <w:divBdr>
                        <w:top w:val="none" w:sz="0" w:space="0" w:color="auto"/>
                        <w:left w:val="none" w:sz="0" w:space="0" w:color="auto"/>
                        <w:bottom w:val="none" w:sz="0" w:space="0" w:color="auto"/>
                        <w:right w:val="none" w:sz="0" w:space="0" w:color="auto"/>
                      </w:divBdr>
                    </w:div>
                    <w:div w:id="360059268">
                      <w:marLeft w:val="0"/>
                      <w:marRight w:val="0"/>
                      <w:marTop w:val="0"/>
                      <w:marBottom w:val="0"/>
                      <w:divBdr>
                        <w:top w:val="none" w:sz="0" w:space="0" w:color="auto"/>
                        <w:left w:val="none" w:sz="0" w:space="0" w:color="auto"/>
                        <w:bottom w:val="none" w:sz="0" w:space="0" w:color="auto"/>
                        <w:right w:val="none" w:sz="0" w:space="0" w:color="auto"/>
                      </w:divBdr>
                    </w:div>
                    <w:div w:id="389228321">
                      <w:marLeft w:val="0"/>
                      <w:marRight w:val="0"/>
                      <w:marTop w:val="0"/>
                      <w:marBottom w:val="0"/>
                      <w:divBdr>
                        <w:top w:val="none" w:sz="0" w:space="0" w:color="auto"/>
                        <w:left w:val="none" w:sz="0" w:space="0" w:color="auto"/>
                        <w:bottom w:val="none" w:sz="0" w:space="0" w:color="auto"/>
                        <w:right w:val="none" w:sz="0" w:space="0" w:color="auto"/>
                      </w:divBdr>
                    </w:div>
                    <w:div w:id="509217569">
                      <w:marLeft w:val="0"/>
                      <w:marRight w:val="0"/>
                      <w:marTop w:val="0"/>
                      <w:marBottom w:val="0"/>
                      <w:divBdr>
                        <w:top w:val="none" w:sz="0" w:space="0" w:color="auto"/>
                        <w:left w:val="none" w:sz="0" w:space="0" w:color="auto"/>
                        <w:bottom w:val="none" w:sz="0" w:space="0" w:color="auto"/>
                        <w:right w:val="none" w:sz="0" w:space="0" w:color="auto"/>
                      </w:divBdr>
                    </w:div>
                    <w:div w:id="666400176">
                      <w:marLeft w:val="0"/>
                      <w:marRight w:val="0"/>
                      <w:marTop w:val="0"/>
                      <w:marBottom w:val="0"/>
                      <w:divBdr>
                        <w:top w:val="none" w:sz="0" w:space="0" w:color="auto"/>
                        <w:left w:val="none" w:sz="0" w:space="0" w:color="auto"/>
                        <w:bottom w:val="none" w:sz="0" w:space="0" w:color="auto"/>
                        <w:right w:val="none" w:sz="0" w:space="0" w:color="auto"/>
                      </w:divBdr>
                    </w:div>
                    <w:div w:id="680939108">
                      <w:marLeft w:val="0"/>
                      <w:marRight w:val="0"/>
                      <w:marTop w:val="0"/>
                      <w:marBottom w:val="0"/>
                      <w:divBdr>
                        <w:top w:val="none" w:sz="0" w:space="0" w:color="auto"/>
                        <w:left w:val="none" w:sz="0" w:space="0" w:color="auto"/>
                        <w:bottom w:val="none" w:sz="0" w:space="0" w:color="auto"/>
                        <w:right w:val="none" w:sz="0" w:space="0" w:color="auto"/>
                      </w:divBdr>
                    </w:div>
                    <w:div w:id="708411191">
                      <w:marLeft w:val="0"/>
                      <w:marRight w:val="0"/>
                      <w:marTop w:val="0"/>
                      <w:marBottom w:val="0"/>
                      <w:divBdr>
                        <w:top w:val="none" w:sz="0" w:space="0" w:color="auto"/>
                        <w:left w:val="none" w:sz="0" w:space="0" w:color="auto"/>
                        <w:bottom w:val="none" w:sz="0" w:space="0" w:color="auto"/>
                        <w:right w:val="none" w:sz="0" w:space="0" w:color="auto"/>
                      </w:divBdr>
                    </w:div>
                    <w:div w:id="761413961">
                      <w:marLeft w:val="0"/>
                      <w:marRight w:val="0"/>
                      <w:marTop w:val="0"/>
                      <w:marBottom w:val="0"/>
                      <w:divBdr>
                        <w:top w:val="none" w:sz="0" w:space="0" w:color="auto"/>
                        <w:left w:val="none" w:sz="0" w:space="0" w:color="auto"/>
                        <w:bottom w:val="none" w:sz="0" w:space="0" w:color="auto"/>
                        <w:right w:val="none" w:sz="0" w:space="0" w:color="auto"/>
                      </w:divBdr>
                    </w:div>
                    <w:div w:id="840395467">
                      <w:marLeft w:val="0"/>
                      <w:marRight w:val="0"/>
                      <w:marTop w:val="0"/>
                      <w:marBottom w:val="0"/>
                      <w:divBdr>
                        <w:top w:val="none" w:sz="0" w:space="0" w:color="auto"/>
                        <w:left w:val="none" w:sz="0" w:space="0" w:color="auto"/>
                        <w:bottom w:val="none" w:sz="0" w:space="0" w:color="auto"/>
                        <w:right w:val="none" w:sz="0" w:space="0" w:color="auto"/>
                      </w:divBdr>
                    </w:div>
                    <w:div w:id="889879824">
                      <w:marLeft w:val="0"/>
                      <w:marRight w:val="0"/>
                      <w:marTop w:val="0"/>
                      <w:marBottom w:val="0"/>
                      <w:divBdr>
                        <w:top w:val="none" w:sz="0" w:space="0" w:color="auto"/>
                        <w:left w:val="none" w:sz="0" w:space="0" w:color="auto"/>
                        <w:bottom w:val="none" w:sz="0" w:space="0" w:color="auto"/>
                        <w:right w:val="none" w:sz="0" w:space="0" w:color="auto"/>
                      </w:divBdr>
                    </w:div>
                    <w:div w:id="954826616">
                      <w:marLeft w:val="0"/>
                      <w:marRight w:val="0"/>
                      <w:marTop w:val="0"/>
                      <w:marBottom w:val="0"/>
                      <w:divBdr>
                        <w:top w:val="none" w:sz="0" w:space="0" w:color="auto"/>
                        <w:left w:val="none" w:sz="0" w:space="0" w:color="auto"/>
                        <w:bottom w:val="none" w:sz="0" w:space="0" w:color="auto"/>
                        <w:right w:val="none" w:sz="0" w:space="0" w:color="auto"/>
                      </w:divBdr>
                    </w:div>
                    <w:div w:id="1087507003">
                      <w:marLeft w:val="0"/>
                      <w:marRight w:val="0"/>
                      <w:marTop w:val="0"/>
                      <w:marBottom w:val="0"/>
                      <w:divBdr>
                        <w:top w:val="none" w:sz="0" w:space="0" w:color="auto"/>
                        <w:left w:val="none" w:sz="0" w:space="0" w:color="auto"/>
                        <w:bottom w:val="none" w:sz="0" w:space="0" w:color="auto"/>
                        <w:right w:val="none" w:sz="0" w:space="0" w:color="auto"/>
                      </w:divBdr>
                    </w:div>
                    <w:div w:id="1126122836">
                      <w:marLeft w:val="0"/>
                      <w:marRight w:val="0"/>
                      <w:marTop w:val="0"/>
                      <w:marBottom w:val="0"/>
                      <w:divBdr>
                        <w:top w:val="none" w:sz="0" w:space="0" w:color="auto"/>
                        <w:left w:val="none" w:sz="0" w:space="0" w:color="auto"/>
                        <w:bottom w:val="none" w:sz="0" w:space="0" w:color="auto"/>
                        <w:right w:val="none" w:sz="0" w:space="0" w:color="auto"/>
                      </w:divBdr>
                    </w:div>
                    <w:div w:id="1157379117">
                      <w:marLeft w:val="0"/>
                      <w:marRight w:val="0"/>
                      <w:marTop w:val="0"/>
                      <w:marBottom w:val="0"/>
                      <w:divBdr>
                        <w:top w:val="none" w:sz="0" w:space="0" w:color="auto"/>
                        <w:left w:val="none" w:sz="0" w:space="0" w:color="auto"/>
                        <w:bottom w:val="none" w:sz="0" w:space="0" w:color="auto"/>
                        <w:right w:val="none" w:sz="0" w:space="0" w:color="auto"/>
                      </w:divBdr>
                    </w:div>
                    <w:div w:id="1171070406">
                      <w:marLeft w:val="0"/>
                      <w:marRight w:val="0"/>
                      <w:marTop w:val="0"/>
                      <w:marBottom w:val="0"/>
                      <w:divBdr>
                        <w:top w:val="none" w:sz="0" w:space="0" w:color="auto"/>
                        <w:left w:val="none" w:sz="0" w:space="0" w:color="auto"/>
                        <w:bottom w:val="none" w:sz="0" w:space="0" w:color="auto"/>
                        <w:right w:val="none" w:sz="0" w:space="0" w:color="auto"/>
                      </w:divBdr>
                    </w:div>
                    <w:div w:id="1177115830">
                      <w:marLeft w:val="0"/>
                      <w:marRight w:val="0"/>
                      <w:marTop w:val="0"/>
                      <w:marBottom w:val="0"/>
                      <w:divBdr>
                        <w:top w:val="none" w:sz="0" w:space="0" w:color="auto"/>
                        <w:left w:val="none" w:sz="0" w:space="0" w:color="auto"/>
                        <w:bottom w:val="none" w:sz="0" w:space="0" w:color="auto"/>
                        <w:right w:val="none" w:sz="0" w:space="0" w:color="auto"/>
                      </w:divBdr>
                    </w:div>
                    <w:div w:id="1181820499">
                      <w:marLeft w:val="0"/>
                      <w:marRight w:val="0"/>
                      <w:marTop w:val="0"/>
                      <w:marBottom w:val="0"/>
                      <w:divBdr>
                        <w:top w:val="none" w:sz="0" w:space="0" w:color="auto"/>
                        <w:left w:val="none" w:sz="0" w:space="0" w:color="auto"/>
                        <w:bottom w:val="none" w:sz="0" w:space="0" w:color="auto"/>
                        <w:right w:val="none" w:sz="0" w:space="0" w:color="auto"/>
                      </w:divBdr>
                    </w:div>
                    <w:div w:id="1205406014">
                      <w:marLeft w:val="0"/>
                      <w:marRight w:val="0"/>
                      <w:marTop w:val="0"/>
                      <w:marBottom w:val="0"/>
                      <w:divBdr>
                        <w:top w:val="none" w:sz="0" w:space="0" w:color="auto"/>
                        <w:left w:val="none" w:sz="0" w:space="0" w:color="auto"/>
                        <w:bottom w:val="none" w:sz="0" w:space="0" w:color="auto"/>
                        <w:right w:val="none" w:sz="0" w:space="0" w:color="auto"/>
                      </w:divBdr>
                    </w:div>
                    <w:div w:id="1445421821">
                      <w:marLeft w:val="0"/>
                      <w:marRight w:val="0"/>
                      <w:marTop w:val="0"/>
                      <w:marBottom w:val="0"/>
                      <w:divBdr>
                        <w:top w:val="none" w:sz="0" w:space="0" w:color="auto"/>
                        <w:left w:val="none" w:sz="0" w:space="0" w:color="auto"/>
                        <w:bottom w:val="none" w:sz="0" w:space="0" w:color="auto"/>
                        <w:right w:val="none" w:sz="0" w:space="0" w:color="auto"/>
                      </w:divBdr>
                    </w:div>
                    <w:div w:id="1481733704">
                      <w:marLeft w:val="0"/>
                      <w:marRight w:val="0"/>
                      <w:marTop w:val="0"/>
                      <w:marBottom w:val="0"/>
                      <w:divBdr>
                        <w:top w:val="none" w:sz="0" w:space="0" w:color="auto"/>
                        <w:left w:val="none" w:sz="0" w:space="0" w:color="auto"/>
                        <w:bottom w:val="none" w:sz="0" w:space="0" w:color="auto"/>
                        <w:right w:val="none" w:sz="0" w:space="0" w:color="auto"/>
                      </w:divBdr>
                    </w:div>
                    <w:div w:id="1579707736">
                      <w:marLeft w:val="0"/>
                      <w:marRight w:val="0"/>
                      <w:marTop w:val="0"/>
                      <w:marBottom w:val="0"/>
                      <w:divBdr>
                        <w:top w:val="none" w:sz="0" w:space="0" w:color="auto"/>
                        <w:left w:val="none" w:sz="0" w:space="0" w:color="auto"/>
                        <w:bottom w:val="none" w:sz="0" w:space="0" w:color="auto"/>
                        <w:right w:val="none" w:sz="0" w:space="0" w:color="auto"/>
                      </w:divBdr>
                    </w:div>
                    <w:div w:id="1588153079">
                      <w:marLeft w:val="0"/>
                      <w:marRight w:val="0"/>
                      <w:marTop w:val="0"/>
                      <w:marBottom w:val="0"/>
                      <w:divBdr>
                        <w:top w:val="none" w:sz="0" w:space="0" w:color="auto"/>
                        <w:left w:val="none" w:sz="0" w:space="0" w:color="auto"/>
                        <w:bottom w:val="none" w:sz="0" w:space="0" w:color="auto"/>
                        <w:right w:val="none" w:sz="0" w:space="0" w:color="auto"/>
                      </w:divBdr>
                    </w:div>
                    <w:div w:id="1610816403">
                      <w:marLeft w:val="0"/>
                      <w:marRight w:val="0"/>
                      <w:marTop w:val="0"/>
                      <w:marBottom w:val="0"/>
                      <w:divBdr>
                        <w:top w:val="none" w:sz="0" w:space="0" w:color="auto"/>
                        <w:left w:val="none" w:sz="0" w:space="0" w:color="auto"/>
                        <w:bottom w:val="none" w:sz="0" w:space="0" w:color="auto"/>
                        <w:right w:val="none" w:sz="0" w:space="0" w:color="auto"/>
                      </w:divBdr>
                    </w:div>
                    <w:div w:id="1725835959">
                      <w:marLeft w:val="0"/>
                      <w:marRight w:val="0"/>
                      <w:marTop w:val="0"/>
                      <w:marBottom w:val="0"/>
                      <w:divBdr>
                        <w:top w:val="none" w:sz="0" w:space="0" w:color="auto"/>
                        <w:left w:val="none" w:sz="0" w:space="0" w:color="auto"/>
                        <w:bottom w:val="none" w:sz="0" w:space="0" w:color="auto"/>
                        <w:right w:val="none" w:sz="0" w:space="0" w:color="auto"/>
                      </w:divBdr>
                    </w:div>
                    <w:div w:id="1912931475">
                      <w:marLeft w:val="0"/>
                      <w:marRight w:val="0"/>
                      <w:marTop w:val="0"/>
                      <w:marBottom w:val="0"/>
                      <w:divBdr>
                        <w:top w:val="none" w:sz="0" w:space="0" w:color="auto"/>
                        <w:left w:val="none" w:sz="0" w:space="0" w:color="auto"/>
                        <w:bottom w:val="none" w:sz="0" w:space="0" w:color="auto"/>
                        <w:right w:val="none" w:sz="0" w:space="0" w:color="auto"/>
                      </w:divBdr>
                    </w:div>
                    <w:div w:id="1955823296">
                      <w:marLeft w:val="0"/>
                      <w:marRight w:val="0"/>
                      <w:marTop w:val="0"/>
                      <w:marBottom w:val="0"/>
                      <w:divBdr>
                        <w:top w:val="none" w:sz="0" w:space="0" w:color="auto"/>
                        <w:left w:val="none" w:sz="0" w:space="0" w:color="auto"/>
                        <w:bottom w:val="none" w:sz="0" w:space="0" w:color="auto"/>
                        <w:right w:val="none" w:sz="0" w:space="0" w:color="auto"/>
                      </w:divBdr>
                    </w:div>
                    <w:div w:id="2034529879">
                      <w:marLeft w:val="0"/>
                      <w:marRight w:val="0"/>
                      <w:marTop w:val="0"/>
                      <w:marBottom w:val="0"/>
                      <w:divBdr>
                        <w:top w:val="none" w:sz="0" w:space="0" w:color="auto"/>
                        <w:left w:val="none" w:sz="0" w:space="0" w:color="auto"/>
                        <w:bottom w:val="none" w:sz="0" w:space="0" w:color="auto"/>
                        <w:right w:val="none" w:sz="0" w:space="0" w:color="auto"/>
                      </w:divBdr>
                    </w:div>
                    <w:div w:id="2057582385">
                      <w:marLeft w:val="0"/>
                      <w:marRight w:val="0"/>
                      <w:marTop w:val="0"/>
                      <w:marBottom w:val="0"/>
                      <w:divBdr>
                        <w:top w:val="none" w:sz="0" w:space="0" w:color="auto"/>
                        <w:left w:val="none" w:sz="0" w:space="0" w:color="auto"/>
                        <w:bottom w:val="none" w:sz="0" w:space="0" w:color="auto"/>
                        <w:right w:val="none" w:sz="0" w:space="0" w:color="auto"/>
                      </w:divBdr>
                    </w:div>
                    <w:div w:id="20987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628943">
      <w:bodyDiv w:val="1"/>
      <w:marLeft w:val="0"/>
      <w:marRight w:val="0"/>
      <w:marTop w:val="0"/>
      <w:marBottom w:val="0"/>
      <w:divBdr>
        <w:top w:val="none" w:sz="0" w:space="0" w:color="auto"/>
        <w:left w:val="none" w:sz="0" w:space="0" w:color="auto"/>
        <w:bottom w:val="none" w:sz="0" w:space="0" w:color="auto"/>
        <w:right w:val="none" w:sz="0" w:space="0" w:color="auto"/>
      </w:divBdr>
    </w:div>
    <w:div w:id="802191636">
      <w:bodyDiv w:val="1"/>
      <w:marLeft w:val="0"/>
      <w:marRight w:val="0"/>
      <w:marTop w:val="0"/>
      <w:marBottom w:val="0"/>
      <w:divBdr>
        <w:top w:val="none" w:sz="0" w:space="0" w:color="auto"/>
        <w:left w:val="none" w:sz="0" w:space="0" w:color="auto"/>
        <w:bottom w:val="none" w:sz="0" w:space="0" w:color="auto"/>
        <w:right w:val="none" w:sz="0" w:space="0" w:color="auto"/>
      </w:divBdr>
    </w:div>
    <w:div w:id="999114604">
      <w:bodyDiv w:val="1"/>
      <w:marLeft w:val="0"/>
      <w:marRight w:val="0"/>
      <w:marTop w:val="0"/>
      <w:marBottom w:val="0"/>
      <w:divBdr>
        <w:top w:val="none" w:sz="0" w:space="0" w:color="auto"/>
        <w:left w:val="none" w:sz="0" w:space="0" w:color="auto"/>
        <w:bottom w:val="none" w:sz="0" w:space="0" w:color="auto"/>
        <w:right w:val="none" w:sz="0" w:space="0" w:color="auto"/>
      </w:divBdr>
      <w:divsChild>
        <w:div w:id="1436441001">
          <w:marLeft w:val="0"/>
          <w:marRight w:val="0"/>
          <w:marTop w:val="0"/>
          <w:marBottom w:val="0"/>
          <w:divBdr>
            <w:top w:val="none" w:sz="0" w:space="0" w:color="auto"/>
            <w:left w:val="none" w:sz="0" w:space="0" w:color="auto"/>
            <w:bottom w:val="none" w:sz="0" w:space="0" w:color="auto"/>
            <w:right w:val="none" w:sz="0" w:space="0" w:color="auto"/>
          </w:divBdr>
          <w:divsChild>
            <w:div w:id="204562968">
              <w:marLeft w:val="0"/>
              <w:marRight w:val="0"/>
              <w:marTop w:val="0"/>
              <w:marBottom w:val="0"/>
              <w:divBdr>
                <w:top w:val="none" w:sz="0" w:space="0" w:color="auto"/>
                <w:left w:val="none" w:sz="0" w:space="0" w:color="auto"/>
                <w:bottom w:val="single" w:sz="6" w:space="0" w:color="CCCCCC"/>
                <w:right w:val="none" w:sz="0" w:space="0" w:color="auto"/>
              </w:divBdr>
              <w:divsChild>
                <w:div w:id="260334993">
                  <w:marLeft w:val="0"/>
                  <w:marRight w:val="0"/>
                  <w:marTop w:val="0"/>
                  <w:marBottom w:val="0"/>
                  <w:divBdr>
                    <w:top w:val="none" w:sz="0" w:space="0" w:color="auto"/>
                    <w:left w:val="none" w:sz="0" w:space="0" w:color="auto"/>
                    <w:bottom w:val="none" w:sz="0" w:space="0" w:color="auto"/>
                    <w:right w:val="none" w:sz="0" w:space="0" w:color="auto"/>
                  </w:divBdr>
                  <w:divsChild>
                    <w:div w:id="87429805">
                      <w:marLeft w:val="0"/>
                      <w:marRight w:val="0"/>
                      <w:marTop w:val="0"/>
                      <w:marBottom w:val="0"/>
                      <w:divBdr>
                        <w:top w:val="none" w:sz="0" w:space="0" w:color="auto"/>
                        <w:left w:val="none" w:sz="0" w:space="0" w:color="auto"/>
                        <w:bottom w:val="none" w:sz="0" w:space="0" w:color="auto"/>
                        <w:right w:val="none" w:sz="0" w:space="0" w:color="auto"/>
                      </w:divBdr>
                    </w:div>
                    <w:div w:id="101924870">
                      <w:marLeft w:val="0"/>
                      <w:marRight w:val="0"/>
                      <w:marTop w:val="0"/>
                      <w:marBottom w:val="0"/>
                      <w:divBdr>
                        <w:top w:val="none" w:sz="0" w:space="0" w:color="auto"/>
                        <w:left w:val="none" w:sz="0" w:space="0" w:color="auto"/>
                        <w:bottom w:val="none" w:sz="0" w:space="0" w:color="auto"/>
                        <w:right w:val="none" w:sz="0" w:space="0" w:color="auto"/>
                      </w:divBdr>
                    </w:div>
                    <w:div w:id="126431501">
                      <w:marLeft w:val="0"/>
                      <w:marRight w:val="0"/>
                      <w:marTop w:val="0"/>
                      <w:marBottom w:val="0"/>
                      <w:divBdr>
                        <w:top w:val="none" w:sz="0" w:space="0" w:color="auto"/>
                        <w:left w:val="none" w:sz="0" w:space="0" w:color="auto"/>
                        <w:bottom w:val="none" w:sz="0" w:space="0" w:color="auto"/>
                        <w:right w:val="none" w:sz="0" w:space="0" w:color="auto"/>
                      </w:divBdr>
                    </w:div>
                    <w:div w:id="171384926">
                      <w:marLeft w:val="0"/>
                      <w:marRight w:val="0"/>
                      <w:marTop w:val="0"/>
                      <w:marBottom w:val="0"/>
                      <w:divBdr>
                        <w:top w:val="none" w:sz="0" w:space="0" w:color="auto"/>
                        <w:left w:val="none" w:sz="0" w:space="0" w:color="auto"/>
                        <w:bottom w:val="none" w:sz="0" w:space="0" w:color="auto"/>
                        <w:right w:val="none" w:sz="0" w:space="0" w:color="auto"/>
                      </w:divBdr>
                    </w:div>
                    <w:div w:id="182284201">
                      <w:marLeft w:val="0"/>
                      <w:marRight w:val="0"/>
                      <w:marTop w:val="0"/>
                      <w:marBottom w:val="0"/>
                      <w:divBdr>
                        <w:top w:val="none" w:sz="0" w:space="0" w:color="auto"/>
                        <w:left w:val="none" w:sz="0" w:space="0" w:color="auto"/>
                        <w:bottom w:val="none" w:sz="0" w:space="0" w:color="auto"/>
                        <w:right w:val="none" w:sz="0" w:space="0" w:color="auto"/>
                      </w:divBdr>
                    </w:div>
                    <w:div w:id="204563886">
                      <w:marLeft w:val="0"/>
                      <w:marRight w:val="0"/>
                      <w:marTop w:val="0"/>
                      <w:marBottom w:val="0"/>
                      <w:divBdr>
                        <w:top w:val="none" w:sz="0" w:space="0" w:color="auto"/>
                        <w:left w:val="none" w:sz="0" w:space="0" w:color="auto"/>
                        <w:bottom w:val="none" w:sz="0" w:space="0" w:color="auto"/>
                        <w:right w:val="none" w:sz="0" w:space="0" w:color="auto"/>
                      </w:divBdr>
                    </w:div>
                    <w:div w:id="208152603">
                      <w:marLeft w:val="0"/>
                      <w:marRight w:val="0"/>
                      <w:marTop w:val="0"/>
                      <w:marBottom w:val="0"/>
                      <w:divBdr>
                        <w:top w:val="none" w:sz="0" w:space="0" w:color="auto"/>
                        <w:left w:val="none" w:sz="0" w:space="0" w:color="auto"/>
                        <w:bottom w:val="none" w:sz="0" w:space="0" w:color="auto"/>
                        <w:right w:val="none" w:sz="0" w:space="0" w:color="auto"/>
                      </w:divBdr>
                    </w:div>
                    <w:div w:id="275717935">
                      <w:marLeft w:val="0"/>
                      <w:marRight w:val="0"/>
                      <w:marTop w:val="0"/>
                      <w:marBottom w:val="0"/>
                      <w:divBdr>
                        <w:top w:val="none" w:sz="0" w:space="0" w:color="auto"/>
                        <w:left w:val="none" w:sz="0" w:space="0" w:color="auto"/>
                        <w:bottom w:val="none" w:sz="0" w:space="0" w:color="auto"/>
                        <w:right w:val="none" w:sz="0" w:space="0" w:color="auto"/>
                      </w:divBdr>
                    </w:div>
                    <w:div w:id="390542018">
                      <w:marLeft w:val="0"/>
                      <w:marRight w:val="0"/>
                      <w:marTop w:val="0"/>
                      <w:marBottom w:val="0"/>
                      <w:divBdr>
                        <w:top w:val="none" w:sz="0" w:space="0" w:color="auto"/>
                        <w:left w:val="none" w:sz="0" w:space="0" w:color="auto"/>
                        <w:bottom w:val="none" w:sz="0" w:space="0" w:color="auto"/>
                        <w:right w:val="none" w:sz="0" w:space="0" w:color="auto"/>
                      </w:divBdr>
                    </w:div>
                    <w:div w:id="421143570">
                      <w:marLeft w:val="0"/>
                      <w:marRight w:val="0"/>
                      <w:marTop w:val="0"/>
                      <w:marBottom w:val="0"/>
                      <w:divBdr>
                        <w:top w:val="none" w:sz="0" w:space="0" w:color="auto"/>
                        <w:left w:val="none" w:sz="0" w:space="0" w:color="auto"/>
                        <w:bottom w:val="none" w:sz="0" w:space="0" w:color="auto"/>
                        <w:right w:val="none" w:sz="0" w:space="0" w:color="auto"/>
                      </w:divBdr>
                    </w:div>
                    <w:div w:id="494494537">
                      <w:marLeft w:val="0"/>
                      <w:marRight w:val="0"/>
                      <w:marTop w:val="0"/>
                      <w:marBottom w:val="0"/>
                      <w:divBdr>
                        <w:top w:val="none" w:sz="0" w:space="0" w:color="auto"/>
                        <w:left w:val="none" w:sz="0" w:space="0" w:color="auto"/>
                        <w:bottom w:val="none" w:sz="0" w:space="0" w:color="auto"/>
                        <w:right w:val="none" w:sz="0" w:space="0" w:color="auto"/>
                      </w:divBdr>
                    </w:div>
                    <w:div w:id="564031007">
                      <w:marLeft w:val="0"/>
                      <w:marRight w:val="0"/>
                      <w:marTop w:val="0"/>
                      <w:marBottom w:val="0"/>
                      <w:divBdr>
                        <w:top w:val="none" w:sz="0" w:space="0" w:color="auto"/>
                        <w:left w:val="none" w:sz="0" w:space="0" w:color="auto"/>
                        <w:bottom w:val="none" w:sz="0" w:space="0" w:color="auto"/>
                        <w:right w:val="none" w:sz="0" w:space="0" w:color="auto"/>
                      </w:divBdr>
                    </w:div>
                    <w:div w:id="647709506">
                      <w:marLeft w:val="0"/>
                      <w:marRight w:val="0"/>
                      <w:marTop w:val="0"/>
                      <w:marBottom w:val="0"/>
                      <w:divBdr>
                        <w:top w:val="none" w:sz="0" w:space="0" w:color="auto"/>
                        <w:left w:val="none" w:sz="0" w:space="0" w:color="auto"/>
                        <w:bottom w:val="none" w:sz="0" w:space="0" w:color="auto"/>
                        <w:right w:val="none" w:sz="0" w:space="0" w:color="auto"/>
                      </w:divBdr>
                    </w:div>
                    <w:div w:id="770976659">
                      <w:marLeft w:val="0"/>
                      <w:marRight w:val="0"/>
                      <w:marTop w:val="0"/>
                      <w:marBottom w:val="0"/>
                      <w:divBdr>
                        <w:top w:val="none" w:sz="0" w:space="0" w:color="auto"/>
                        <w:left w:val="none" w:sz="0" w:space="0" w:color="auto"/>
                        <w:bottom w:val="none" w:sz="0" w:space="0" w:color="auto"/>
                        <w:right w:val="none" w:sz="0" w:space="0" w:color="auto"/>
                      </w:divBdr>
                    </w:div>
                    <w:div w:id="846479046">
                      <w:marLeft w:val="0"/>
                      <w:marRight w:val="0"/>
                      <w:marTop w:val="0"/>
                      <w:marBottom w:val="0"/>
                      <w:divBdr>
                        <w:top w:val="none" w:sz="0" w:space="0" w:color="auto"/>
                        <w:left w:val="none" w:sz="0" w:space="0" w:color="auto"/>
                        <w:bottom w:val="none" w:sz="0" w:space="0" w:color="auto"/>
                        <w:right w:val="none" w:sz="0" w:space="0" w:color="auto"/>
                      </w:divBdr>
                    </w:div>
                    <w:div w:id="1122726497">
                      <w:marLeft w:val="0"/>
                      <w:marRight w:val="0"/>
                      <w:marTop w:val="0"/>
                      <w:marBottom w:val="0"/>
                      <w:divBdr>
                        <w:top w:val="none" w:sz="0" w:space="0" w:color="auto"/>
                        <w:left w:val="none" w:sz="0" w:space="0" w:color="auto"/>
                        <w:bottom w:val="none" w:sz="0" w:space="0" w:color="auto"/>
                        <w:right w:val="none" w:sz="0" w:space="0" w:color="auto"/>
                      </w:divBdr>
                    </w:div>
                    <w:div w:id="1143232548">
                      <w:marLeft w:val="0"/>
                      <w:marRight w:val="0"/>
                      <w:marTop w:val="0"/>
                      <w:marBottom w:val="0"/>
                      <w:divBdr>
                        <w:top w:val="none" w:sz="0" w:space="0" w:color="auto"/>
                        <w:left w:val="none" w:sz="0" w:space="0" w:color="auto"/>
                        <w:bottom w:val="none" w:sz="0" w:space="0" w:color="auto"/>
                        <w:right w:val="none" w:sz="0" w:space="0" w:color="auto"/>
                      </w:divBdr>
                    </w:div>
                    <w:div w:id="1181745993">
                      <w:marLeft w:val="0"/>
                      <w:marRight w:val="0"/>
                      <w:marTop w:val="0"/>
                      <w:marBottom w:val="0"/>
                      <w:divBdr>
                        <w:top w:val="none" w:sz="0" w:space="0" w:color="auto"/>
                        <w:left w:val="none" w:sz="0" w:space="0" w:color="auto"/>
                        <w:bottom w:val="none" w:sz="0" w:space="0" w:color="auto"/>
                        <w:right w:val="none" w:sz="0" w:space="0" w:color="auto"/>
                      </w:divBdr>
                    </w:div>
                    <w:div w:id="1227688397">
                      <w:marLeft w:val="0"/>
                      <w:marRight w:val="0"/>
                      <w:marTop w:val="0"/>
                      <w:marBottom w:val="0"/>
                      <w:divBdr>
                        <w:top w:val="none" w:sz="0" w:space="0" w:color="auto"/>
                        <w:left w:val="none" w:sz="0" w:space="0" w:color="auto"/>
                        <w:bottom w:val="none" w:sz="0" w:space="0" w:color="auto"/>
                        <w:right w:val="none" w:sz="0" w:space="0" w:color="auto"/>
                      </w:divBdr>
                    </w:div>
                    <w:div w:id="1245993566">
                      <w:marLeft w:val="0"/>
                      <w:marRight w:val="0"/>
                      <w:marTop w:val="0"/>
                      <w:marBottom w:val="0"/>
                      <w:divBdr>
                        <w:top w:val="none" w:sz="0" w:space="0" w:color="auto"/>
                        <w:left w:val="none" w:sz="0" w:space="0" w:color="auto"/>
                        <w:bottom w:val="none" w:sz="0" w:space="0" w:color="auto"/>
                        <w:right w:val="none" w:sz="0" w:space="0" w:color="auto"/>
                      </w:divBdr>
                    </w:div>
                    <w:div w:id="1249534275">
                      <w:marLeft w:val="0"/>
                      <w:marRight w:val="0"/>
                      <w:marTop w:val="0"/>
                      <w:marBottom w:val="0"/>
                      <w:divBdr>
                        <w:top w:val="none" w:sz="0" w:space="0" w:color="auto"/>
                        <w:left w:val="none" w:sz="0" w:space="0" w:color="auto"/>
                        <w:bottom w:val="none" w:sz="0" w:space="0" w:color="auto"/>
                        <w:right w:val="none" w:sz="0" w:space="0" w:color="auto"/>
                      </w:divBdr>
                    </w:div>
                    <w:div w:id="1267884584">
                      <w:marLeft w:val="0"/>
                      <w:marRight w:val="0"/>
                      <w:marTop w:val="0"/>
                      <w:marBottom w:val="0"/>
                      <w:divBdr>
                        <w:top w:val="none" w:sz="0" w:space="0" w:color="auto"/>
                        <w:left w:val="none" w:sz="0" w:space="0" w:color="auto"/>
                        <w:bottom w:val="none" w:sz="0" w:space="0" w:color="auto"/>
                        <w:right w:val="none" w:sz="0" w:space="0" w:color="auto"/>
                      </w:divBdr>
                    </w:div>
                    <w:div w:id="1288926172">
                      <w:marLeft w:val="0"/>
                      <w:marRight w:val="0"/>
                      <w:marTop w:val="0"/>
                      <w:marBottom w:val="0"/>
                      <w:divBdr>
                        <w:top w:val="none" w:sz="0" w:space="0" w:color="auto"/>
                        <w:left w:val="none" w:sz="0" w:space="0" w:color="auto"/>
                        <w:bottom w:val="none" w:sz="0" w:space="0" w:color="auto"/>
                        <w:right w:val="none" w:sz="0" w:space="0" w:color="auto"/>
                      </w:divBdr>
                    </w:div>
                    <w:div w:id="1294362163">
                      <w:marLeft w:val="0"/>
                      <w:marRight w:val="0"/>
                      <w:marTop w:val="0"/>
                      <w:marBottom w:val="0"/>
                      <w:divBdr>
                        <w:top w:val="none" w:sz="0" w:space="0" w:color="auto"/>
                        <w:left w:val="none" w:sz="0" w:space="0" w:color="auto"/>
                        <w:bottom w:val="none" w:sz="0" w:space="0" w:color="auto"/>
                        <w:right w:val="none" w:sz="0" w:space="0" w:color="auto"/>
                      </w:divBdr>
                    </w:div>
                    <w:div w:id="1302226905">
                      <w:marLeft w:val="0"/>
                      <w:marRight w:val="0"/>
                      <w:marTop w:val="0"/>
                      <w:marBottom w:val="0"/>
                      <w:divBdr>
                        <w:top w:val="none" w:sz="0" w:space="0" w:color="auto"/>
                        <w:left w:val="none" w:sz="0" w:space="0" w:color="auto"/>
                        <w:bottom w:val="none" w:sz="0" w:space="0" w:color="auto"/>
                        <w:right w:val="none" w:sz="0" w:space="0" w:color="auto"/>
                      </w:divBdr>
                    </w:div>
                    <w:div w:id="1338771713">
                      <w:marLeft w:val="0"/>
                      <w:marRight w:val="0"/>
                      <w:marTop w:val="0"/>
                      <w:marBottom w:val="0"/>
                      <w:divBdr>
                        <w:top w:val="none" w:sz="0" w:space="0" w:color="auto"/>
                        <w:left w:val="none" w:sz="0" w:space="0" w:color="auto"/>
                        <w:bottom w:val="none" w:sz="0" w:space="0" w:color="auto"/>
                        <w:right w:val="none" w:sz="0" w:space="0" w:color="auto"/>
                      </w:divBdr>
                    </w:div>
                    <w:div w:id="1366979079">
                      <w:marLeft w:val="0"/>
                      <w:marRight w:val="0"/>
                      <w:marTop w:val="0"/>
                      <w:marBottom w:val="0"/>
                      <w:divBdr>
                        <w:top w:val="none" w:sz="0" w:space="0" w:color="auto"/>
                        <w:left w:val="none" w:sz="0" w:space="0" w:color="auto"/>
                        <w:bottom w:val="none" w:sz="0" w:space="0" w:color="auto"/>
                        <w:right w:val="none" w:sz="0" w:space="0" w:color="auto"/>
                      </w:divBdr>
                    </w:div>
                    <w:div w:id="1458597765">
                      <w:marLeft w:val="0"/>
                      <w:marRight w:val="0"/>
                      <w:marTop w:val="0"/>
                      <w:marBottom w:val="0"/>
                      <w:divBdr>
                        <w:top w:val="none" w:sz="0" w:space="0" w:color="auto"/>
                        <w:left w:val="none" w:sz="0" w:space="0" w:color="auto"/>
                        <w:bottom w:val="none" w:sz="0" w:space="0" w:color="auto"/>
                        <w:right w:val="none" w:sz="0" w:space="0" w:color="auto"/>
                      </w:divBdr>
                    </w:div>
                    <w:div w:id="1491562879">
                      <w:marLeft w:val="0"/>
                      <w:marRight w:val="0"/>
                      <w:marTop w:val="0"/>
                      <w:marBottom w:val="0"/>
                      <w:divBdr>
                        <w:top w:val="none" w:sz="0" w:space="0" w:color="auto"/>
                        <w:left w:val="none" w:sz="0" w:space="0" w:color="auto"/>
                        <w:bottom w:val="none" w:sz="0" w:space="0" w:color="auto"/>
                        <w:right w:val="none" w:sz="0" w:space="0" w:color="auto"/>
                      </w:divBdr>
                    </w:div>
                    <w:div w:id="1493831352">
                      <w:marLeft w:val="0"/>
                      <w:marRight w:val="0"/>
                      <w:marTop w:val="0"/>
                      <w:marBottom w:val="0"/>
                      <w:divBdr>
                        <w:top w:val="none" w:sz="0" w:space="0" w:color="auto"/>
                        <w:left w:val="none" w:sz="0" w:space="0" w:color="auto"/>
                        <w:bottom w:val="none" w:sz="0" w:space="0" w:color="auto"/>
                        <w:right w:val="none" w:sz="0" w:space="0" w:color="auto"/>
                      </w:divBdr>
                    </w:div>
                    <w:div w:id="1519388439">
                      <w:marLeft w:val="0"/>
                      <w:marRight w:val="0"/>
                      <w:marTop w:val="0"/>
                      <w:marBottom w:val="0"/>
                      <w:divBdr>
                        <w:top w:val="none" w:sz="0" w:space="0" w:color="auto"/>
                        <w:left w:val="none" w:sz="0" w:space="0" w:color="auto"/>
                        <w:bottom w:val="none" w:sz="0" w:space="0" w:color="auto"/>
                        <w:right w:val="none" w:sz="0" w:space="0" w:color="auto"/>
                      </w:divBdr>
                    </w:div>
                    <w:div w:id="1625428687">
                      <w:marLeft w:val="0"/>
                      <w:marRight w:val="0"/>
                      <w:marTop w:val="0"/>
                      <w:marBottom w:val="0"/>
                      <w:divBdr>
                        <w:top w:val="none" w:sz="0" w:space="0" w:color="auto"/>
                        <w:left w:val="none" w:sz="0" w:space="0" w:color="auto"/>
                        <w:bottom w:val="none" w:sz="0" w:space="0" w:color="auto"/>
                        <w:right w:val="none" w:sz="0" w:space="0" w:color="auto"/>
                      </w:divBdr>
                    </w:div>
                    <w:div w:id="1677998469">
                      <w:marLeft w:val="0"/>
                      <w:marRight w:val="0"/>
                      <w:marTop w:val="0"/>
                      <w:marBottom w:val="0"/>
                      <w:divBdr>
                        <w:top w:val="none" w:sz="0" w:space="0" w:color="auto"/>
                        <w:left w:val="none" w:sz="0" w:space="0" w:color="auto"/>
                        <w:bottom w:val="none" w:sz="0" w:space="0" w:color="auto"/>
                        <w:right w:val="none" w:sz="0" w:space="0" w:color="auto"/>
                      </w:divBdr>
                    </w:div>
                    <w:div w:id="1691492022">
                      <w:marLeft w:val="0"/>
                      <w:marRight w:val="0"/>
                      <w:marTop w:val="0"/>
                      <w:marBottom w:val="0"/>
                      <w:divBdr>
                        <w:top w:val="none" w:sz="0" w:space="0" w:color="auto"/>
                        <w:left w:val="none" w:sz="0" w:space="0" w:color="auto"/>
                        <w:bottom w:val="none" w:sz="0" w:space="0" w:color="auto"/>
                        <w:right w:val="none" w:sz="0" w:space="0" w:color="auto"/>
                      </w:divBdr>
                    </w:div>
                    <w:div w:id="1709643490">
                      <w:marLeft w:val="0"/>
                      <w:marRight w:val="0"/>
                      <w:marTop w:val="0"/>
                      <w:marBottom w:val="0"/>
                      <w:divBdr>
                        <w:top w:val="none" w:sz="0" w:space="0" w:color="auto"/>
                        <w:left w:val="none" w:sz="0" w:space="0" w:color="auto"/>
                        <w:bottom w:val="none" w:sz="0" w:space="0" w:color="auto"/>
                        <w:right w:val="none" w:sz="0" w:space="0" w:color="auto"/>
                      </w:divBdr>
                    </w:div>
                    <w:div w:id="1855342363">
                      <w:marLeft w:val="0"/>
                      <w:marRight w:val="0"/>
                      <w:marTop w:val="0"/>
                      <w:marBottom w:val="0"/>
                      <w:divBdr>
                        <w:top w:val="none" w:sz="0" w:space="0" w:color="auto"/>
                        <w:left w:val="none" w:sz="0" w:space="0" w:color="auto"/>
                        <w:bottom w:val="none" w:sz="0" w:space="0" w:color="auto"/>
                        <w:right w:val="none" w:sz="0" w:space="0" w:color="auto"/>
                      </w:divBdr>
                    </w:div>
                    <w:div w:id="1986467171">
                      <w:marLeft w:val="0"/>
                      <w:marRight w:val="0"/>
                      <w:marTop w:val="0"/>
                      <w:marBottom w:val="0"/>
                      <w:divBdr>
                        <w:top w:val="none" w:sz="0" w:space="0" w:color="auto"/>
                        <w:left w:val="none" w:sz="0" w:space="0" w:color="auto"/>
                        <w:bottom w:val="none" w:sz="0" w:space="0" w:color="auto"/>
                        <w:right w:val="none" w:sz="0" w:space="0" w:color="auto"/>
                      </w:divBdr>
                    </w:div>
                    <w:div w:id="206695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026655">
      <w:bodyDiv w:val="1"/>
      <w:marLeft w:val="0"/>
      <w:marRight w:val="0"/>
      <w:marTop w:val="0"/>
      <w:marBottom w:val="0"/>
      <w:divBdr>
        <w:top w:val="none" w:sz="0" w:space="0" w:color="auto"/>
        <w:left w:val="none" w:sz="0" w:space="0" w:color="auto"/>
        <w:bottom w:val="none" w:sz="0" w:space="0" w:color="auto"/>
        <w:right w:val="none" w:sz="0" w:space="0" w:color="auto"/>
      </w:divBdr>
    </w:div>
    <w:div w:id="1090348914">
      <w:bodyDiv w:val="1"/>
      <w:marLeft w:val="0"/>
      <w:marRight w:val="0"/>
      <w:marTop w:val="0"/>
      <w:marBottom w:val="0"/>
      <w:divBdr>
        <w:top w:val="none" w:sz="0" w:space="0" w:color="auto"/>
        <w:left w:val="none" w:sz="0" w:space="0" w:color="auto"/>
        <w:bottom w:val="none" w:sz="0" w:space="0" w:color="auto"/>
        <w:right w:val="none" w:sz="0" w:space="0" w:color="auto"/>
      </w:divBdr>
    </w:div>
    <w:div w:id="1180316392">
      <w:bodyDiv w:val="1"/>
      <w:marLeft w:val="0"/>
      <w:marRight w:val="0"/>
      <w:marTop w:val="0"/>
      <w:marBottom w:val="0"/>
      <w:divBdr>
        <w:top w:val="none" w:sz="0" w:space="0" w:color="auto"/>
        <w:left w:val="none" w:sz="0" w:space="0" w:color="auto"/>
        <w:bottom w:val="none" w:sz="0" w:space="0" w:color="auto"/>
        <w:right w:val="none" w:sz="0" w:space="0" w:color="auto"/>
      </w:divBdr>
    </w:div>
    <w:div w:id="1239829423">
      <w:bodyDiv w:val="1"/>
      <w:marLeft w:val="0"/>
      <w:marRight w:val="0"/>
      <w:marTop w:val="0"/>
      <w:marBottom w:val="0"/>
      <w:divBdr>
        <w:top w:val="none" w:sz="0" w:space="0" w:color="auto"/>
        <w:left w:val="none" w:sz="0" w:space="0" w:color="auto"/>
        <w:bottom w:val="none" w:sz="0" w:space="0" w:color="auto"/>
        <w:right w:val="none" w:sz="0" w:space="0" w:color="auto"/>
      </w:divBdr>
    </w:div>
    <w:div w:id="1314678402">
      <w:bodyDiv w:val="1"/>
      <w:marLeft w:val="0"/>
      <w:marRight w:val="0"/>
      <w:marTop w:val="0"/>
      <w:marBottom w:val="0"/>
      <w:divBdr>
        <w:top w:val="none" w:sz="0" w:space="0" w:color="auto"/>
        <w:left w:val="none" w:sz="0" w:space="0" w:color="auto"/>
        <w:bottom w:val="none" w:sz="0" w:space="0" w:color="auto"/>
        <w:right w:val="none" w:sz="0" w:space="0" w:color="auto"/>
      </w:divBdr>
    </w:div>
    <w:div w:id="1422608608">
      <w:bodyDiv w:val="1"/>
      <w:marLeft w:val="0"/>
      <w:marRight w:val="0"/>
      <w:marTop w:val="0"/>
      <w:marBottom w:val="0"/>
      <w:divBdr>
        <w:top w:val="none" w:sz="0" w:space="0" w:color="auto"/>
        <w:left w:val="none" w:sz="0" w:space="0" w:color="auto"/>
        <w:bottom w:val="none" w:sz="0" w:space="0" w:color="auto"/>
        <w:right w:val="none" w:sz="0" w:space="0" w:color="auto"/>
      </w:divBdr>
    </w:div>
    <w:div w:id="1625307162">
      <w:bodyDiv w:val="1"/>
      <w:marLeft w:val="0"/>
      <w:marRight w:val="0"/>
      <w:marTop w:val="0"/>
      <w:marBottom w:val="0"/>
      <w:divBdr>
        <w:top w:val="none" w:sz="0" w:space="0" w:color="auto"/>
        <w:left w:val="none" w:sz="0" w:space="0" w:color="auto"/>
        <w:bottom w:val="none" w:sz="0" w:space="0" w:color="auto"/>
        <w:right w:val="none" w:sz="0" w:space="0" w:color="auto"/>
      </w:divBdr>
    </w:div>
    <w:div w:id="1737586497">
      <w:bodyDiv w:val="1"/>
      <w:marLeft w:val="0"/>
      <w:marRight w:val="0"/>
      <w:marTop w:val="0"/>
      <w:marBottom w:val="0"/>
      <w:divBdr>
        <w:top w:val="none" w:sz="0" w:space="0" w:color="auto"/>
        <w:left w:val="none" w:sz="0" w:space="0" w:color="auto"/>
        <w:bottom w:val="none" w:sz="0" w:space="0" w:color="auto"/>
        <w:right w:val="none" w:sz="0" w:space="0" w:color="auto"/>
      </w:divBdr>
    </w:div>
    <w:div w:id="1893732702">
      <w:bodyDiv w:val="1"/>
      <w:marLeft w:val="0"/>
      <w:marRight w:val="0"/>
      <w:marTop w:val="0"/>
      <w:marBottom w:val="0"/>
      <w:divBdr>
        <w:top w:val="none" w:sz="0" w:space="0" w:color="auto"/>
        <w:left w:val="none" w:sz="0" w:space="0" w:color="auto"/>
        <w:bottom w:val="none" w:sz="0" w:space="0" w:color="auto"/>
        <w:right w:val="none" w:sz="0" w:space="0" w:color="auto"/>
      </w:divBdr>
    </w:div>
    <w:div w:id="2054841028">
      <w:bodyDiv w:val="1"/>
      <w:marLeft w:val="0"/>
      <w:marRight w:val="0"/>
      <w:marTop w:val="0"/>
      <w:marBottom w:val="0"/>
      <w:divBdr>
        <w:top w:val="none" w:sz="0" w:space="0" w:color="auto"/>
        <w:left w:val="none" w:sz="0" w:space="0" w:color="auto"/>
        <w:bottom w:val="none" w:sz="0" w:space="0" w:color="auto"/>
        <w:right w:val="none" w:sz="0" w:space="0" w:color="auto"/>
      </w:divBdr>
    </w:div>
    <w:div w:id="210476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png"/><Relationship Id="rId10" Type="http://schemas.openxmlformats.org/officeDocument/2006/relationships/image" Target="media/image1.emf"/><Relationship Id="rId19" Type="http://schemas.openxmlformats.org/officeDocument/2006/relationships/image" Target="media/image10.emf"/><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74EB9-DDE5-4B8C-98D8-45E118DA4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12615</Words>
  <Characters>71906</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84353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Batzer</dc:creator>
  <cp:keywords/>
  <dc:description/>
  <cp:lastModifiedBy>Evan Batzer</cp:lastModifiedBy>
  <cp:revision>2</cp:revision>
  <cp:lastPrinted>2018-11-29T21:31:00Z</cp:lastPrinted>
  <dcterms:created xsi:type="dcterms:W3CDTF">2019-04-23T17:33:00Z</dcterms:created>
  <dcterms:modified xsi:type="dcterms:W3CDTF">2019-04-23T17:33:00Z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182513da-cfa4-3849-a9d1-afc45ac0d642</vt:lpwstr>
  </property>
  <property fmtid="{D5CDD505-2E9C-101B-9397-08002B2CF9AE}" pid="24" name="Mendeley Citation Style_1">
    <vt:lpwstr>http://www.zotero.org/styles/ecology</vt:lpwstr>
  </property>
</Properties>
</file>